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CD63" w14:textId="7BC742DF" w:rsidR="00A61366" w:rsidRDefault="00BC3ECC">
      <w:pPr>
        <w:pStyle w:val="Title"/>
      </w:pPr>
      <w:r>
        <w:t xml:space="preserve">Initial estuarine response to </w:t>
      </w:r>
      <w:del w:id="0" w:author="Marcus Beck" w:date="2022-03-17T15:52:00Z">
        <w:r w:rsidR="005A09CE">
          <w:delText>the</w:delText>
        </w:r>
      </w:del>
      <w:ins w:id="1" w:author="Marcus Beck" w:date="2022-03-17T15:52:00Z">
        <w:r>
          <w:t>inorganic</w:t>
        </w:r>
      </w:ins>
      <w:r>
        <w:t xml:space="preserve"> nutrient</w:t>
      </w:r>
      <w:del w:id="2" w:author="Marcus Beck" w:date="2022-03-17T15:52:00Z">
        <w:r w:rsidR="005A09CE">
          <w:delText>-rich Piney Point release into</w:delText>
        </w:r>
      </w:del>
      <w:ins w:id="3" w:author="Marcus Beck" w:date="2022-03-17T15:52:00Z">
        <w:r>
          <w:t xml:space="preserve"> inputs from a legacy mining facility</w:t>
        </w:r>
        <w:r w:rsidR="00FD6E8A">
          <w:t xml:space="preserve"> adjacent</w:t>
        </w:r>
        <w:r>
          <w:t xml:space="preserve"> to</w:t>
        </w:r>
      </w:ins>
      <w:r>
        <w:t xml:space="preserve"> Tampa Bay, Florida</w:t>
      </w:r>
    </w:p>
    <w:p w14:paraId="270E067D" w14:textId="2E2018B9" w:rsidR="00A61366" w:rsidRDefault="00BC3ECC">
      <w:pPr>
        <w:pStyle w:val="Author"/>
      </w:pPr>
      <w:r>
        <w:t>Marcus W. Beck (</w:t>
      </w:r>
      <w:hyperlink r:id="rId7">
        <w:r>
          <w:rPr>
            <w:rStyle w:val="Hyperlink"/>
          </w:rPr>
          <w:t>mbeck@tbep.org</w:t>
        </w:r>
      </w:hyperlink>
      <w:r>
        <w:t>), Andrew Altieri (</w:t>
      </w:r>
      <w:hyperlink r:id="rId8">
        <w:r>
          <w:rPr>
            <w:rStyle w:val="Hyperlink"/>
          </w:rPr>
          <w:t>andrew.altieri@essie.ufl.edu</w:t>
        </w:r>
      </w:hyperlink>
      <w:r>
        <w:t>), Christine Angelini (</w:t>
      </w:r>
      <w:hyperlink r:id="rId9">
        <w:r>
          <w:rPr>
            <w:rStyle w:val="Hyperlink"/>
          </w:rPr>
          <w:t>christine.angelini@essie.ufl.edu</w:t>
        </w:r>
      </w:hyperlink>
      <w:r>
        <w:t>), Maya C. Burke (</w:t>
      </w:r>
      <w:hyperlink r:id="rId10">
        <w:r>
          <w:rPr>
            <w:rStyle w:val="Hyperlink"/>
          </w:rPr>
          <w:t>mburke@tbep.org</w:t>
        </w:r>
      </w:hyperlink>
      <w:r>
        <w:t>), Jing Chen (</w:t>
      </w:r>
      <w:hyperlink r:id="rId11">
        <w:r>
          <w:rPr>
            <w:rStyle w:val="Hyperlink"/>
          </w:rPr>
          <w:t>jchen15@usf.edu</w:t>
        </w:r>
      </w:hyperlink>
      <w:r>
        <w:t>), Diana W. Chin (</w:t>
      </w:r>
      <w:hyperlink r:id="rId12">
        <w:r>
          <w:rPr>
            <w:rStyle w:val="Hyperlink"/>
          </w:rPr>
          <w:t>diwchin@gmail.com</w:t>
        </w:r>
      </w:hyperlink>
      <w:r>
        <w:t>), Jayne Gardiner (</w:t>
      </w:r>
      <w:hyperlink r:id="rId13">
        <w:r>
          <w:rPr>
            <w:rStyle w:val="Hyperlink"/>
          </w:rPr>
          <w:t>jgardiner@ncf.edu</w:t>
        </w:r>
      </w:hyperlink>
      <w:r>
        <w:t xml:space="preserve">), </w:t>
      </w:r>
      <w:proofErr w:type="spellStart"/>
      <w:ins w:id="4" w:author="Marcus Beck" w:date="2022-03-17T15:52:00Z">
        <w:r w:rsidR="004D2999">
          <w:t>Chuanmin</w:t>
        </w:r>
        <w:proofErr w:type="spellEnd"/>
        <w:r w:rsidR="004D2999">
          <w:t xml:space="preserve"> Hu (</w:t>
        </w:r>
        <w:r w:rsidR="00A143B2">
          <w:fldChar w:fldCharType="begin"/>
        </w:r>
        <w:r w:rsidR="00A143B2">
          <w:instrText xml:space="preserve"> HYPERLINK "mailto:huc@usf.edu" </w:instrText>
        </w:r>
        <w:r w:rsidR="00A143B2">
          <w:fldChar w:fldCharType="separate"/>
        </w:r>
        <w:r w:rsidR="004D2999" w:rsidRPr="00C5437D">
          <w:rPr>
            <w:rStyle w:val="Hyperlink"/>
          </w:rPr>
          <w:t>huc@usf.edu</w:t>
        </w:r>
        <w:r w:rsidR="00A143B2">
          <w:rPr>
            <w:rStyle w:val="Hyperlink"/>
          </w:rPr>
          <w:fldChar w:fldCharType="end"/>
        </w:r>
        <w:r w:rsidR="004D2999">
          <w:t xml:space="preserve">), </w:t>
        </w:r>
      </w:ins>
      <w:r>
        <w:t>Katherine A. Hubbard (</w:t>
      </w:r>
      <w:hyperlink r:id="rId14">
        <w:r>
          <w:rPr>
            <w:rStyle w:val="Hyperlink"/>
          </w:rPr>
          <w:t>katherine.hubbard@myfwc.com</w:t>
        </w:r>
      </w:hyperlink>
      <w:r>
        <w:t xml:space="preserve">), </w:t>
      </w:r>
      <w:proofErr w:type="spellStart"/>
      <w:r>
        <w:t>Yonggang</w:t>
      </w:r>
      <w:proofErr w:type="spellEnd"/>
      <w:r>
        <w:t xml:space="preserve"> Liu (</w:t>
      </w:r>
      <w:hyperlink r:id="rId15">
        <w:r>
          <w:rPr>
            <w:rStyle w:val="Hyperlink"/>
          </w:rPr>
          <w:t>yliu@usf.edu</w:t>
        </w:r>
      </w:hyperlink>
      <w:r>
        <w:t>), Cary Lopez (</w:t>
      </w:r>
      <w:hyperlink r:id="rId16">
        <w:r>
          <w:rPr>
            <w:rStyle w:val="Hyperlink"/>
          </w:rPr>
          <w:t>cary.lopez@myfwc.com</w:t>
        </w:r>
      </w:hyperlink>
      <w:r>
        <w:t>), Miles Medina (</w:t>
      </w:r>
      <w:hyperlink r:id="rId17">
        <w:r>
          <w:rPr>
            <w:rStyle w:val="Hyperlink"/>
          </w:rPr>
          <w:t>miles.medina@ufl.edu</w:t>
        </w:r>
      </w:hyperlink>
      <w:r>
        <w:t>), Elise Morrison (</w:t>
      </w:r>
      <w:hyperlink r:id="rId18">
        <w:r>
          <w:rPr>
            <w:rStyle w:val="Hyperlink"/>
          </w:rPr>
          <w:t>elise.morrison@essie.ufl.edu</w:t>
        </w:r>
      </w:hyperlink>
      <w:r>
        <w:t xml:space="preserve">), Edward J. </w:t>
      </w:r>
      <w:proofErr w:type="spellStart"/>
      <w:r>
        <w:t>Phlips</w:t>
      </w:r>
      <w:proofErr w:type="spellEnd"/>
      <w:r>
        <w:t xml:space="preserve"> (</w:t>
      </w:r>
      <w:hyperlink r:id="rId19">
        <w:r>
          <w:rPr>
            <w:rStyle w:val="Hyperlink"/>
          </w:rPr>
          <w:t>phlips@ufl.edu</w:t>
        </w:r>
      </w:hyperlink>
      <w:r>
        <w:t>), Gary E. Raulerson (</w:t>
      </w:r>
      <w:hyperlink r:id="rId20">
        <w:r>
          <w:rPr>
            <w:rStyle w:val="Hyperlink"/>
          </w:rPr>
          <w:t>graulerson@tbep.org</w:t>
        </w:r>
      </w:hyperlink>
      <w:r>
        <w:t>), Sheila Scolaro (</w:t>
      </w:r>
      <w:hyperlink r:id="rId21">
        <w:r>
          <w:rPr>
            <w:rStyle w:val="Hyperlink"/>
          </w:rPr>
          <w:t>sscolaro@tbep.org</w:t>
        </w:r>
      </w:hyperlink>
      <w:r>
        <w:t>), Edward T. Sherwood (</w:t>
      </w:r>
      <w:hyperlink r:id="rId22">
        <w:r>
          <w:rPr>
            <w:rStyle w:val="Hyperlink"/>
          </w:rPr>
          <w:t>esherwood@tbep.org</w:t>
        </w:r>
      </w:hyperlink>
      <w:r>
        <w:t xml:space="preserve">), David </w:t>
      </w:r>
      <w:proofErr w:type="spellStart"/>
      <w:r>
        <w:t>Tomasko</w:t>
      </w:r>
      <w:proofErr w:type="spellEnd"/>
      <w:r>
        <w:t xml:space="preserve"> (</w:t>
      </w:r>
      <w:hyperlink r:id="rId23">
        <w:r>
          <w:rPr>
            <w:rStyle w:val="Hyperlink"/>
          </w:rPr>
          <w:t>dave@sarasotabay.org</w:t>
        </w:r>
      </w:hyperlink>
      <w:r>
        <w:t>), Robert H. Weisberg (</w:t>
      </w:r>
      <w:hyperlink r:id="rId24">
        <w:r>
          <w:rPr>
            <w:rStyle w:val="Hyperlink"/>
          </w:rPr>
          <w:t>weisberg@usf.edu</w:t>
        </w:r>
      </w:hyperlink>
      <w:r>
        <w:t>), Joe Whalen (</w:t>
      </w:r>
      <w:hyperlink r:id="rId25">
        <w:r>
          <w:rPr>
            <w:rStyle w:val="Hyperlink"/>
          </w:rPr>
          <w:t>jwhalen@tbep.org</w:t>
        </w:r>
      </w:hyperlink>
      <w:r>
        <w:t>)</w:t>
      </w:r>
    </w:p>
    <w:p w14:paraId="21CB3AB2" w14:textId="77777777" w:rsidR="00A61366" w:rsidRDefault="00BC3ECC" w:rsidP="00337A93">
      <w:pPr>
        <w:pStyle w:val="Heading1"/>
        <w:spacing w:line="480" w:lineRule="auto"/>
      </w:pPr>
      <w:bookmarkStart w:id="5" w:name="abstract"/>
      <w:r>
        <w:t>Abstract</w:t>
      </w:r>
    </w:p>
    <w:p w14:paraId="0C977AC3" w14:textId="064696B6" w:rsidR="00A61366" w:rsidRDefault="00BC3ECC" w:rsidP="00337A93">
      <w:pPr>
        <w:pStyle w:val="FirstParagraph"/>
        <w:spacing w:line="480" w:lineRule="auto"/>
      </w:pPr>
      <w:r>
        <w:t>Legacy mining facilities pose significant risks to aquatic resources. From March 30th to April 9th, 2021, 814 million liters of phosphate mining wastewater and marine dredge water from the Piney Point facility were released into lower Tampa Bay (Florida, USA). This resulted in an estimated addition of 186 metric tons of total nitrogen, exceeding typical annual external nitrogen load estimates to lower Tampa Bay in a matter of days. An initial phytoplankton bloom (non-harmful diatoms) was first observed in April. Filamentous cyanobacteria blooms (</w:t>
      </w:r>
      <w:proofErr w:type="spellStart"/>
      <w:r>
        <w:rPr>
          <w:i/>
          <w:iCs/>
        </w:rPr>
        <w:t>Dapis</w:t>
      </w:r>
      <w:proofErr w:type="spellEnd"/>
      <w:r>
        <w:t xml:space="preserve"> spp.) peaked in June, followed by a bloom of the red tide organism </w:t>
      </w:r>
      <w:proofErr w:type="spellStart"/>
      <w:r>
        <w:rPr>
          <w:i/>
          <w:iCs/>
        </w:rPr>
        <w:t>Karenia</w:t>
      </w:r>
      <w:proofErr w:type="spellEnd"/>
      <w:r>
        <w:rPr>
          <w:i/>
          <w:iCs/>
        </w:rPr>
        <w:t xml:space="preserve"> brevis</w:t>
      </w:r>
      <w:r>
        <w:t xml:space="preserve">. Reported fish kills tracked </w:t>
      </w:r>
      <w:r>
        <w:rPr>
          <w:i/>
          <w:iCs/>
        </w:rPr>
        <w:t>K. brevis</w:t>
      </w:r>
      <w:r>
        <w:t xml:space="preserve"> concentrations, prompting cleanup of over 1600 metric tons of dead fish. Seagrasses had minimal changes over the study period. By comparing these results to baseline environmental monitoring data, we demonstrate adverse water quality changes in response to abnormally high and rapidly delivered nitrogen loads.</w:t>
      </w:r>
    </w:p>
    <w:p w14:paraId="2A4D31E1" w14:textId="265D63F1" w:rsidR="00A61366" w:rsidRDefault="00BC3ECC" w:rsidP="00337A93">
      <w:pPr>
        <w:pStyle w:val="BodyText"/>
        <w:spacing w:line="480" w:lineRule="auto"/>
      </w:pPr>
      <w:r>
        <w:rPr>
          <w:i/>
          <w:iCs/>
        </w:rPr>
        <w:lastRenderedPageBreak/>
        <w:t>Key words</w:t>
      </w:r>
      <w:r>
        <w:t xml:space="preserve">: </w:t>
      </w:r>
      <w:del w:id="6" w:author="Marcus Beck" w:date="2022-03-17T15:52:00Z">
        <w:r w:rsidR="005A09CE">
          <w:delText xml:space="preserve">eutrophication, </w:delText>
        </w:r>
      </w:del>
      <w:r>
        <w:t>macroalgae, nitrogen, phosphate mining</w:t>
      </w:r>
      <w:ins w:id="7" w:author="Marcus Beck" w:date="2022-03-17T15:52:00Z">
        <w:r>
          <w:t>, Piney Point</w:t>
        </w:r>
      </w:ins>
      <w:r>
        <w:t>, seagrass, Tampa Bay</w:t>
      </w:r>
    </w:p>
    <w:p w14:paraId="6E7F5090" w14:textId="77777777" w:rsidR="00A61366" w:rsidRDefault="00BC3ECC" w:rsidP="00337A93">
      <w:pPr>
        <w:pStyle w:val="Heading1"/>
        <w:spacing w:line="480" w:lineRule="auto"/>
      </w:pPr>
      <w:bookmarkStart w:id="8" w:name="introduction"/>
      <w:bookmarkEnd w:id="5"/>
      <w:r>
        <w:t>Introduction</w:t>
      </w:r>
    </w:p>
    <w:p w14:paraId="25429DA0" w14:textId="77777777" w:rsidR="00A61366" w:rsidRDefault="00BC3ECC" w:rsidP="00337A93">
      <w:pPr>
        <w:pStyle w:val="FirstParagraph"/>
        <w:spacing w:line="480" w:lineRule="auto"/>
      </w:pPr>
      <w:r>
        <w:t>Wastewater byproducts from mining are a global threat to the quality of surface and groundwater resources (</w:t>
      </w:r>
      <w:hyperlink w:anchor="ref-Hudson11">
        <w:r>
          <w:rPr>
            <w:rStyle w:val="Hyperlink"/>
          </w:rPr>
          <w:t>Hudson-Edwards et al., 2011</w:t>
        </w:r>
      </w:hyperlink>
      <w:r>
        <w:t xml:space="preserve">; </w:t>
      </w:r>
      <w:hyperlink w:anchor="ref-Tayibi09">
        <w:proofErr w:type="spellStart"/>
        <w:r>
          <w:rPr>
            <w:rStyle w:val="Hyperlink"/>
          </w:rPr>
          <w:t>Tayibi</w:t>
        </w:r>
        <w:proofErr w:type="spellEnd"/>
        <w:r>
          <w:rPr>
            <w:rStyle w:val="Hyperlink"/>
          </w:rPr>
          <w:t xml:space="preserve"> et al., 2009</w:t>
        </w:r>
      </w:hyperlink>
      <w:r>
        <w:t xml:space="preserve">). The production of phosphate fertilizer generates large amounts of </w:t>
      </w:r>
      <w:proofErr w:type="spellStart"/>
      <w:r>
        <w:t>phosphogypsum</w:t>
      </w:r>
      <w:proofErr w:type="spellEnd"/>
      <w:r>
        <w:t xml:space="preserve"> waste (</w:t>
      </w:r>
      <w:proofErr w:type="spellStart"/>
      <w:r>
        <w:t>CaSO</w:t>
      </w:r>
      <w:proofErr w:type="spellEnd"/>
      <m:oMath>
        <m:sSub>
          <m:sSubPr>
            <m:ctrlPr>
              <w:rPr>
                <w:rFonts w:ascii="Cambria Math" w:hAnsi="Cambria Math"/>
              </w:rPr>
            </m:ctrlPr>
          </m:sSubPr>
          <m:e>
            <m:r>
              <w:rPr>
                <w:rFonts w:ascii="Cambria Math" w:hAnsi="Cambria Math"/>
              </w:rPr>
              <m:t>​</m:t>
            </m:r>
          </m:e>
          <m:sub>
            <m:r>
              <w:rPr>
                <w:rFonts w:ascii="Cambria Math" w:hAnsi="Cambria Math"/>
              </w:rPr>
              <m:t>4</m:t>
            </m:r>
          </m:sub>
        </m:sSub>
        <m:r>
          <m:rPr>
            <m:sty m:val="p"/>
          </m:rPr>
          <w:rPr>
            <w:rFonts w:ascii="Cambria Math" w:hAnsi="Cambria Math"/>
          </w:rPr>
          <m:t>⋅</m:t>
        </m:r>
      </m:oMath>
      <w:r>
        <w:t xml:space="preserve"> H</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O) that is typically stored on-site in large earthen stacks (gypstacks) capable of holding hundreds of millions of liters of process water. Water quality in </w:t>
      </w:r>
      <w:proofErr w:type="spellStart"/>
      <w:r>
        <w:t>gypstacks</w:t>
      </w:r>
      <w:proofErr w:type="spellEnd"/>
      <w:r>
        <w:t xml:space="preserve"> can vary depending on processing method used at the mining facility, background geological characteristics of the region, and on-site practices for managing stormwater or other activities that can introduce additional materials to the holding ponds (</w:t>
      </w:r>
      <w:hyperlink w:anchor="ref-Henderson04">
        <w:r>
          <w:rPr>
            <w:rStyle w:val="Hyperlink"/>
          </w:rPr>
          <w:t>Henderson, 2004</w:t>
        </w:r>
      </w:hyperlink>
      <w:r>
        <w:t xml:space="preserve">; </w:t>
      </w:r>
      <w:hyperlink w:anchor="ref-Perez10">
        <w:r>
          <w:rPr>
            <w:rStyle w:val="Hyperlink"/>
          </w:rPr>
          <w:t>Pérez-López et al., 2010</w:t>
        </w:r>
      </w:hyperlink>
      <w:r>
        <w:t>). In addition to elevated phosphorus concentrations, other nutrients, contaminants, and radionuclides may be present at values much higher than natural surface waters (</w:t>
      </w:r>
      <w:hyperlink w:anchor="ref-Beck18b">
        <w:r>
          <w:rPr>
            <w:rStyle w:val="Hyperlink"/>
          </w:rPr>
          <w:t>Beck et al., 2018a</w:t>
        </w:r>
      </w:hyperlink>
      <w:r>
        <w:t xml:space="preserve">; </w:t>
      </w:r>
      <w:hyperlink w:anchor="ref-Burnett01">
        <w:r>
          <w:rPr>
            <w:rStyle w:val="Hyperlink"/>
          </w:rPr>
          <w:t xml:space="preserve">Burnett and </w:t>
        </w:r>
        <w:proofErr w:type="spellStart"/>
        <w:r>
          <w:rPr>
            <w:rStyle w:val="Hyperlink"/>
          </w:rPr>
          <w:t>Elzerman</w:t>
        </w:r>
        <w:proofErr w:type="spellEnd"/>
        <w:r>
          <w:rPr>
            <w:rStyle w:val="Hyperlink"/>
          </w:rPr>
          <w:t>, 2001</w:t>
        </w:r>
      </w:hyperlink>
      <w:r>
        <w:t xml:space="preserve">). Many of these </w:t>
      </w:r>
      <w:proofErr w:type="spellStart"/>
      <w:r>
        <w:t>gypstacks</w:t>
      </w:r>
      <w:proofErr w:type="spellEnd"/>
      <w:r>
        <w:t xml:space="preserve"> no longer support active mining and aging infrastructure combined with climate change and seasonal stressors (e.g., heavy precipitation events) have reduced the capacity of these facilities to maintain water on site. Numerous studies have documented the environmental and human health risks associated with these stacks (</w:t>
      </w:r>
      <w:hyperlink w:anchor="ref-Beck18b">
        <w:r>
          <w:rPr>
            <w:rStyle w:val="Hyperlink"/>
          </w:rPr>
          <w:t>Beck et al., 2018a</w:t>
        </w:r>
      </w:hyperlink>
      <w:r>
        <w:t xml:space="preserve">; </w:t>
      </w:r>
      <w:hyperlink w:anchor="ref-elzrelli15">
        <w:r>
          <w:rPr>
            <w:rStyle w:val="Hyperlink"/>
          </w:rPr>
          <w:t xml:space="preserve">El </w:t>
        </w:r>
        <w:proofErr w:type="spellStart"/>
        <w:r>
          <w:rPr>
            <w:rStyle w:val="Hyperlink"/>
          </w:rPr>
          <w:t>Zrelli</w:t>
        </w:r>
        <w:proofErr w:type="spellEnd"/>
        <w:r>
          <w:rPr>
            <w:rStyle w:val="Hyperlink"/>
          </w:rPr>
          <w:t xml:space="preserve"> et al., 2015</w:t>
        </w:r>
      </w:hyperlink>
      <w:r>
        <w:t xml:space="preserve">; </w:t>
      </w:r>
      <w:hyperlink w:anchor="ref-Perez16">
        <w:r>
          <w:rPr>
            <w:rStyle w:val="Hyperlink"/>
          </w:rPr>
          <w:t>Pérez-López et al., 2016</w:t>
        </w:r>
      </w:hyperlink>
      <w:r>
        <w:t xml:space="preserve">; </w:t>
      </w:r>
      <w:hyperlink w:anchor="ref-Sanders13">
        <w:r>
          <w:rPr>
            <w:rStyle w:val="Hyperlink"/>
          </w:rPr>
          <w:t>Sanders et al., 2013</w:t>
        </w:r>
      </w:hyperlink>
      <w:r>
        <w:t xml:space="preserve">; </w:t>
      </w:r>
      <w:hyperlink w:anchor="ref-Tayibi09">
        <w:proofErr w:type="spellStart"/>
        <w:r>
          <w:rPr>
            <w:rStyle w:val="Hyperlink"/>
          </w:rPr>
          <w:t>Tayibi</w:t>
        </w:r>
        <w:proofErr w:type="spellEnd"/>
        <w:r>
          <w:rPr>
            <w:rStyle w:val="Hyperlink"/>
          </w:rPr>
          <w:t xml:space="preserve"> et al., 2009</w:t>
        </w:r>
      </w:hyperlink>
      <w:r>
        <w:t>).</w:t>
      </w:r>
    </w:p>
    <w:p w14:paraId="07A5B99A" w14:textId="77777777" w:rsidR="00A61366" w:rsidRDefault="00BC3ECC" w:rsidP="00337A93">
      <w:pPr>
        <w:pStyle w:val="BodyText"/>
        <w:spacing w:line="480" w:lineRule="auto"/>
      </w:pPr>
      <w:r>
        <w:t>The geology of central Florida is rich in phosphates that have supported a multi-</w:t>
      </w:r>
      <w:proofErr w:type="gramStart"/>
      <w:r>
        <w:t>billion dollar</w:t>
      </w:r>
      <w:proofErr w:type="gramEnd"/>
      <w:r>
        <w:t xml:space="preserve"> mining industry for fertilizer to support agricultural production (</w:t>
      </w:r>
      <w:hyperlink w:anchor="ref-Henderson04">
        <w:r>
          <w:rPr>
            <w:rStyle w:val="Hyperlink"/>
          </w:rPr>
          <w:t>Henderson, 2004</w:t>
        </w:r>
      </w:hyperlink>
      <w:r>
        <w:t xml:space="preserve">). By 2001, an estimated 36 million metric tons of </w:t>
      </w:r>
      <w:proofErr w:type="spellStart"/>
      <w:r>
        <w:t>phosphogypsum</w:t>
      </w:r>
      <w:proofErr w:type="spellEnd"/>
      <w:r>
        <w:t xml:space="preserve"> were created each year in northern and central Florida (</w:t>
      </w:r>
      <w:hyperlink w:anchor="ref-Burnett01">
        <w:r>
          <w:rPr>
            <w:rStyle w:val="Hyperlink"/>
          </w:rPr>
          <w:t xml:space="preserve">Burnett and </w:t>
        </w:r>
        <w:proofErr w:type="spellStart"/>
        <w:r>
          <w:rPr>
            <w:rStyle w:val="Hyperlink"/>
          </w:rPr>
          <w:t>Elzerman</w:t>
        </w:r>
        <w:proofErr w:type="spellEnd"/>
        <w:r>
          <w:rPr>
            <w:rStyle w:val="Hyperlink"/>
          </w:rPr>
          <w:t>, 2001</w:t>
        </w:r>
      </w:hyperlink>
      <w:r>
        <w:t xml:space="preserve">). Effective management and final closure of these </w:t>
      </w:r>
      <w:r>
        <w:lastRenderedPageBreak/>
        <w:t xml:space="preserve">facilities are imperative to reduce threats to prior ecosystem recovery efforts and investments. The Piney Point facility located in Palmetto, Florida is a large, remnant </w:t>
      </w:r>
      <w:proofErr w:type="spellStart"/>
      <w:r>
        <w:t>gypstack</w:t>
      </w:r>
      <w:proofErr w:type="spellEnd"/>
      <w:r>
        <w:t xml:space="preserve"> with three holding ponds located 3 kilometers from the shore of Tampa Bay and near two Florida Aquatic Preserves [see supplement for a history of the facility; </w:t>
      </w:r>
      <w:hyperlink w:anchor="ref-Henderson04">
        <w:r>
          <w:rPr>
            <w:rStyle w:val="Hyperlink"/>
          </w:rPr>
          <w:t>Henderson</w:t>
        </w:r>
      </w:hyperlink>
      <w:r>
        <w:t xml:space="preserve"> (</w:t>
      </w:r>
      <w:hyperlink w:anchor="ref-Henderson04">
        <w:r>
          <w:rPr>
            <w:rStyle w:val="Hyperlink"/>
          </w:rPr>
          <w:t>2004</w:t>
        </w:r>
      </w:hyperlink>
      <w:r>
        <w:t>)]. Holding capacity of the ponds has decreased over time from seasonal rain events, tropical storms, and storage of dredging material from nearby Port Manatee. Releases from the stacks occurred in the early 2000s and in 2011 to nearby Bishop Harbor connected to Tampa Bay. Those releases resulted in spatially-restricted, ecosystem responses including localized harmful algal blooms and increased macroalgal abundance (</w:t>
      </w:r>
      <w:hyperlink w:anchor="ref-Garrett11">
        <w:r>
          <w:rPr>
            <w:rStyle w:val="Hyperlink"/>
          </w:rPr>
          <w:t>Garrett et al., 2011</w:t>
        </w:r>
      </w:hyperlink>
      <w:r>
        <w:t xml:space="preserve">; </w:t>
      </w:r>
      <w:hyperlink w:anchor="ref-Switzer11">
        <w:r>
          <w:rPr>
            <w:rStyle w:val="Hyperlink"/>
          </w:rPr>
          <w:t>Switzer et al., 2011</w:t>
        </w:r>
      </w:hyperlink>
      <w:r>
        <w:t>).</w:t>
      </w:r>
    </w:p>
    <w:p w14:paraId="7BCDFE71" w14:textId="069764BD" w:rsidR="00A61366" w:rsidRDefault="00BC3ECC" w:rsidP="00337A93">
      <w:pPr>
        <w:pStyle w:val="BodyText"/>
        <w:spacing w:line="480" w:lineRule="auto"/>
      </w:pPr>
      <w:r>
        <w:t xml:space="preserve">In March 2021, leakages were detected from a tear in the plastic liner of the southern holding pond (NGS-S) at Piney Point. At that time, approximately 1.8 billion liters of mixed legacy phosphate mining wastewater and seawater from port dredging operations were being held in the failing </w:t>
      </w:r>
      <w:proofErr w:type="spellStart"/>
      <w:r>
        <w:t>gypstack</w:t>
      </w:r>
      <w:proofErr w:type="spellEnd"/>
      <w:r>
        <w:t>. Piney Point historically produced Diammonium Phosphate ((NH</w:t>
      </w:r>
      <m:oMath>
        <m:sSub>
          <m:sSubPr>
            <m:ctrlPr>
              <w:rPr>
                <w:rFonts w:ascii="Cambria Math" w:hAnsi="Cambria Math"/>
              </w:rPr>
            </m:ctrlPr>
          </m:sSubPr>
          <m:e>
            <m:r>
              <w:rPr>
                <w:rFonts w:ascii="Cambria Math" w:hAnsi="Cambria Math"/>
              </w:rPr>
              <m:t>​</m:t>
            </m:r>
          </m:e>
          <m:sub>
            <m:r>
              <w:rPr>
                <w:rFonts w:ascii="Cambria Math" w:hAnsi="Cambria Math"/>
              </w:rPr>
              <m:t>4</m:t>
            </m:r>
          </m:sub>
        </m:sSub>
      </m:oMath>
      <w:r>
        <w:t>)</w:t>
      </w:r>
      <m:oMath>
        <m:sSub>
          <m:sSubPr>
            <m:ctrlPr>
              <w:rPr>
                <w:rFonts w:ascii="Cambria Math" w:hAnsi="Cambria Math"/>
              </w:rPr>
            </m:ctrlPr>
          </m:sSubPr>
          <m:e>
            <m:r>
              <w:rPr>
                <w:rFonts w:ascii="Cambria Math" w:hAnsi="Cambria Math"/>
              </w:rPr>
              <m:t>​</m:t>
            </m:r>
          </m:e>
          <m:sub>
            <m:r>
              <w:rPr>
                <w:rFonts w:ascii="Cambria Math" w:hAnsi="Cambria Math"/>
              </w:rPr>
              <m:t>2</m:t>
            </m:r>
          </m:sub>
        </m:sSub>
      </m:oMath>
      <w:r>
        <w:t>HPO</w:t>
      </w:r>
      <m:oMath>
        <m:sSub>
          <m:sSubPr>
            <m:ctrlPr>
              <w:rPr>
                <w:rFonts w:ascii="Cambria Math" w:hAnsi="Cambria Math"/>
              </w:rPr>
            </m:ctrlPr>
          </m:sSubPr>
          <m:e>
            <m:r>
              <w:rPr>
                <w:rFonts w:ascii="Cambria Math" w:hAnsi="Cambria Math"/>
              </w:rPr>
              <m:t>​</m:t>
            </m:r>
          </m:e>
          <m:sub>
            <m:r>
              <w:rPr>
                <w:rFonts w:ascii="Cambria Math" w:hAnsi="Cambria Math"/>
              </w:rPr>
              <m:t>4</m:t>
            </m:r>
          </m:sub>
        </m:sSub>
      </m:oMath>
      <w:r>
        <w:t xml:space="preserve">) and the remnant stackwater has very high concentrations of </w:t>
      </w:r>
      <w:ins w:id="9" w:author="Marcus Beck" w:date="2022-03-17T15:52:00Z">
        <w:r w:rsidR="002774D3">
          <w:t xml:space="preserve">total </w:t>
        </w:r>
      </w:ins>
      <w:r>
        <w:t>nitrogen</w:t>
      </w:r>
      <w:del w:id="10" w:author="Marcus Beck" w:date="2022-03-17T15:52:00Z">
        <w:r w:rsidR="005A09CE">
          <w:delText>,</w:delText>
        </w:r>
      </w:del>
      <w:ins w:id="11" w:author="Marcus Beck" w:date="2022-03-17T15:52:00Z">
        <w:r w:rsidR="002774D3">
          <w:t xml:space="preserve"> (TN)</w:t>
        </w:r>
        <w:r>
          <w:t>,</w:t>
        </w:r>
      </w:ins>
      <w:r>
        <w:t xml:space="preserve"> in addition to </w:t>
      </w:r>
      <w:ins w:id="12" w:author="Marcus Beck" w:date="2022-03-17T15:52:00Z">
        <w:r w:rsidR="002774D3">
          <w:t xml:space="preserve">total </w:t>
        </w:r>
      </w:ins>
      <w:r>
        <w:t>phosphorus</w:t>
      </w:r>
      <w:del w:id="13" w:author="Marcus Beck" w:date="2022-03-17T15:52:00Z">
        <w:r w:rsidR="005A09CE">
          <w:delText>.</w:delText>
        </w:r>
      </w:del>
      <w:ins w:id="14" w:author="Marcus Beck" w:date="2022-03-17T15:52:00Z">
        <w:r w:rsidR="002774D3">
          <w:t xml:space="preserve"> (TP)</w:t>
        </w:r>
        <w:r>
          <w:t>.</w:t>
        </w:r>
      </w:ins>
      <w:r>
        <w:t xml:space="preserve"> Water quality parameters of NGS-S measured in 2019 showed </w:t>
      </w:r>
      <w:del w:id="15" w:author="Marcus Beck" w:date="2022-03-17T15:52:00Z">
        <w:r w:rsidR="005A09CE">
          <w:delText>total phosphorus</w:delText>
        </w:r>
      </w:del>
      <w:ins w:id="16" w:author="Marcus Beck" w:date="2022-03-17T15:52:00Z">
        <w:r w:rsidR="002774D3">
          <w:t>TP</w:t>
        </w:r>
      </w:ins>
      <w:r>
        <w:t xml:space="preserve"> (160 mg/L) and </w:t>
      </w:r>
      <w:del w:id="17" w:author="Marcus Beck" w:date="2022-03-17T15:52:00Z">
        <w:r w:rsidR="005A09CE">
          <w:delText>total nitrogen</w:delText>
        </w:r>
      </w:del>
      <w:ins w:id="18" w:author="Marcus Beck" w:date="2022-03-17T15:52:00Z">
        <w:r w:rsidR="002774D3">
          <w:t>TN</w:t>
        </w:r>
      </w:ins>
      <w:r>
        <w:t xml:space="preserve"> (230 mg/L) were approximately three orders of magnitude higher than typical concentrations in Tampa Bay. From March 30th to April 9th, approximately 814 million liters (215 million gallons) of stack water were released to lower Tampa Bay following an </w:t>
      </w:r>
      <w:hyperlink r:id="rId26">
        <w:r>
          <w:rPr>
            <w:rStyle w:val="Hyperlink"/>
          </w:rPr>
          <w:t>emergency order</w:t>
        </w:r>
      </w:hyperlink>
      <w:r>
        <w:t xml:space="preserve"> authorized by the Florida Department of Environmental Protection (FDEP). Over this </w:t>
      </w:r>
      <w:proofErr w:type="gramStart"/>
      <w:r>
        <w:t>ten day</w:t>
      </w:r>
      <w:proofErr w:type="gramEnd"/>
      <w:r>
        <w:t xml:space="preserve"> period, an estimated 186 metric tons (205 tons) of nitrogen were delivered to the bay, exceeding contemporary annual estimates of external nutrient loads to lower Tampa Bay in a matter of days (</w:t>
      </w:r>
      <w:hyperlink w:anchor="ref-tbep0417">
        <w:r>
          <w:rPr>
            <w:rStyle w:val="Hyperlink"/>
          </w:rPr>
          <w:t>Janicki Environmental, Inc., 2017</w:t>
        </w:r>
      </w:hyperlink>
      <w:r>
        <w:t>).</w:t>
      </w:r>
    </w:p>
    <w:p w14:paraId="28A7296B" w14:textId="77777777" w:rsidR="00A61366" w:rsidRDefault="00BC3ECC" w:rsidP="00337A93">
      <w:pPr>
        <w:pStyle w:val="BodyText"/>
        <w:spacing w:line="480" w:lineRule="auto"/>
      </w:pPr>
      <w:r>
        <w:lastRenderedPageBreak/>
        <w:t xml:space="preserve">This paper provides an initial assessment of environmental conditions in Tampa Bay over the </w:t>
      </w:r>
      <w:proofErr w:type="gramStart"/>
      <w:r>
        <w:t>six month</w:t>
      </w:r>
      <w:proofErr w:type="gramEnd"/>
      <w:r>
        <w:t xml:space="preserve"> period after the release of legacy phosphate mining wastewater from the Piney Point facility in 2021. The goal is to describe the results of monitoring data of surface waters collected in response to the event to assess relative deviation of current conditions from long-term, seasonal records of water quality, phytoplankton, and seagrass/macroalgae datasets available for the region. Numerous studies, as well as the successful nutrient management paradigm, have demonstrated nitrogen-limitation in Tampa Bay and the system is generally considered phosphorus enriched (</w:t>
      </w:r>
      <w:hyperlink w:anchor="ref-Greening14">
        <w:r>
          <w:rPr>
            <w:rStyle w:val="Hyperlink"/>
          </w:rPr>
          <w:t>Greening et al., 2014</w:t>
        </w:r>
      </w:hyperlink>
      <w:r>
        <w:t xml:space="preserve">; </w:t>
      </w:r>
      <w:hyperlink w:anchor="ref-Greening06">
        <w:r>
          <w:rPr>
            <w:rStyle w:val="Hyperlink"/>
          </w:rPr>
          <w:t>Greening and Janicki, 2006</w:t>
        </w:r>
      </w:hyperlink>
      <w:r>
        <w:t xml:space="preserve">; </w:t>
      </w:r>
      <w:hyperlink w:anchor="ref-Wang99">
        <w:r>
          <w:rPr>
            <w:rStyle w:val="Hyperlink"/>
          </w:rPr>
          <w:t>Wang et al., 1999</w:t>
        </w:r>
      </w:hyperlink>
      <w:r>
        <w:t>). As such, we focus on nitrogen in our analyses as the identified limiting nutrient for Tampa Bay and its potential to create water quality conditions unfavorable for seagrass growth due to enhanced algal production. Our analysis evaluated datasets that are descriptive of the vulnerability of seagrasses to nutrient pollution though cascading negative effects of nitrogen, phytoplankton growth and persistence, and water clarity on seagrass growth and survival (</w:t>
      </w:r>
      <w:hyperlink w:anchor="ref-Beck18a">
        <w:r>
          <w:rPr>
            <w:rStyle w:val="Hyperlink"/>
          </w:rPr>
          <w:t>Beck et al., 2018b</w:t>
        </w:r>
      </w:hyperlink>
      <w:r>
        <w:t xml:space="preserve">; </w:t>
      </w:r>
      <w:hyperlink w:anchor="ref-Dixon95">
        <w:r>
          <w:rPr>
            <w:rStyle w:val="Hyperlink"/>
          </w:rPr>
          <w:t xml:space="preserve">Dixon and </w:t>
        </w:r>
        <w:proofErr w:type="spellStart"/>
        <w:r>
          <w:rPr>
            <w:rStyle w:val="Hyperlink"/>
          </w:rPr>
          <w:t>Leverone</w:t>
        </w:r>
        <w:proofErr w:type="spellEnd"/>
        <w:r>
          <w:rPr>
            <w:rStyle w:val="Hyperlink"/>
          </w:rPr>
          <w:t>, 1995</w:t>
        </w:r>
      </w:hyperlink>
      <w:r>
        <w:t xml:space="preserve">; </w:t>
      </w:r>
      <w:hyperlink w:anchor="ref-Greening06">
        <w:r>
          <w:rPr>
            <w:rStyle w:val="Hyperlink"/>
          </w:rPr>
          <w:t>Greening and Janicki, 2006</w:t>
        </w:r>
      </w:hyperlink>
      <w:r>
        <w:t xml:space="preserve">; </w:t>
      </w:r>
      <w:hyperlink w:anchor="ref-Kenworthy96">
        <w:r>
          <w:rPr>
            <w:rStyle w:val="Hyperlink"/>
          </w:rPr>
          <w:t>Kenworthy and Fonseca, 1996</w:t>
        </w:r>
      </w:hyperlink>
      <w:r>
        <w:t>). A timeline of events is provided, which is supported by the quantitative results from 2021 routine and response-based monitoring of conditions in and around Port Manatee, FL – the focal point of emergency releases from the Piney Point facility. The results from this paper provide an unprecedented chronology of short-term estuarine response to acute nutrient loadings from legacy mining facilities, where context would not have been possible without the long-term monitoring datasets available for the region.</w:t>
      </w:r>
    </w:p>
    <w:p w14:paraId="2FECA4CB" w14:textId="77777777" w:rsidR="00A61366" w:rsidRDefault="00BC3ECC" w:rsidP="00337A93">
      <w:pPr>
        <w:pStyle w:val="Heading1"/>
        <w:spacing w:line="480" w:lineRule="auto"/>
      </w:pPr>
      <w:bookmarkStart w:id="19" w:name="methods"/>
      <w:bookmarkEnd w:id="8"/>
      <w:r>
        <w:lastRenderedPageBreak/>
        <w:t>Methods</w:t>
      </w:r>
    </w:p>
    <w:p w14:paraId="247ADF0F" w14:textId="77777777" w:rsidR="00A61366" w:rsidRDefault="00BC3ECC" w:rsidP="00337A93">
      <w:pPr>
        <w:pStyle w:val="Heading3"/>
        <w:spacing w:line="480" w:lineRule="auto"/>
      </w:pPr>
      <w:bookmarkStart w:id="20" w:name="simulation-modeling"/>
      <w:r>
        <w:t>Simulation modeling</w:t>
      </w:r>
    </w:p>
    <w:p w14:paraId="18CBF7BA" w14:textId="77777777" w:rsidR="00A61366" w:rsidRDefault="00BC3ECC" w:rsidP="00337A93">
      <w:pPr>
        <w:pStyle w:val="FirstParagraph"/>
        <w:spacing w:line="480" w:lineRule="auto"/>
      </w:pPr>
      <w:r>
        <w:t>Monitoring of the natural resources of Tampa Bay in response to the release from Piney Point began in April, 2021 and continued for six months through September. These data were collected through a coordinated effort under the guidance of a plume simulation by a numerical circulation model run by the Ocean Circulation Lab at the University of South Florida (USF), College of Marine Science. The plume evolution from Piney Point was simulated using the Tampa Bay Coastal Ocean Model (TBCOM) nowcast/forecast system (</w:t>
      </w:r>
      <w:hyperlink w:anchor="ref-Chen19">
        <w:r>
          <w:rPr>
            <w:rStyle w:val="Hyperlink"/>
          </w:rPr>
          <w:t>Chen et al., 2019</w:t>
        </w:r>
      </w:hyperlink>
      <w:r>
        <w:t xml:space="preserve">, </w:t>
      </w:r>
      <w:hyperlink w:anchor="ref-Chen18">
        <w:r>
          <w:rPr>
            <w:rStyle w:val="Hyperlink"/>
          </w:rPr>
          <w:t>2018</w:t>
        </w:r>
      </w:hyperlink>
      <w:r>
        <w:t>), with an embedded tracer module that included realistic release rates. Normalized tracer distributions were automatically updated each day, providing 1-day hindcasts and 3.5-day forecasts throughout the period of discharge and subsequent Tampa Bay distribution. The modeled plume evolution web product (</w:t>
      </w:r>
      <w:hyperlink r:id="rId27">
        <w:r>
          <w:rPr>
            <w:rStyle w:val="Hyperlink"/>
          </w:rPr>
          <w:t>http://ocgweb.marine.usf.edu/~liu/Tracer/</w:t>
        </w:r>
      </w:hyperlink>
      <w:r>
        <w:t xml:space="preserve">) served as the principal guidance for coordinating the data collection during the event. Preliminary model results for Piney Point are reported in </w:t>
      </w:r>
      <w:hyperlink w:anchor="ref-Liu21">
        <w:r>
          <w:rPr>
            <w:rStyle w:val="Hyperlink"/>
          </w:rPr>
          <w:t>Liu et al.</w:t>
        </w:r>
      </w:hyperlink>
      <w:r>
        <w:t xml:space="preserve"> (</w:t>
      </w:r>
      <w:hyperlink w:anchor="ref-Liu21">
        <w:r>
          <w:rPr>
            <w:rStyle w:val="Hyperlink"/>
          </w:rPr>
          <w:t>2021</w:t>
        </w:r>
      </w:hyperlink>
      <w:r>
        <w:t xml:space="preserve">) and previous model veracity testing was described in </w:t>
      </w:r>
      <w:hyperlink w:anchor="ref-Chen18">
        <w:r>
          <w:rPr>
            <w:rStyle w:val="Hyperlink"/>
          </w:rPr>
          <w:t>Chen et al.</w:t>
        </w:r>
      </w:hyperlink>
      <w:r>
        <w:t xml:space="preserve"> (</w:t>
      </w:r>
      <w:hyperlink w:anchor="ref-Chen18">
        <w:r>
          <w:rPr>
            <w:rStyle w:val="Hyperlink"/>
          </w:rPr>
          <w:t>2018</w:t>
        </w:r>
      </w:hyperlink>
      <w:r>
        <w:t xml:space="preserve">) and </w:t>
      </w:r>
      <w:hyperlink w:anchor="ref-Chen19">
        <w:r>
          <w:rPr>
            <w:rStyle w:val="Hyperlink"/>
          </w:rPr>
          <w:t>Chen et al.</w:t>
        </w:r>
      </w:hyperlink>
      <w:r>
        <w:t xml:space="preserve"> (</w:t>
      </w:r>
      <w:hyperlink w:anchor="ref-Chen19">
        <w:r>
          <w:rPr>
            <w:rStyle w:val="Hyperlink"/>
          </w:rPr>
          <w:t>2019</w:t>
        </w:r>
      </w:hyperlink>
      <w:r>
        <w:t>) (and references therein).</w:t>
      </w:r>
    </w:p>
    <w:p w14:paraId="63EB53AA" w14:textId="77777777" w:rsidR="00A61366" w:rsidRDefault="00BC3ECC" w:rsidP="00337A93">
      <w:pPr>
        <w:pStyle w:val="Heading3"/>
        <w:spacing w:line="480" w:lineRule="auto"/>
      </w:pPr>
      <w:bookmarkStart w:id="21" w:name="X6cb48ba5b9b5b982f6ba48c046d469fe28fe141"/>
      <w:bookmarkEnd w:id="20"/>
      <w:r>
        <w:t>Monitoring response to the emergency release</w:t>
      </w:r>
    </w:p>
    <w:p w14:paraId="55F58A55" w14:textId="77777777" w:rsidR="00A61366" w:rsidRDefault="00BC3ECC" w:rsidP="00337A93">
      <w:pPr>
        <w:pStyle w:val="FirstParagraph"/>
        <w:spacing w:line="480" w:lineRule="auto"/>
      </w:pPr>
      <w:r>
        <w:t xml:space="preserve">Monitoring agencies and local partners that collected data using standardized protocols included FDEP, Environmental Protection Commission (EPC) of Hillsborough County, Parks and Natural Resources Department of Manatee County, Pinellas County Division of Environmental Management, Fish and Wildlife Research Institute (FWRI) of the Florida Fish and Wildlife Conservation Commission (FWC), City of St. Petersburg, Tampa Bay Estuary Program (TBEP), </w:t>
      </w:r>
      <w:r>
        <w:lastRenderedPageBreak/>
        <w:t>Sarasota Bay Estuary Program, Environmental Science Associates, University of South Florida, University of Florida, and New College of Florida. Monitoring efforts focused on a suite of parameters expected to respond to increased nutrient loads into the bay, including water quality sampling, phytoplankton identification, and seagrass and macroalgae transect surveys (Figure 1).</w:t>
      </w:r>
    </w:p>
    <w:p w14:paraId="47C8B618" w14:textId="1B2D5DCE" w:rsidR="00A61366" w:rsidRDefault="00BC3ECC" w:rsidP="00337A93">
      <w:pPr>
        <w:pStyle w:val="BodyText"/>
        <w:spacing w:line="480" w:lineRule="auto"/>
      </w:pPr>
      <w:r>
        <w:t xml:space="preserve">Water quality parameters included discrete, laboratory-processed and </w:t>
      </w:r>
      <w:r>
        <w:rPr>
          <w:i/>
          <w:iCs/>
        </w:rPr>
        <w:t>in situ</w:t>
      </w:r>
      <w:r>
        <w:t xml:space="preserve"> samples for </w:t>
      </w:r>
      <w:del w:id="22" w:author="Marcus Beck" w:date="2022-03-17T15:52:00Z">
        <w:r w:rsidR="005A09CE">
          <w:delText>total nitrogen</w:delText>
        </w:r>
      </w:del>
      <w:ins w:id="23" w:author="Marcus Beck" w:date="2022-03-17T15:52:00Z">
        <w:r w:rsidR="002774D3">
          <w:t>T</w:t>
        </w:r>
        <w:r w:rsidR="004D2999">
          <w:t>N</w:t>
        </w:r>
      </w:ins>
      <w:r>
        <w:t xml:space="preserve"> (mg/L), total ammonia nitrogen (NH</w:t>
      </w:r>
      <m:oMath>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NH</w:t>
      </w:r>
      <m:oMath>
        <m:sSubSup>
          <m:sSubSupPr>
            <m:ctrlPr>
              <w:rPr>
                <w:rFonts w:ascii="Cambria Math" w:hAnsi="Cambria Math"/>
              </w:rPr>
            </m:ctrlPr>
          </m:sSubSupPr>
          <m:e>
            <m:r>
              <w:rPr>
                <w:rFonts w:ascii="Cambria Math" w:hAnsi="Cambria Math"/>
              </w:rPr>
              <m:t>​</m:t>
            </m:r>
          </m:e>
          <m:sub>
            <m:r>
              <w:rPr>
                <w:rFonts w:ascii="Cambria Math" w:hAnsi="Cambria Math"/>
              </w:rPr>
              <m:t>4</m:t>
            </m:r>
          </m:sub>
          <m:sup>
            <m:r>
              <m:rPr>
                <m:sty m:val="p"/>
              </m:rPr>
              <w:rPr>
                <w:rFonts w:ascii="Cambria Math" w:hAnsi="Cambria Math"/>
              </w:rPr>
              <m:t>+</m:t>
            </m:r>
          </m:sup>
        </m:sSubSup>
      </m:oMath>
      <w:r>
        <w:t>, mg/L, hereafter referred to as ammonia), nitrate/nitrite (NO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t xml:space="preserve"> + NO</w:t>
      </w:r>
      <m:oMath>
        <m:sSubSup>
          <m:sSubSupPr>
            <m:ctrlPr>
              <w:rPr>
                <w:rFonts w:ascii="Cambria Math" w:hAnsi="Cambria Math"/>
              </w:rPr>
            </m:ctrlPr>
          </m:sSubSupPr>
          <m:e>
            <m:r>
              <w:rPr>
                <w:rFonts w:ascii="Cambria Math" w:hAnsi="Cambria Math"/>
              </w:rPr>
              <m:t>​</m:t>
            </m:r>
          </m:e>
          <m:sub>
            <m:r>
              <w:rPr>
                <w:rFonts w:ascii="Cambria Math" w:hAnsi="Cambria Math"/>
              </w:rPr>
              <m:t>2</m:t>
            </m:r>
          </m:sub>
          <m:sup>
            <m:r>
              <m:rPr>
                <m:sty m:val="p"/>
              </m:rPr>
              <w:rPr>
                <w:rFonts w:ascii="Cambria Math" w:hAnsi="Cambria Math"/>
              </w:rPr>
              <m:t>-</m:t>
            </m:r>
          </m:sup>
        </m:sSubSup>
      </m:oMath>
      <w:r>
        <w:t xml:space="preserve">, mg/L), </w:t>
      </w:r>
      <w:del w:id="24" w:author="Marcus Beck" w:date="2022-03-17T15:52:00Z">
        <w:r w:rsidR="005A09CE">
          <w:delText>total phosphorus</w:delText>
        </w:r>
      </w:del>
      <w:ins w:id="25" w:author="Marcus Beck" w:date="2022-03-17T15:52:00Z">
        <w:r w:rsidR="002774D3">
          <w:t>TP</w:t>
        </w:r>
      </w:ins>
      <w:r>
        <w:t xml:space="preserve"> (mg/L), orthophosphate (PO</w:t>
      </w:r>
      <m:oMath>
        <m:sSubSup>
          <m:sSubSupPr>
            <m:ctrlPr>
              <w:rPr>
                <w:rFonts w:ascii="Cambria Math" w:hAnsi="Cambria Math"/>
              </w:rPr>
            </m:ctrlPr>
          </m:sSubSupPr>
          <m:e>
            <m:r>
              <w:rPr>
                <w:rFonts w:ascii="Cambria Math" w:hAnsi="Cambria Math"/>
              </w:rPr>
              <m:t>​</m:t>
            </m:r>
          </m:e>
          <m:sub>
            <m:r>
              <w:rPr>
                <w:rFonts w:ascii="Cambria Math" w:hAnsi="Cambria Math"/>
              </w:rPr>
              <m:t>4</m:t>
            </m:r>
          </m:sub>
          <m:sup>
            <m:r>
              <w:rPr>
                <w:rFonts w:ascii="Cambria Math" w:hAnsi="Cambria Math"/>
              </w:rPr>
              <m:t>3</m:t>
            </m:r>
            <m:r>
              <m:rPr>
                <m:sty m:val="p"/>
              </m:rPr>
              <w:rPr>
                <w:rFonts w:ascii="Cambria Math" w:hAnsi="Cambria Math"/>
              </w:rPr>
              <m:t>-</m:t>
            </m:r>
          </m:sup>
        </m:sSubSup>
      </m:oMath>
      <w:r>
        <w:t>, mg/L), chlorophyll-a (</w:t>
      </w:r>
      <w:proofErr w:type="spellStart"/>
      <w:ins w:id="26" w:author="Marcus Beck" w:date="2022-03-17T15:52:00Z">
        <w:r w:rsidR="002774D3">
          <w:t>chl</w:t>
        </w:r>
        <w:proofErr w:type="spellEnd"/>
        <w:r w:rsidR="002774D3">
          <w:t xml:space="preserve">-a, </w:t>
        </w:r>
      </w:ins>
      <m:oMath>
        <m:r>
          <w:rPr>
            <w:rFonts w:ascii="Cambria Math" w:hAnsi="Cambria Math"/>
          </w:rPr>
          <m:t>μ</m:t>
        </m:r>
      </m:oMath>
      <w:r>
        <w:t>g/L), pH, salinity (ppt),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dissolved oxygen saturation (%). Most samples were surface collecti</w:t>
      </w:r>
      <w:proofErr w:type="spellStart"/>
      <w:r>
        <w:t>ons</w:t>
      </w:r>
      <w:proofErr w:type="spellEnd"/>
      <w:r>
        <w:t xml:space="preserve">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 </w:t>
      </w:r>
      <w:hyperlink r:id="rId28">
        <w:r>
          <w:rPr>
            <w:rStyle w:val="Hyperlink"/>
          </w:rPr>
          <w:t>Interagency Monitoring Project Plan</w:t>
        </w:r>
      </w:hyperlink>
      <w:r>
        <w:t xml:space="preserve"> maintained by the TBEP and those of the inter-agency partners. Data quality objectives followed guidelines outlined in the USEPA-approved TBEP Data Quality Management Plan (</w:t>
      </w:r>
      <w:hyperlink w:anchor="ref-tbep1620">
        <w:r>
          <w:rPr>
            <w:rStyle w:val="Hyperlink"/>
          </w:rPr>
          <w:t>Sherwood et al., 2020</w:t>
        </w:r>
      </w:hyperlink>
      <w:r>
        <w:t xml:space="preserve">). Many of the local partners also participate in the Southwest Florida </w:t>
      </w:r>
      <w:hyperlink r:id="rId29" w:anchor="ramp">
        <w:r>
          <w:rPr>
            <w:rStyle w:val="Hyperlink"/>
          </w:rPr>
          <w:t>Regional Ambient Monitoring Program</w:t>
        </w:r>
      </w:hyperlink>
      <w:r>
        <w:t xml:space="preserve"> (RAMP)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w:t>
      </w:r>
      <w:r>
        <w:lastRenderedPageBreak/>
        <w:t>accepted procedures promoted through the Southwest Florida RAMP.</w:t>
      </w:r>
      <w:ins w:id="27" w:author="Marcus Beck" w:date="2022-03-17T15:52:00Z">
        <w:r w:rsidR="009C2C7C">
          <w:t xml:space="preserve"> Additionally, the Sentinel-3 satellites were used to derive </w:t>
        </w:r>
        <w:proofErr w:type="spellStart"/>
        <w:r w:rsidR="009C2C7C">
          <w:t>chl</w:t>
        </w:r>
        <w:proofErr w:type="spellEnd"/>
        <w:r w:rsidR="009C2C7C">
          <w:t xml:space="preserve">-a maps, which were subsequently calibrated using field-measured </w:t>
        </w:r>
        <w:proofErr w:type="spellStart"/>
        <w:r w:rsidR="009C2C7C">
          <w:t>chl</w:t>
        </w:r>
        <w:proofErr w:type="spellEnd"/>
        <w:r w:rsidR="009C2C7C">
          <w:t xml:space="preserve">-a in surface waters. </w:t>
        </w:r>
      </w:ins>
    </w:p>
    <w:p w14:paraId="79FEA10A" w14:textId="77777777" w:rsidR="00A61366" w:rsidRDefault="00BC3ECC" w:rsidP="00337A93">
      <w:pPr>
        <w:pStyle w:val="BodyText"/>
        <w:spacing w:line="480" w:lineRule="auto"/>
      </w:pPr>
      <w:r>
        <w:t xml:space="preserve">Phytoplankton samples included a mix of quantitative (cells/L) and qualitative (presence/absence) samples for major taxa at similar frequency and spatial distribution as the water quality samples. Harmful Algal Bloom (HAB) data for </w:t>
      </w:r>
      <w:proofErr w:type="spellStart"/>
      <w:r>
        <w:rPr>
          <w:i/>
          <w:iCs/>
        </w:rPr>
        <w:t>Karenia</w:t>
      </w:r>
      <w:proofErr w:type="spellEnd"/>
      <w:r>
        <w:rPr>
          <w:i/>
          <w:iCs/>
        </w:rPr>
        <w:t xml:space="preserve"> brevis</w:t>
      </w:r>
      <w:r>
        <w:t xml:space="preserve"> were obtained from event-based monitoring samples from the </w:t>
      </w:r>
      <w:hyperlink r:id="rId30">
        <w:r>
          <w:rPr>
            <w:rStyle w:val="Hyperlink"/>
          </w:rPr>
          <w:t>FWC-FWRI HAB Monitoring Database</w:t>
        </w:r>
      </w:hyperlink>
      <w:r>
        <w:t xml:space="preserve">. HAB sampling typically occurs in response to bloom events or fish kills with extensive quality control of cell counts conducted by FWC-FWRI (additional details in </w:t>
      </w:r>
      <w:hyperlink w:anchor="ref-Stumpf22">
        <w:r>
          <w:rPr>
            <w:rStyle w:val="Hyperlink"/>
          </w:rPr>
          <w:t>Stumpf et al., 2022</w:t>
        </w:r>
      </w:hyperlink>
      <w:r>
        <w:t xml:space="preserve">). HAB data were restricted to Tampa Bay boundaries and over 90% of the samples were collected within one meter of the surface. Bloom sizes for </w:t>
      </w:r>
      <w:r>
        <w:rPr>
          <w:i/>
          <w:iCs/>
        </w:rPr>
        <w:t>K. brevis</w:t>
      </w:r>
      <w:r>
        <w:t xml:space="preserve"> were described qualitatively as low/medium/high concentrations based on </w:t>
      </w:r>
      <w:hyperlink r:id="rId31">
        <w:r>
          <w:rPr>
            <w:rStyle w:val="Hyperlink"/>
          </w:rPr>
          <w:t>FWC breakpoints</w:t>
        </w:r>
      </w:hyperlink>
      <w:r>
        <w:t xml:space="preserve"> at 10,000/100,000/1,000,000 cells/L. Fish kill reports were obtained from the FWC </w:t>
      </w:r>
      <w:hyperlink r:id="rId32">
        <w:r>
          <w:rPr>
            <w:rStyle w:val="Hyperlink"/>
          </w:rPr>
          <w:t>online database</w:t>
        </w:r>
      </w:hyperlink>
      <w:r>
        <w:t>. Seagrass and macroalgae sampling occurred approximately biweekly at 38 transects using a modified rapid assessment design, where species were identified and enumerated using Braun-</w:t>
      </w:r>
      <w:proofErr w:type="spellStart"/>
      <w:r>
        <w:t>Blanquet</w:t>
      </w:r>
      <w:proofErr w:type="spellEnd"/>
      <w:r>
        <w:t xml:space="preserve"> abundances in a 0.25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quadrat at 10m distances along each 50m transect (see supplement). Finally, precipitation and wind data were from Albert Whitted Airfield at St. Petersburg, Florida and inflow estimates to Tampa Bay were based on summed hydrologic loads of major tributaries from US Geological Survey gaged sites (similar to </w:t>
      </w:r>
      <w:hyperlink w:anchor="ref-Janicki12">
        <w:r>
          <w:rPr>
            <w:rStyle w:val="Hyperlink"/>
          </w:rPr>
          <w:t>Janicki Environmental, Inc., 2012</w:t>
        </w:r>
      </w:hyperlink>
      <w:r>
        <w:t>). Additional details of the sampling methods and data sources are provided in supplement.</w:t>
      </w:r>
    </w:p>
    <w:p w14:paraId="3874F32C" w14:textId="77777777" w:rsidR="00A61366" w:rsidRDefault="00BC3ECC" w:rsidP="00337A93">
      <w:pPr>
        <w:pStyle w:val="Heading3"/>
        <w:spacing w:line="480" w:lineRule="auto"/>
      </w:pPr>
      <w:bookmarkStart w:id="28" w:name="data-analysis"/>
      <w:bookmarkEnd w:id="21"/>
      <w:r>
        <w:lastRenderedPageBreak/>
        <w:t>Data analysis</w:t>
      </w:r>
    </w:p>
    <w:p w14:paraId="79A1A03E" w14:textId="77777777" w:rsidR="00A61366" w:rsidRDefault="00BC3ECC" w:rsidP="00337A93">
      <w:pPr>
        <w:pStyle w:val="FirstParagraph"/>
        <w:spacing w:line="480" w:lineRule="auto"/>
      </w:pPr>
      <w:r>
        <w:t xml:space="preserve">Long-term water quality monitoring data from Hillsborough and Manatee counties (accessible at </w:t>
      </w:r>
      <w:hyperlink r:id="rId33">
        <w:r>
          <w:rPr>
            <w:rStyle w:val="Hyperlink"/>
          </w:rPr>
          <w:t>https://wateratlas.usf.edu/</w:t>
        </w:r>
      </w:hyperlink>
      <w:r>
        <w:t xml:space="preserve">, Hillsborough County collected monthly, Manatee County collected quarterly) were used to establish baseline conditions for major areas of interest in Figure 1a to compare with the response monitoring data described above. These areas (Area 1: closest to Piney Point; Area 2: north of Piney Point; Area 3: south of Piney Point including northern Sarasota Bay) were identified based on anticipated impacts from expected plume patterns following the TBCOM simulations and other prominent bay boundaries relative to Piney Point (i.e., the main shipping channel in the bay, inflow boundaries, location of the Skyway Bridge at the mouth of Tampa Bay, and major bay segments used by TBEP for assessing annual water quality targets). Observations at each long-term monitoring station were averaged for each month across years from 2006 to 2020. This period represents a “recovery” stage for Tampa Bay where water quality conditions were much improved from historical conditions during a more eutrophic period and when seagrass areal coverage was trending towards and above a 1950s benchmark target of 15,378 hectares (38,000 acres, </w:t>
      </w:r>
      <w:hyperlink w:anchor="ref-Greening14">
        <w:r>
          <w:rPr>
            <w:rStyle w:val="Hyperlink"/>
          </w:rPr>
          <w:t>Greening et al., 2014</w:t>
        </w:r>
      </w:hyperlink>
      <w:r>
        <w:t xml:space="preserve">; </w:t>
      </w:r>
      <w:hyperlink w:anchor="ref-Sherwood17">
        <w:r>
          <w:rPr>
            <w:rStyle w:val="Hyperlink"/>
          </w:rPr>
          <w:t>Sherwood et al., 2017</w:t>
        </w:r>
      </w:hyperlink>
      <w:r>
        <w:t xml:space="preserve">). For each month, the mean values +/- 1 standard deviation for each parameter at each station were quantified and used as reference values relative to results at the closest water quality monitoring station that was sampled in response to Piney Point. This comparison was made to ensure that the response data were evaluated relative to stations that were spatially relevant (e.g., long-term conditions near the mouth of Tampa Bay are not the same as those in the middle of the bay) and seasonally-specific (e.g., historical conditions in April are not the same as historical conditions in July). In some cases, the nearest long-term station did not include data for every monitoring parameter at a response location and the next closest station was used as a reference. The average </w:t>
      </w:r>
      <w:r>
        <w:lastRenderedPageBreak/>
        <w:t xml:space="preserve">distance from a monitoring location in 2021 to the long-term sites was 1.6 km (see </w:t>
      </w:r>
      <w:hyperlink r:id="rId34">
        <w:r>
          <w:rPr>
            <w:rStyle w:val="Hyperlink"/>
          </w:rPr>
          <w:t>https://shiny.tbep.org/piney-point/</w:t>
        </w:r>
      </w:hyperlink>
      <w:r>
        <w:t xml:space="preserve"> for a map of the matches).</w:t>
      </w:r>
    </w:p>
    <w:p w14:paraId="488D72BE" w14:textId="77777777" w:rsidR="00A61366" w:rsidRDefault="00BC3ECC" w:rsidP="00337A93">
      <w:pPr>
        <w:pStyle w:val="BodyText"/>
        <w:spacing w:line="480" w:lineRule="auto"/>
      </w:pPr>
      <w:r>
        <w:t xml:space="preserve">The historical monitoring data were also used to model an expected seasonal pattern for water quality parameters from April to October in 2021. This was done by estimating smoothed annual and seasonal splines with Generalized Additive Models (GAMs) using data only from the “recovery” stage of Tampa Bay (2006 to 2020). GAMs were used to model time series of water quality parameters as a function of a continuous value for year (i.e., decimal year) and as an integer value for day of year. The continuous year value was modeled with a thin plate regression spline and the day of year value was modeled with a cyclic spline (following similar methods as </w:t>
      </w:r>
      <w:hyperlink w:anchor="ref-Murphy19">
        <w:r>
          <w:rPr>
            <w:rStyle w:val="Hyperlink"/>
          </w:rPr>
          <w:t>Murphy et al., 2019</w:t>
        </w:r>
      </w:hyperlink>
      <w:r>
        <w:t>). The modeled results provided an estimate of the expected normal seasonal variation that takes into account a long-term annual trend. Differences in the observed values sampled in the April to October time periods from the “forecasted” predictions of the baseline GAMs through 2021 provided an assessment of how the current data may have deviated from historical and normal seasonal variation.</w:t>
      </w:r>
    </w:p>
    <w:p w14:paraId="7577C58D" w14:textId="0B1C73D4" w:rsidR="00A61366" w:rsidRDefault="00BC3ECC" w:rsidP="00337A93">
      <w:pPr>
        <w:pStyle w:val="BodyText"/>
        <w:spacing w:line="480" w:lineRule="auto"/>
      </w:pPr>
      <w:r>
        <w:t xml:space="preserve">Statistical assessments were conducted only on </w:t>
      </w:r>
      <w:del w:id="29" w:author="Marcus Beck" w:date="2022-03-17T15:52:00Z">
        <w:r w:rsidR="005A09CE">
          <w:delText>total nitrogen (</w:delText>
        </w:r>
      </w:del>
      <w:r>
        <w:t>TN</w:t>
      </w:r>
      <w:del w:id="30" w:author="Marcus Beck" w:date="2022-03-17T15:52:00Z">
        <w:r w:rsidR="005A09CE">
          <w:delText>), chlorophyll-a (</w:delText>
        </w:r>
      </w:del>
      <w:ins w:id="31" w:author="Marcus Beck" w:date="2022-03-17T15:52:00Z">
        <w:r>
          <w:t xml:space="preserve">, </w:t>
        </w:r>
      </w:ins>
      <w:proofErr w:type="spellStart"/>
      <w:r>
        <w:t>chl</w:t>
      </w:r>
      <w:proofErr w:type="spellEnd"/>
      <w:r>
        <w:t>-a</w:t>
      </w:r>
      <w:del w:id="32" w:author="Marcus Beck" w:date="2022-03-17T15:52:00Z">
        <w:r w:rsidR="005A09CE">
          <w:delText>),</w:delText>
        </w:r>
      </w:del>
      <w:ins w:id="33" w:author="Marcus Beck" w:date="2022-03-17T15:52:00Z">
        <w:r>
          <w:t>,</w:t>
        </w:r>
      </w:ins>
      <w:r>
        <w:t xml:space="preserve"> and Secchi disk depth as a general analysis of potential patterns in eutrophication in nitrogen-limited systems. Spatial comparisons were based primarily on the three areas identified in Figure 1a. Variables with log-normal distributions were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-transformed (i.e., nutrients, chl-a) prior to analysis. Only the water quality data from FDEP were used for statistical analysis given the consistency of sample location and collection dates. Secchi observations that were visually identified on the bottom (71 of 431 observations in the FDEP data) were removed from analysis. Observations for other parameters that were below laboratory standards of detection were evaluated with methods described below.</w:t>
      </w:r>
    </w:p>
    <w:p w14:paraId="0EE2ACF5" w14:textId="77777777" w:rsidR="00A61366" w:rsidRDefault="00BC3ECC" w:rsidP="00337A93">
      <w:pPr>
        <w:pStyle w:val="BodyText"/>
        <w:spacing w:line="480" w:lineRule="auto"/>
      </w:pPr>
      <w:r>
        <w:lastRenderedPageBreak/>
        <w:t>Differences in observations between months for April to September for water quality, seagrass, and macroalgae within each area (Figure 1a) were evaluated using a Kruskal-Wallis one-way analysis of variance (ANOVA) followed by multiple comparisons using 2-sided Mann-Whitney U tests (</w:t>
      </w:r>
      <w:hyperlink w:anchor="ref-Hollander13">
        <w:r>
          <w:rPr>
            <w:rStyle w:val="Hyperlink"/>
          </w:rPr>
          <w:t>Hollander et al., 2013</w:t>
        </w:r>
      </w:hyperlink>
      <w:r>
        <w:t>). These tests were used to statistically characterize the temporal progression of changes in the bay following release from Piney Point, e.g., were July conditions significantly different from April? Probability values were adjusted using the sequential Bonferroni method described in (</w:t>
      </w:r>
      <w:hyperlink w:anchor="ref-Holm79">
        <w:r>
          <w:rPr>
            <w:rStyle w:val="Hyperlink"/>
          </w:rPr>
          <w:t>Holm, 1979</w:t>
        </w:r>
      </w:hyperlink>
      <w:r>
        <w:t>) to account for the increased probability of Type I error rates with multiple comparisons. An adjusted p-value &lt; 5% (</w:t>
      </w:r>
      <m:oMath>
        <m:r>
          <w:rPr>
            <w:rFonts w:ascii="Cambria Math" w:hAnsi="Cambria Math"/>
          </w:rPr>
          <m:t>α</m:t>
        </m:r>
      </m:oMath>
      <w:r>
        <w:t xml:space="preserve"> = 0.05) was considered a significant difference between months. For water qu</w:t>
      </w:r>
      <w:proofErr w:type="spellStart"/>
      <w:r>
        <w:t>ality</w:t>
      </w:r>
      <w:proofErr w:type="spellEnd"/>
      <w:r>
        <w:t xml:space="preserve"> variables, monthly averages from long-term monitoring data were subtracted from 2021 observations to account for normal seasonal variation not attributed to potential effects from Piney Point. Similar corrections were not done for monthly comparisons of seagrass and macroalgae data because comparable long-term seasonal data do not exist. Frequency occurrence estimates were used to evaluate macroalgae and seagrasses as a standard metric used in previous analyses in Tampa Bay (</w:t>
      </w:r>
      <w:hyperlink w:anchor="ref-Johansson16">
        <w:r>
          <w:rPr>
            <w:rStyle w:val="Hyperlink"/>
          </w:rPr>
          <w:t>Johansson, 2016</w:t>
        </w:r>
      </w:hyperlink>
      <w:r>
        <w:t xml:space="preserve">; </w:t>
      </w:r>
      <w:hyperlink w:anchor="ref-Sherwood17">
        <w:r>
          <w:rPr>
            <w:rStyle w:val="Hyperlink"/>
          </w:rPr>
          <w:t>Sherwood et al., 2017</w:t>
        </w:r>
      </w:hyperlink>
      <w:r>
        <w:t>). Methods used to accommodate measured concentrations of water quality variables that were below detection included summary statistics (e.g., median, mean, and standard deviation) following estimates of the empirical cumulative distribution functions for each parameter using the Kaplan-Meier method for censored data (</w:t>
      </w:r>
      <w:proofErr w:type="spellStart"/>
      <w:r w:rsidR="00A143B2">
        <w:fldChar w:fldCharType="begin"/>
      </w:r>
      <w:r w:rsidR="00A143B2">
        <w:instrText xml:space="preserve"> HYPERLINK \l "ref-Helsel05" \h </w:instrText>
      </w:r>
      <w:r w:rsidR="00A143B2">
        <w:fldChar w:fldCharType="separate"/>
      </w:r>
      <w:r>
        <w:rPr>
          <w:rStyle w:val="Hyperlink"/>
        </w:rPr>
        <w:t>Helsel</w:t>
      </w:r>
      <w:proofErr w:type="spellEnd"/>
      <w:r>
        <w:rPr>
          <w:rStyle w:val="Hyperlink"/>
        </w:rPr>
        <w:t>, 2005</w:t>
      </w:r>
      <w:r w:rsidR="00A143B2">
        <w:rPr>
          <w:rStyle w:val="Hyperlink"/>
        </w:rPr>
        <w:fldChar w:fldCharType="end"/>
      </w:r>
      <w:r>
        <w:t xml:space="preserve">; </w:t>
      </w:r>
      <w:hyperlink w:anchor="ref-Lee20">
        <w:r>
          <w:rPr>
            <w:rStyle w:val="Hyperlink"/>
          </w:rPr>
          <w:t>Lee, 2020</w:t>
        </w:r>
      </w:hyperlink>
      <w:r>
        <w:t>).</w:t>
      </w:r>
    </w:p>
    <w:p w14:paraId="2911FADD" w14:textId="77777777" w:rsidR="00A61366" w:rsidRDefault="00BC3ECC" w:rsidP="00337A93">
      <w:pPr>
        <w:pStyle w:val="BodyText"/>
        <w:spacing w:line="480" w:lineRule="auto"/>
      </w:pPr>
      <w:r>
        <w:t>The R statistical programming language (v4.0.2) was used for all analyses (</w:t>
      </w:r>
      <w:hyperlink w:anchor="ref-RCT20">
        <w:r>
          <w:rPr>
            <w:rStyle w:val="Hyperlink"/>
          </w:rPr>
          <w:t>R Core Team, 2021</w:t>
        </w:r>
      </w:hyperlink>
      <w:r>
        <w:t>). We imported data using the googlesheets4 (</w:t>
      </w:r>
      <w:hyperlink w:anchor="ref-Bryan20">
        <w:r>
          <w:rPr>
            <w:rStyle w:val="Hyperlink"/>
          </w:rPr>
          <w:t>Bryan, 2020</w:t>
        </w:r>
      </w:hyperlink>
      <w:r>
        <w:t xml:space="preserve">) and </w:t>
      </w:r>
      <w:proofErr w:type="spellStart"/>
      <w:r>
        <w:t>googledrive</w:t>
      </w:r>
      <w:proofErr w:type="spellEnd"/>
      <w:r>
        <w:t xml:space="preserve"> (</w:t>
      </w:r>
      <w:hyperlink w:anchor="ref-DAgostino20">
        <w:r>
          <w:rPr>
            <w:rStyle w:val="Hyperlink"/>
          </w:rPr>
          <w:t>D’Agostino McGowan and Bryan, 2020</w:t>
        </w:r>
      </w:hyperlink>
      <w:r>
        <w:t xml:space="preserve">) R packages and used </w:t>
      </w:r>
      <w:proofErr w:type="spellStart"/>
      <w:r>
        <w:t>tidyverse</w:t>
      </w:r>
      <w:proofErr w:type="spellEnd"/>
      <w:r>
        <w:t xml:space="preserve"> (</w:t>
      </w:r>
      <w:hyperlink w:anchor="ref-Wickham19">
        <w:r>
          <w:rPr>
            <w:rStyle w:val="Hyperlink"/>
          </w:rPr>
          <w:t>Wickham et al., 2019</w:t>
        </w:r>
      </w:hyperlink>
      <w:r>
        <w:t xml:space="preserve">) packages to format data for analysis. The </w:t>
      </w:r>
      <w:proofErr w:type="spellStart"/>
      <w:r>
        <w:t>tbeptools</w:t>
      </w:r>
      <w:proofErr w:type="spellEnd"/>
      <w:r>
        <w:t xml:space="preserve"> R package (</w:t>
      </w:r>
      <w:hyperlink w:anchor="ref-Beck21">
        <w:r>
          <w:rPr>
            <w:rStyle w:val="Hyperlink"/>
          </w:rPr>
          <w:t>Beck et al., 2021b</w:t>
        </w:r>
      </w:hyperlink>
      <w:r>
        <w:t xml:space="preserve">) was used to import and summarize long-term monitoring data (EPC water quality data and seagrass transect data). The </w:t>
      </w:r>
      <w:r>
        <w:lastRenderedPageBreak/>
        <w:t>NADA R package (</w:t>
      </w:r>
      <w:hyperlink w:anchor="ref-Lee20">
        <w:r>
          <w:rPr>
            <w:rStyle w:val="Hyperlink"/>
          </w:rPr>
          <w:t>Lee, 2020</w:t>
        </w:r>
      </w:hyperlink>
      <w:r>
        <w:t>) was used for analysis of censored data. All spatial analyses were done using the simple features (sf) R package (</w:t>
      </w:r>
      <w:proofErr w:type="spellStart"/>
      <w:r w:rsidR="00A143B2">
        <w:fldChar w:fldCharType="begin"/>
      </w:r>
      <w:r w:rsidR="00A143B2">
        <w:instrText xml:space="preserve"> HYPERLINK \l "ref-Pebesma18" \h </w:instrText>
      </w:r>
      <w:r w:rsidR="00A143B2">
        <w:fldChar w:fldCharType="separate"/>
      </w:r>
      <w:r>
        <w:rPr>
          <w:rStyle w:val="Hyperlink"/>
        </w:rPr>
        <w:t>Pebesma</w:t>
      </w:r>
      <w:proofErr w:type="spellEnd"/>
      <w:r>
        <w:rPr>
          <w:rStyle w:val="Hyperlink"/>
        </w:rPr>
        <w:t>, 2018</w:t>
      </w:r>
      <w:r w:rsidR="00A143B2">
        <w:rPr>
          <w:rStyle w:val="Hyperlink"/>
        </w:rPr>
        <w:fldChar w:fldCharType="end"/>
      </w:r>
      <w:r>
        <w:t xml:space="preserve">). The </w:t>
      </w:r>
      <w:proofErr w:type="spellStart"/>
      <w:r>
        <w:t>mgcv</w:t>
      </w:r>
      <w:proofErr w:type="spellEnd"/>
      <w:r>
        <w:t xml:space="preserve"> R package (</w:t>
      </w:r>
      <w:hyperlink w:anchor="ref-Wood17">
        <w:r>
          <w:rPr>
            <w:rStyle w:val="Hyperlink"/>
          </w:rPr>
          <w:t>Wood, 2017</w:t>
        </w:r>
      </w:hyperlink>
      <w:r>
        <w:t>) was used to create the GAMs for water quality parameters. All datasets used in this study are available from an open access data archive hosted on the Knowledge Network for Biocomplexity (</w:t>
      </w:r>
      <w:hyperlink w:anchor="ref-Beck21d">
        <w:r>
          <w:rPr>
            <w:rStyle w:val="Hyperlink"/>
          </w:rPr>
          <w:t>Beck, 2021</w:t>
        </w:r>
      </w:hyperlink>
      <w:r>
        <w:t xml:space="preserve">). Materials for reproducing the analyses, figures, tables, and other content in this paper are provided in a </w:t>
      </w:r>
      <w:hyperlink r:id="rId35">
        <w:r>
          <w:rPr>
            <w:rStyle w:val="Hyperlink"/>
          </w:rPr>
          <w:t>GitHub repository</w:t>
        </w:r>
      </w:hyperlink>
      <w:r>
        <w:t>. Finally, the Piney Point Environmental Monitoring Dashboard can be used to view all data included in this paper through an interactive, online application (</w:t>
      </w:r>
      <w:hyperlink w:anchor="ref-Beck21c">
        <w:r>
          <w:rPr>
            <w:rStyle w:val="Hyperlink"/>
          </w:rPr>
          <w:t>Beck et al., 2021a</w:t>
        </w:r>
      </w:hyperlink>
      <w:r>
        <w:t>). Links and details are provided in supplement.</w:t>
      </w:r>
    </w:p>
    <w:p w14:paraId="31D1AB2E" w14:textId="77777777" w:rsidR="00A61366" w:rsidRDefault="00BC3ECC" w:rsidP="00337A93">
      <w:pPr>
        <w:pStyle w:val="Heading1"/>
        <w:spacing w:line="480" w:lineRule="auto"/>
      </w:pPr>
      <w:bookmarkStart w:id="34" w:name="results"/>
      <w:bookmarkEnd w:id="19"/>
      <w:bookmarkEnd w:id="28"/>
      <w:r>
        <w:t>Results</w:t>
      </w:r>
    </w:p>
    <w:p w14:paraId="53A0D4B5" w14:textId="77777777" w:rsidR="00A61366" w:rsidRDefault="00BC3ECC" w:rsidP="00337A93">
      <w:pPr>
        <w:pStyle w:val="Heading3"/>
        <w:spacing w:line="480" w:lineRule="auto"/>
      </w:pPr>
      <w:bookmarkStart w:id="35" w:name="water-quality-trends"/>
      <w:r>
        <w:t>Water quality trends</w:t>
      </w:r>
    </w:p>
    <w:p w14:paraId="5C0D0B27" w14:textId="77777777" w:rsidR="00A61366" w:rsidRDefault="00BC3ECC" w:rsidP="00337A93">
      <w:pPr>
        <w:pStyle w:val="FirstParagraph"/>
        <w:spacing w:line="480" w:lineRule="auto"/>
      </w:pPr>
      <w:r>
        <w:t xml:space="preserve">Water quality conditions in the northern </w:t>
      </w:r>
      <w:proofErr w:type="spellStart"/>
      <w:r>
        <w:t>gypstack</w:t>
      </w:r>
      <w:proofErr w:type="spellEnd"/>
      <w:r>
        <w:t xml:space="preserve"> measured in 2019 and measured directly at the point of discharge in 2021 showed concentrations that were generally much higher for key water quality parameters as compared to baseline conditions in Tampa Bay (Table 1). Notably, total ammonia nitrogen was measured at 210 mg/L at Piney Point and in the discharge, compared to a long-term median of 0.02 mg/L in lower Tampa Bay. Similar differences for total phosphorus, TN, and </w:t>
      </w:r>
      <w:proofErr w:type="spellStart"/>
      <w:r>
        <w:t>chl</w:t>
      </w:r>
      <w:proofErr w:type="spellEnd"/>
      <w:r>
        <w:t>-a were observed when comparing stack conditions with those of the ambient conditions in Tampa Bay.</w:t>
      </w:r>
    </w:p>
    <w:p w14:paraId="7B71CA7B" w14:textId="5D9453A5" w:rsidR="00A61366" w:rsidRDefault="00BC3ECC" w:rsidP="00337A93">
      <w:pPr>
        <w:pStyle w:val="BodyText"/>
        <w:spacing w:line="480" w:lineRule="auto"/>
      </w:pPr>
      <w:r>
        <w:t xml:space="preserve">Samples collected in the bay between April through September 2021 indicated that water quality conditions were outside of normal values expected for each month. A total of 7831 samples were collected and analyzed for </w:t>
      </w:r>
      <w:proofErr w:type="spellStart"/>
      <w:r>
        <w:t>chl</w:t>
      </w:r>
      <w:proofErr w:type="spellEnd"/>
      <w:r>
        <w:t xml:space="preserve">-a, dissolved oxygen, TN, total phosphorus, total ammonia nitrogen, nitrate/nitrite, pH, salinity, Secchi depth, and temperature (Table 2). The percentage of </w:t>
      </w:r>
      <w:r>
        <w:lastRenderedPageBreak/>
        <w:t xml:space="preserve">observations outside of the normal range (mean +/- 1 standard deviation from long-term data) varied by location and parameter. For </w:t>
      </w:r>
      <w:proofErr w:type="spellStart"/>
      <w:r>
        <w:t>chl</w:t>
      </w:r>
      <w:proofErr w:type="spellEnd"/>
      <w:r>
        <w:t xml:space="preserve">-a, 50% of the observations from April through September were above the normal range for Area 1 located closest to the discharge point, whereas only 6% and 22% were above for Areas 2 (to the north) and 3 (to the south), respectively. </w:t>
      </w:r>
      <w:del w:id="36" w:author="Marcus Beck" w:date="2022-03-17T15:52:00Z">
        <w:r w:rsidR="005A09CE">
          <w:delText>Total nitrogen</w:delText>
        </w:r>
      </w:del>
      <w:ins w:id="37" w:author="Marcus Beck" w:date="2022-03-17T15:52:00Z">
        <w:r w:rsidR="00FC234D">
          <w:t>TN</w:t>
        </w:r>
      </w:ins>
      <w:r>
        <w:t xml:space="preserve"> concentrations were above the normal range for 37% of observations in Area 1, whereas concentrations were above for 22% of observations in Area 2 and 22% in Area 3. Secchi observations were below the normal range for 41% of observations in Area 1 and for 18% and 36% of observations in Areas 2 and 3. Notable differences were also observed for dissolved oxygen (e.g., 53% were above in Area 1, 44% in Area 2). Physical parameters (salinity, temperature) and inorganic nitrogen (ammonia, nitrate/nitrite) were more often in normal ranges, although initial time series showed much higher concentrations for ammonia in April near Area 1. Ammonia concentrations near the point of discharge were observed in excess of 10 mg/L in April, about three orders of magnitude above baseline (Figures S2, S3), similar to the discharge measurements in Table 1. Inorganic nitrogen did not persist at high concentrations past April as it was likely rapidly utilized by phytoplankton (see below). Spatial variation among the parameters showed that values were generally above the normal range (or below for Secchi depth) for many locations near Piney Point (Area 1), Anna Maria Sound (Area 3), and the northern mouth of Tampa Bay (Area 3, Figure 2).</w:t>
      </w:r>
    </w:p>
    <w:p w14:paraId="5771BF6D" w14:textId="21AA24E7" w:rsidR="00A61366" w:rsidRDefault="005A09CE" w:rsidP="00337A93">
      <w:pPr>
        <w:pStyle w:val="BodyText"/>
        <w:spacing w:line="480" w:lineRule="auto"/>
      </w:pPr>
      <w:del w:id="38" w:author="Marcus Beck" w:date="2022-03-17T15:52:00Z">
        <w:r>
          <w:delText>Total nitrogen</w:delText>
        </w:r>
      </w:del>
      <w:ins w:id="39" w:author="Marcus Beck" w:date="2022-03-17T15:52:00Z">
        <w:r w:rsidR="00FC234D">
          <w:t>TN</w:t>
        </w:r>
      </w:ins>
      <w:r w:rsidR="00BC3ECC">
        <w:t xml:space="preserve">, </w:t>
      </w:r>
      <w:proofErr w:type="spellStart"/>
      <w:r w:rsidR="00BC3ECC">
        <w:t>chl</w:t>
      </w:r>
      <w:proofErr w:type="spellEnd"/>
      <w:r w:rsidR="00BC3ECC">
        <w:t xml:space="preserve">-a, and Secchi depth followed temporal progressions in 2021 that were distinct from long-term seasonal trends estimated from historical data (Figure 3). For Area 1, TN and </w:t>
      </w:r>
      <w:proofErr w:type="spellStart"/>
      <w:r w:rsidR="00BC3ECC">
        <w:t>chl</w:t>
      </w:r>
      <w:proofErr w:type="spellEnd"/>
      <w:r w:rsidR="00BC3ECC">
        <w:t xml:space="preserve">-a concentrations were frequently above normal ranges during April. </w:t>
      </w:r>
      <w:del w:id="40" w:author="Marcus Beck" w:date="2022-03-17T15:52:00Z">
        <w:r>
          <w:delText>Chlorophyll</w:delText>
        </w:r>
      </w:del>
      <w:proofErr w:type="spellStart"/>
      <w:ins w:id="41" w:author="Marcus Beck" w:date="2022-03-17T15:52:00Z">
        <w:r w:rsidR="00BC3ECC">
          <w:t>Chl</w:t>
        </w:r>
      </w:ins>
      <w:proofErr w:type="spellEnd"/>
      <w:r w:rsidR="00BC3ECC">
        <w:t xml:space="preserve">-a concentrations were observed in excess of 50 </w:t>
      </w:r>
      <m:oMath>
        <m:r>
          <w:rPr>
            <w:rFonts w:ascii="Cambria Math" w:hAnsi="Cambria Math"/>
          </w:rPr>
          <m:t>μ</m:t>
        </m:r>
      </m:oMath>
      <w:r w:rsidR="00BC3ECC">
        <w:t xml:space="preserve">g/L, although median concentrations for each week in April were less than 10 </w:t>
      </w:r>
      <m:oMath>
        <m:r>
          <w:rPr>
            <w:rFonts w:ascii="Cambria Math" w:hAnsi="Cambria Math"/>
          </w:rPr>
          <m:t>μ</m:t>
        </m:r>
      </m:oMath>
      <w:r w:rsidR="00BC3ECC">
        <w:t xml:space="preserve">g/L. The initial </w:t>
      </w:r>
      <w:del w:id="42" w:author="Marcus Beck" w:date="2022-03-17T15:52:00Z">
        <w:r>
          <w:delText>chlorophyll</w:delText>
        </w:r>
      </w:del>
      <w:proofErr w:type="spellStart"/>
      <w:ins w:id="43" w:author="Marcus Beck" w:date="2022-03-17T15:52:00Z">
        <w:r w:rsidR="00FC234D">
          <w:t>chl</w:t>
        </w:r>
        <w:proofErr w:type="spellEnd"/>
        <w:r w:rsidR="00FC234D">
          <w:t>-a</w:t>
        </w:r>
      </w:ins>
      <w:r w:rsidR="00FC234D">
        <w:t xml:space="preserve"> </w:t>
      </w:r>
      <w:r w:rsidR="00BC3ECC">
        <w:t xml:space="preserve">peak was associated with a </w:t>
      </w:r>
      <w:r w:rsidR="00BC3ECC">
        <w:lastRenderedPageBreak/>
        <w:t xml:space="preserve">localized phytoplankton bloom generally dominated by diatoms. The initial diatom bloom did not persist past April. </w:t>
      </w:r>
      <w:del w:id="44" w:author="Marcus Beck" w:date="2022-03-17T15:52:00Z">
        <w:r>
          <w:delText>Chlorophyll</w:delText>
        </w:r>
      </w:del>
      <w:proofErr w:type="spellStart"/>
      <w:ins w:id="45" w:author="Marcus Beck" w:date="2022-03-17T15:52:00Z">
        <w:r w:rsidR="00FC234D">
          <w:t>Chl</w:t>
        </w:r>
        <w:proofErr w:type="spellEnd"/>
        <w:r w:rsidR="00FC234D">
          <w:t>-a</w:t>
        </w:r>
      </w:ins>
      <w:r w:rsidR="00FC234D">
        <w:t xml:space="preserve"> </w:t>
      </w:r>
      <w:r w:rsidR="00BC3ECC">
        <w:t xml:space="preserve">concentrations decreased slightly until June and July when values increased again above the seasonal expectation, coincident with an increase in </w:t>
      </w:r>
      <w:r w:rsidR="00BC3ECC">
        <w:rPr>
          <w:i/>
          <w:iCs/>
        </w:rPr>
        <w:t>K. brevis</w:t>
      </w:r>
      <w:r w:rsidR="00BC3ECC">
        <w:t xml:space="preserve"> concentrations to bloom levels. Many Secchi observations in Area 1 were lower than normal in April and July. Observations in Areas 2 and 3 were more often within the normal seasonal range, with some exceptions for TN and </w:t>
      </w:r>
      <w:proofErr w:type="spellStart"/>
      <w:r w:rsidR="00BC3ECC">
        <w:t>chl</w:t>
      </w:r>
      <w:proofErr w:type="spellEnd"/>
      <w:r w:rsidR="00BC3ECC">
        <w:t>-a in Area 3 in April, May, and July.</w:t>
      </w:r>
      <w:ins w:id="46" w:author="Marcus Beck" w:date="2022-03-17T15:52:00Z">
        <w:r w:rsidR="002774D3">
          <w:t xml:space="preserve"> These </w:t>
        </w:r>
        <w:r w:rsidR="00FC234D">
          <w:t>field-based</w:t>
        </w:r>
        <w:r w:rsidR="002774D3">
          <w:t xml:space="preserve"> observations were in line with </w:t>
        </w:r>
        <w:r w:rsidR="00FC234D">
          <w:t xml:space="preserve">remotely-estimated </w:t>
        </w:r>
        <w:proofErr w:type="spellStart"/>
        <w:r w:rsidR="00FC234D">
          <w:t>chl</w:t>
        </w:r>
        <w:proofErr w:type="spellEnd"/>
        <w:r w:rsidR="00FC234D">
          <w:t xml:space="preserve">-a using satellite observations. These observations showed an initial bloom on April </w:t>
        </w:r>
        <w:r w:rsidR="00C401A7">
          <w:t>5</w:t>
        </w:r>
        <w:r w:rsidR="00FC234D">
          <w:t xml:space="preserve">, which peaked on April </w:t>
        </w:r>
        <w:r w:rsidR="00C401A7">
          <w:t>9</w:t>
        </w:r>
        <w:r w:rsidR="00FC234D">
          <w:t xml:space="preserve"> with a bloom area of about 25 km</w:t>
        </w:r>
        <w:r w:rsidR="00FC234D" w:rsidRPr="004E58FB">
          <w:rPr>
            <w:vertAlign w:val="superscript"/>
          </w:rPr>
          <w:t>2</w:t>
        </w:r>
        <w:r w:rsidR="00FC234D">
          <w:t xml:space="preserve"> </w:t>
        </w:r>
        <w:r w:rsidR="00C401A7">
          <w:t xml:space="preserve">(about 10 km alongshore and 2.5 km cross-shore) </w:t>
        </w:r>
        <w:r w:rsidR="00FC234D">
          <w:t xml:space="preserve">in Area 1 of Fig. </w:t>
        </w:r>
        <w:r w:rsidR="00C401A7">
          <w:t xml:space="preserve">1a, with </w:t>
        </w:r>
        <w:proofErr w:type="spellStart"/>
        <w:r w:rsidR="00C401A7">
          <w:t>chl</w:t>
        </w:r>
        <w:proofErr w:type="spellEnd"/>
        <w:r w:rsidR="00C401A7">
          <w:t xml:space="preserve">-a ranging between 5 and 40 </w:t>
        </w:r>
      </w:ins>
      <m:oMath>
        <m:r>
          <w:ins w:id="47" w:author="Marcus Beck" w:date="2022-03-17T15:52:00Z">
            <w:rPr>
              <w:rFonts w:ascii="Cambria Math" w:hAnsi="Cambria Math"/>
            </w:rPr>
            <m:t>μ</m:t>
          </w:ins>
        </m:r>
      </m:oMath>
      <w:ins w:id="48" w:author="Marcus Beck" w:date="2022-03-17T15:52:00Z">
        <w:r w:rsidR="00C401A7">
          <w:t xml:space="preserve">g/L. The bloom disappeared on April 12 but reappeared on April 15 at the same location, then disappeared after April 22. Notably, similar blooms at this location were not observed from satellite in the month of April since </w:t>
        </w:r>
        <w:r w:rsidR="00383559">
          <w:t xml:space="preserve">Sentinel-3 satellite data became available in 2016. Clearly, the bloom was induced by the wastewater discharge, but localized and also short lived. </w:t>
        </w:r>
      </w:ins>
    </w:p>
    <w:p w14:paraId="41C9A46B" w14:textId="77777777" w:rsidR="00A61366" w:rsidRDefault="00BC3ECC" w:rsidP="00337A93">
      <w:pPr>
        <w:pStyle w:val="BodyText"/>
        <w:spacing w:line="480" w:lineRule="auto"/>
      </w:pPr>
      <w:r>
        <w:t xml:space="preserve">Statistical comparisons between months for seasonally-corrected observations of TN, </w:t>
      </w:r>
      <w:proofErr w:type="spellStart"/>
      <w:r>
        <w:t>chl</w:t>
      </w:r>
      <w:proofErr w:type="spellEnd"/>
      <w:r>
        <w:t>-a, and Secchi depth (Table 3) supported the results in Figure 3. Kruskal-Wallis tests that assessed if at least one of the months had significantly different observations for each parameter were significant (</w:t>
      </w:r>
      <w:r>
        <w:rPr>
          <w:i/>
          <w:iCs/>
        </w:rPr>
        <w:t>p</w:t>
      </w:r>
      <w:r>
        <w:t xml:space="preserve"> &lt; 0.05) for TN, </w:t>
      </w:r>
      <w:proofErr w:type="spellStart"/>
      <w:r>
        <w:t>chl</w:t>
      </w:r>
      <w:proofErr w:type="spellEnd"/>
      <w:r>
        <w:t xml:space="preserve">-a, and Secchi depth for Areas 1 and 3 and for TN and </w:t>
      </w:r>
      <w:proofErr w:type="spellStart"/>
      <w:r>
        <w:t>chl</w:t>
      </w:r>
      <w:proofErr w:type="spellEnd"/>
      <w:r>
        <w:t xml:space="preserve">-a for Area 2 (Table 3). Further analysis with multiple comparison tests generally showed that April/May were different from June/July depending on Area and parameter, such that observations in the later months were generally higher (or lower for Secchi) corresponding to increasing </w:t>
      </w:r>
      <w:r>
        <w:rPr>
          <w:i/>
          <w:iCs/>
        </w:rPr>
        <w:t>K. brevis</w:t>
      </w:r>
      <w:r>
        <w:t xml:space="preserve"> abundances by mid-summer.</w:t>
      </w:r>
    </w:p>
    <w:p w14:paraId="6FB58552" w14:textId="77777777" w:rsidR="00A61366" w:rsidRDefault="00BC3ECC" w:rsidP="00337A93">
      <w:pPr>
        <w:pStyle w:val="Heading3"/>
        <w:spacing w:line="480" w:lineRule="auto"/>
      </w:pPr>
      <w:bookmarkStart w:id="49" w:name="macroalgae-and-seagrass-trends"/>
      <w:bookmarkEnd w:id="35"/>
      <w:r>
        <w:lastRenderedPageBreak/>
        <w:t>Macroalgae and seagrass trends</w:t>
      </w:r>
    </w:p>
    <w:p w14:paraId="21C87C93" w14:textId="77777777" w:rsidR="00A61366" w:rsidRDefault="00BC3ECC" w:rsidP="00337A93">
      <w:pPr>
        <w:pStyle w:val="FirstParagraph"/>
        <w:spacing w:line="480" w:lineRule="auto"/>
      </w:pPr>
      <w:r>
        <w:t xml:space="preserve">A total of 38 transects were sampled for macroalgae and seagrass from April through September, each visited on average 1.7 times per month. Macroalgae observed along the transects varied in coverage, with red macroalgae groups having the highest frequency occurrence of 57%. Common taxa in the red group included genera </w:t>
      </w:r>
      <w:proofErr w:type="spellStart"/>
      <w:r>
        <w:rPr>
          <w:i/>
          <w:iCs/>
        </w:rPr>
        <w:t>Gracilaria</w:t>
      </w:r>
      <w:proofErr w:type="spellEnd"/>
      <w:r>
        <w:t xml:space="preserve"> and </w:t>
      </w:r>
      <w:proofErr w:type="spellStart"/>
      <w:r>
        <w:rPr>
          <w:i/>
          <w:iCs/>
        </w:rPr>
        <w:t>Acanthophora</w:t>
      </w:r>
      <w:proofErr w:type="spellEnd"/>
      <w:r>
        <w:t xml:space="preserve">. Green macroalgae and filamentous cyanobacteria were less common, with frequency occurrences of 7% and 13%. Common taxa in the green group included genera </w:t>
      </w:r>
      <w:r>
        <w:rPr>
          <w:i/>
          <w:iCs/>
        </w:rPr>
        <w:t>Ulva</w:t>
      </w:r>
      <w:r>
        <w:t xml:space="preserve"> and </w:t>
      </w:r>
      <w:r>
        <w:rPr>
          <w:i/>
          <w:iCs/>
        </w:rPr>
        <w:t>Caulerpa</w:t>
      </w:r>
      <w:r>
        <w:t xml:space="preserve">, whereas cyanobacteria biomass was dominated by the benthic filamentous genus </w:t>
      </w:r>
      <w:proofErr w:type="spellStart"/>
      <w:r>
        <w:rPr>
          <w:i/>
          <w:iCs/>
        </w:rPr>
        <w:t>Dapis</w:t>
      </w:r>
      <w:proofErr w:type="spellEnd"/>
      <w:r>
        <w:t xml:space="preserve">. Brown macroalgae (primarily in the genus </w:t>
      </w:r>
      <w:proofErr w:type="spellStart"/>
      <w:r>
        <w:rPr>
          <w:i/>
          <w:iCs/>
        </w:rPr>
        <w:t>Feldmannia</w:t>
      </w:r>
      <w:proofErr w:type="spellEnd"/>
      <w:r>
        <w:t>) were only observed at one transect in April (2% frequency occurrence). For seagrasses, turtle grass (</w:t>
      </w:r>
      <w:proofErr w:type="spellStart"/>
      <w:r>
        <w:rPr>
          <w:i/>
          <w:iCs/>
        </w:rPr>
        <w:t>Thalassia</w:t>
      </w:r>
      <w:proofErr w:type="spellEnd"/>
      <w:r>
        <w:rPr>
          <w:i/>
          <w:iCs/>
        </w:rPr>
        <w:t xml:space="preserve"> </w:t>
      </w:r>
      <w:proofErr w:type="spellStart"/>
      <w:r>
        <w:rPr>
          <w:i/>
          <w:iCs/>
        </w:rPr>
        <w:t>testudinum</w:t>
      </w:r>
      <w:proofErr w:type="spellEnd"/>
      <w:r>
        <w:t>) was the dominant species with frequency occurrence of 50% across all locations and sample dates. Manatee grass (</w:t>
      </w:r>
      <w:proofErr w:type="spellStart"/>
      <w:r>
        <w:rPr>
          <w:i/>
          <w:iCs/>
        </w:rPr>
        <w:t>Syringodium</w:t>
      </w:r>
      <w:proofErr w:type="spellEnd"/>
      <w:r>
        <w:rPr>
          <w:i/>
          <w:iCs/>
        </w:rPr>
        <w:t xml:space="preserve"> </w:t>
      </w:r>
      <w:proofErr w:type="spellStart"/>
      <w:r>
        <w:rPr>
          <w:i/>
          <w:iCs/>
        </w:rPr>
        <w:t>filiforme</w:t>
      </w:r>
      <w:proofErr w:type="spellEnd"/>
      <w:r>
        <w:t>) and shoal grass (</w:t>
      </w:r>
      <w:proofErr w:type="spellStart"/>
      <w:r>
        <w:rPr>
          <w:i/>
          <w:iCs/>
        </w:rPr>
        <w:t>Halodule</w:t>
      </w:r>
      <w:proofErr w:type="spellEnd"/>
      <w:r>
        <w:rPr>
          <w:i/>
          <w:iCs/>
        </w:rPr>
        <w:t xml:space="preserve"> </w:t>
      </w:r>
      <w:proofErr w:type="spellStart"/>
      <w:r>
        <w:rPr>
          <w:i/>
          <w:iCs/>
        </w:rPr>
        <w:t>wrightii</w:t>
      </w:r>
      <w:proofErr w:type="spellEnd"/>
      <w:r>
        <w:t>) had similar coverage across all transects, with frequency occurrences of 31% and 33%, respectively. The frequency occurrences of seagrasses near Piney Point were similar to the long-term record of seagrass transect data available for Tampa Bay (</w:t>
      </w:r>
      <w:hyperlink w:anchor="ref-Sherwood17">
        <w:r>
          <w:rPr>
            <w:rStyle w:val="Hyperlink"/>
          </w:rPr>
          <w:t>Sherwood et al., 2017</w:t>
        </w:r>
      </w:hyperlink>
      <w:r>
        <w:t xml:space="preserve">, also see </w:t>
      </w:r>
      <w:hyperlink r:id="rId36">
        <w:r>
          <w:rPr>
            <w:rStyle w:val="Hyperlink"/>
          </w:rPr>
          <w:t>https://shiny.tbep.org/seagrasstransect-dash</w:t>
        </w:r>
      </w:hyperlink>
      <w:r>
        <w:t xml:space="preserve">), with turtle grass being the dominant species in more </w:t>
      </w:r>
      <w:proofErr w:type="spellStart"/>
      <w:r>
        <w:t>euhaline</w:t>
      </w:r>
      <w:proofErr w:type="spellEnd"/>
      <w:r>
        <w:t xml:space="preserve"> waters closer to the Gulf. There is no historical macroalgae record for Tampa Bay that is comparable to the spatial and temporal resolution of the 2021 samples. Only annual historical data are available for seagrasses, with no seasonal data comparable to the results herein.</w:t>
      </w:r>
    </w:p>
    <w:p w14:paraId="235FC887" w14:textId="77777777" w:rsidR="00A61366" w:rsidRDefault="00BC3ECC" w:rsidP="00337A93">
      <w:pPr>
        <w:pStyle w:val="BodyText"/>
        <w:spacing w:line="480" w:lineRule="auto"/>
      </w:pPr>
      <w:r>
        <w:t xml:space="preserve">A typical temporal pattern for macroalgae and seagrass observed at many of the transects is shown in Figure 4, using transect S3T6 near Port Manatee as an example. Macroalgal abundances changed over the course of sampling similar to the remainder of transects sampled during the study. Red macroalgae were present in high abundances from April to May. </w:t>
      </w:r>
      <w:r>
        <w:lastRenderedPageBreak/>
        <w:t>Filamentous cyanobacteria (</w:t>
      </w:r>
      <w:proofErr w:type="spellStart"/>
      <w:r>
        <w:rPr>
          <w:i/>
          <w:iCs/>
        </w:rPr>
        <w:t>Dapis</w:t>
      </w:r>
      <w:proofErr w:type="spellEnd"/>
      <w:r>
        <w:t xml:space="preserve"> spp.) mats were first observed on May 24th and was present at all of the sample locations along this transect on June 4th and 15th. Filamentous cyanobacteria persisted through June and July, but was not observed in abundance after July 20th. Green macroalgae taxa were first observed in July, although at generally low abundances. Red macroalgae were the dominant taxa by the end of September. Overall abundance of seagrass did not change from April 22nd through September. The site is dominated by manatee grass that was observed at nearly all of the sample points along the transect at varying coverages.</w:t>
      </w:r>
    </w:p>
    <w:p w14:paraId="2C9CB491" w14:textId="77777777" w:rsidR="00A61366" w:rsidRDefault="00BC3ECC" w:rsidP="00337A93">
      <w:pPr>
        <w:pStyle w:val="BodyText"/>
        <w:spacing w:line="480" w:lineRule="auto"/>
      </w:pPr>
      <w:r>
        <w:t>Monthly summaries in frequency occurrence by area (Figure 5) provided an indication of macroalgae and seagrass trends in 2021 across all transects. No transects were sampled in Area 2 to the north of Piney Point and no transects were sampled past September in Area 1 given allocated sampling effort following projected dispersal patterns of the discharge from the TBCOM simulations. Red macroalgae was the dominant group across all months and areas, with the highest frequency occurrences observed in April (81% in Area 1, 95% in Area 3). Reductions in red macroalgae frequency occurrence were observed in June when cyanobacteria frequency occurrence peaked, with greater coverage of cyanobacteria in Area 3 (43%) compared to Area 1 (36%). Notable blooms of the filamentous cyanobacteria (</w:t>
      </w:r>
      <w:proofErr w:type="spellStart"/>
      <w:r>
        <w:rPr>
          <w:i/>
          <w:iCs/>
        </w:rPr>
        <w:t>Dapis</w:t>
      </w:r>
      <w:proofErr w:type="spellEnd"/>
      <w:r>
        <w:t xml:space="preserve"> spp.) were observed in Anna Maria Sound (Area 3) and near Port Manatee (Area 1) (Figure 1), typically observed covering benthic and seagrass habitats, in addition to large floating mats on the surface. Green macroalgae had the second lowest frequency occurrence, although it increased slightly by the end of the study period (9% in September in Area 1, 31% in October in Area 3). For seagrass, both areas had generally stable total frequency occurrence. Turtle grass (</w:t>
      </w:r>
      <w:r>
        <w:rPr>
          <w:i/>
          <w:iCs/>
        </w:rPr>
        <w:t xml:space="preserve">T. </w:t>
      </w:r>
      <w:proofErr w:type="spellStart"/>
      <w:r>
        <w:rPr>
          <w:i/>
          <w:iCs/>
        </w:rPr>
        <w:t>testudinum</w:t>
      </w:r>
      <w:proofErr w:type="spellEnd"/>
      <w:r>
        <w:t>) occurred in higher frequency occurrence in both areas (45% overall in Area 1, 58% overall in Area 3), compared to shoal grass (</w:t>
      </w:r>
      <w:r>
        <w:rPr>
          <w:i/>
          <w:iCs/>
        </w:rPr>
        <w:t xml:space="preserve">H. </w:t>
      </w:r>
      <w:proofErr w:type="spellStart"/>
      <w:r>
        <w:rPr>
          <w:i/>
          <w:iCs/>
        </w:rPr>
        <w:t>wrightii</w:t>
      </w:r>
      <w:proofErr w:type="spellEnd"/>
      <w:r>
        <w:t>, 31% Area 1, 38% Area 3) and manatee grass (</w:t>
      </w:r>
      <w:r>
        <w:rPr>
          <w:i/>
          <w:iCs/>
        </w:rPr>
        <w:t xml:space="preserve">S. </w:t>
      </w:r>
      <w:proofErr w:type="spellStart"/>
      <w:r>
        <w:rPr>
          <w:i/>
          <w:iCs/>
        </w:rPr>
        <w:t>filiforme</w:t>
      </w:r>
      <w:proofErr w:type="spellEnd"/>
      <w:r>
        <w:t xml:space="preserve">, 30% Area 1, </w:t>
      </w:r>
      <w:r>
        <w:lastRenderedPageBreak/>
        <w:t xml:space="preserve">31% Area 3). Slight changes in frequency occurrence in Area 3 were observed for all species starting in July, with a slight reduction in frequency occurrence of turtle grass and an increase in shoal grass and manatee grass. Statistical analyses with multiple comparison tests confirmed the general trends described above, with significant changes observed over time only for macroalgae (Tables S1, S2). Tests using Braun </w:t>
      </w:r>
      <w:proofErr w:type="spellStart"/>
      <w:r>
        <w:t>Blanquet</w:t>
      </w:r>
      <w:proofErr w:type="spellEnd"/>
      <w:r>
        <w:t xml:space="preserve"> cover estimates confirmed the results from the frequency occurrence estimates (Tables S3, S4).</w:t>
      </w:r>
    </w:p>
    <w:p w14:paraId="12C7EA22" w14:textId="77777777" w:rsidR="00A61366" w:rsidRDefault="00BC3ECC" w:rsidP="00337A93">
      <w:pPr>
        <w:pStyle w:val="Heading3"/>
        <w:spacing w:line="480" w:lineRule="auto"/>
      </w:pPr>
      <w:bookmarkStart w:id="50" w:name="red-tide-impacts"/>
      <w:bookmarkEnd w:id="49"/>
      <w:r>
        <w:t>Red tide impacts</w:t>
      </w:r>
    </w:p>
    <w:p w14:paraId="1A6DCA75" w14:textId="77777777" w:rsidR="00A61366" w:rsidRDefault="00BC3ECC" w:rsidP="00337A93">
      <w:pPr>
        <w:pStyle w:val="FirstParagraph"/>
        <w:spacing w:line="480" w:lineRule="auto"/>
      </w:pPr>
      <w:r>
        <w:t xml:space="preserve">On April 20th, the HAB species </w:t>
      </w:r>
      <w:proofErr w:type="spellStart"/>
      <w:r>
        <w:rPr>
          <w:i/>
          <w:iCs/>
        </w:rPr>
        <w:t>Karenia</w:t>
      </w:r>
      <w:proofErr w:type="spellEnd"/>
      <w:r>
        <w:rPr>
          <w:i/>
          <w:iCs/>
        </w:rPr>
        <w:t xml:space="preserve"> brevis</w:t>
      </w:r>
      <w:r>
        <w:t xml:space="preserve"> was observed near Anna Maria Sound at the southern edge of the mouth of Tampa Bay. This first Tampa Bay influx likely originated from an ongoing coastal bloom in the Gulf of Mexico, as is common when red tide is observed in the bay (</w:t>
      </w:r>
      <w:hyperlink w:anchor="ref-Flaherty11">
        <w:r>
          <w:rPr>
            <w:rStyle w:val="Hyperlink"/>
          </w:rPr>
          <w:t>Flaherty and Landsberg, 2011</w:t>
        </w:r>
      </w:hyperlink>
      <w:r>
        <w:t xml:space="preserve">; </w:t>
      </w:r>
      <w:hyperlink w:anchor="ref-Steidinger72">
        <w:proofErr w:type="spellStart"/>
        <w:r>
          <w:rPr>
            <w:rStyle w:val="Hyperlink"/>
          </w:rPr>
          <w:t>Steidinger</w:t>
        </w:r>
        <w:proofErr w:type="spellEnd"/>
        <w:r>
          <w:rPr>
            <w:rStyle w:val="Hyperlink"/>
          </w:rPr>
          <w:t xml:space="preserve"> and Ingle, 1972</w:t>
        </w:r>
      </w:hyperlink>
      <w:r>
        <w:t xml:space="preserve">). By May 23, bloom concentrations of </w:t>
      </w:r>
      <w:r>
        <w:rPr>
          <w:i/>
          <w:iCs/>
        </w:rPr>
        <w:t>K. brevis</w:t>
      </w:r>
      <w:r>
        <w:t xml:space="preserve"> were observed in lower Tampa Bay (lower/middle bay boundary Figure 1b), with concentrations peaking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to 10</w:t>
      </w:r>
      <m:oMath>
        <m:sSup>
          <m:sSupPr>
            <m:ctrlPr>
              <w:rPr>
                <w:rFonts w:ascii="Cambria Math" w:hAnsi="Cambria Math"/>
              </w:rPr>
            </m:ctrlPr>
          </m:sSupPr>
          <m:e>
            <m:r>
              <w:rPr>
                <w:rFonts w:ascii="Cambria Math" w:hAnsi="Cambria Math"/>
              </w:rPr>
              <m:t>​</m:t>
            </m:r>
          </m:e>
          <m:sup>
            <m:r>
              <w:rPr>
                <w:rFonts w:ascii="Cambria Math" w:hAnsi="Cambria Math"/>
              </w:rPr>
              <m:t>7</m:t>
            </m:r>
          </m:sup>
        </m:sSup>
      </m:oMath>
      <w:r>
        <w:t xml:space="preserve"> cells/L) by the week of July 4th in middle Tampa Bay, after which c</w:t>
      </w:r>
      <w:proofErr w:type="spellStart"/>
      <w:r>
        <w:t>oncentrations</w:t>
      </w:r>
      <w:proofErr w:type="spellEnd"/>
      <w:r>
        <w:t xml:space="preserve"> declined (Figure 6b). The increase in </w:t>
      </w:r>
      <w:r>
        <w:rPr>
          <w:i/>
          <w:iCs/>
        </w:rPr>
        <w:t>K. brevis</w:t>
      </w:r>
      <w:r>
        <w:t xml:space="preserve"> from April to July was an anomaly in 2021 that is not regularly observed in Tampa Bay. The historical record from 1953 to present (Figure 6a) shows cell concentrations sampled in Tampa Bay between April and September, with only a few years having cell concentrations greater than 10</w:t>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cells/L, notably 1963, 1971, 2005, 2018, and 2021. Median cell concentrations for most years were well below 1,000 cells/L. The two highest concentrations in the long-term record were observed in 1971 (20 million cells/L) and 2021 (17.6 million cells/L), both being over an order of magnitude above the high category. Cumulative rainfall and associated inflow from the main rivers entering Tampa Bay in 2021 were below historical values (2006 - 2020) in the months preceding the highest bloom concentrations (i.e., January to June, Figure 6c, d). This likely contributed to elevated </w:t>
      </w:r>
      <w:r>
        <w:lastRenderedPageBreak/>
        <w:t xml:space="preserve">salinity in lower and middle Tampa Bay that created conditions favorable for </w:t>
      </w:r>
      <w:r>
        <w:rPr>
          <w:i/>
          <w:iCs/>
        </w:rPr>
        <w:t>K. brevis</w:t>
      </w:r>
      <w:r>
        <w:t xml:space="preserve"> growth in 2021 (Figure S2f, S3f), in addition to the elevated nutrient concentrations from the Piney Point discharge.</w:t>
      </w:r>
    </w:p>
    <w:p w14:paraId="00FCB583" w14:textId="77777777" w:rsidR="00A61366" w:rsidRDefault="00BC3ECC" w:rsidP="00337A93">
      <w:pPr>
        <w:pStyle w:val="BodyText"/>
        <w:spacing w:line="480" w:lineRule="auto"/>
      </w:pPr>
      <w:r>
        <w:t xml:space="preserve">Fish kill reports attributed to </w:t>
      </w:r>
      <m:oMath>
        <m:r>
          <w:rPr>
            <w:rFonts w:ascii="Cambria Math" w:hAnsi="Cambria Math"/>
          </w:rPr>
          <m:t>K</m:t>
        </m:r>
        <m:r>
          <m:rPr>
            <m:sty m:val="p"/>
          </m:rPr>
          <w:rPr>
            <w:rFonts w:ascii="Cambria Math" w:hAnsi="Cambria Math"/>
          </w:rPr>
          <m:t>.</m:t>
        </m:r>
        <m:r>
          <w:rPr>
            <w:rFonts w:ascii="Cambria Math" w:hAnsi="Cambria Math"/>
          </w:rPr>
          <m:t>brevis</m:t>
        </m:r>
      </m:oMath>
      <w:r>
        <w:t xml:space="preserve"> at the cities of Tampa and Saint Petersburg, FL closely tracked cell concentrations during June a</w:t>
      </w:r>
      <w:proofErr w:type="spellStart"/>
      <w:r>
        <w:t>nd</w:t>
      </w:r>
      <w:proofErr w:type="spellEnd"/>
      <w:r>
        <w:t xml:space="preserve"> July 2021 (Figure 6e). In total, 331 reports were made in Saint Petersburg and 65 in Tampa. The combined weekly reports in 2021 for Tampa and Saint Petersburg peaked the week of July 4th, the same week as the peak of </w:t>
      </w:r>
      <w:r>
        <w:rPr>
          <w:i/>
          <w:iCs/>
        </w:rPr>
        <w:t>K. brevis</w:t>
      </w:r>
      <w:r>
        <w:t xml:space="preserve"> cell concentrations (Figure 6b). Notably, all of the fish kill reports occurred within a </w:t>
      </w:r>
      <w:proofErr w:type="gramStart"/>
      <w:r>
        <w:t>1.5 month</w:t>
      </w:r>
      <w:proofErr w:type="gramEnd"/>
      <w:r>
        <w:t xml:space="preserve"> period when </w:t>
      </w:r>
      <w:r>
        <w:rPr>
          <w:i/>
          <w:iCs/>
        </w:rPr>
        <w:t>K. brevis</w:t>
      </w:r>
      <w:r>
        <w:t xml:space="preserve"> cell concentrations were consistently above the medium threshold (10</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cells/L). The center of Tropical Storm Elsa (Figure 6f, pre-, post-storm wind roses) also passed through the bay area on July 5th, causing a shift in winds that likely disturbed the water column and altered the spatial distribution of </w:t>
      </w:r>
      <w:r>
        <w:rPr>
          <w:i/>
          <w:iCs/>
        </w:rPr>
        <w:t>K. brevis</w:t>
      </w:r>
      <w:r>
        <w:t xml:space="preserve"> in the bay. Strong southeasterly winds also likely moved dead fish closer to heavily populated areas of Tampa Bay, specifically near St. Petersburg and Tampa, contributing to an increase in fish kill reports. It is important to note that high cell concentrations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cells/L) were observed in middle Tampa Bay (Figure 6b) and fish kills were reported both before and after storm passage (Figure 6e). By August, cleanup efforts removed over 1600 metric tons of dead fish near public and private shoreline areas (K. Hammer Levy, Pinellas County, pers. comm. Aug. 2021).</w:t>
      </w:r>
    </w:p>
    <w:p w14:paraId="79CC0F3E" w14:textId="77777777" w:rsidR="00A61366" w:rsidRDefault="00BC3ECC" w:rsidP="00337A93">
      <w:pPr>
        <w:pStyle w:val="Heading1"/>
        <w:spacing w:line="480" w:lineRule="auto"/>
      </w:pPr>
      <w:bookmarkStart w:id="51" w:name="discussion"/>
      <w:bookmarkEnd w:id="34"/>
      <w:bookmarkEnd w:id="50"/>
      <w:r>
        <w:t>Discussion</w:t>
      </w:r>
    </w:p>
    <w:p w14:paraId="2471C79F" w14:textId="1756725C" w:rsidR="00A61366" w:rsidRDefault="00BC3ECC" w:rsidP="00337A93">
      <w:pPr>
        <w:pStyle w:val="FirstParagraph"/>
        <w:spacing w:line="480" w:lineRule="auto"/>
      </w:pPr>
      <w:r>
        <w:t xml:space="preserve">The observed conditions in Tampa Bay in 2021 following releases from Piney Point provide multiples lines of evidence for an adverse environmental response to a large pulse of inorganic nitrogen into the system. Collectively, these observations show that conditions in 2021 were </w:t>
      </w:r>
      <w:r>
        <w:lastRenderedPageBreak/>
        <w:t>anomalous when compared to long-term monitoring data for Tampa Bay</w:t>
      </w:r>
      <w:del w:id="52" w:author="Marcus Beck" w:date="2022-03-17T15:52:00Z">
        <w:r w:rsidR="005A09CE">
          <w:delText>.</w:delText>
        </w:r>
      </w:del>
      <w:ins w:id="53" w:author="Marcus Beck" w:date="2022-03-17T15:52:00Z">
        <w:r w:rsidR="00682F97">
          <w:t>, although some of the anomalies may not be related to the Piney Point release</w:t>
        </w:r>
        <w:r>
          <w:t>.</w:t>
        </w:r>
      </w:ins>
      <w:r>
        <w:t xml:space="preserve"> These anomalous events (Figure 7) included 1) a large diatom bloom</w:t>
      </w:r>
      <w:ins w:id="54" w:author="Marcus Beck" w:date="2022-03-17T15:52:00Z">
        <w:r>
          <w:t xml:space="preserve"> </w:t>
        </w:r>
        <w:r w:rsidR="009C7508">
          <w:t>(~ 25 km</w:t>
        </w:r>
        <w:r w:rsidR="009C7508" w:rsidRPr="004E58FB">
          <w:rPr>
            <w:vertAlign w:val="superscript"/>
          </w:rPr>
          <w:t>2</w:t>
        </w:r>
        <w:r w:rsidR="009C7508">
          <w:t xml:space="preserve">, </w:t>
        </w:r>
        <w:proofErr w:type="spellStart"/>
        <w:r w:rsidR="009C7508">
          <w:t>chl</w:t>
        </w:r>
        <w:proofErr w:type="spellEnd"/>
        <w:r w:rsidR="009C7508">
          <w:t xml:space="preserve">-a between 5 and 40 </w:t>
        </w:r>
      </w:ins>
      <m:oMath>
        <m:r>
          <w:ins w:id="55" w:author="Marcus Beck" w:date="2022-03-17T15:52:00Z">
            <w:rPr>
              <w:rFonts w:ascii="Cambria Math" w:hAnsi="Cambria Math"/>
            </w:rPr>
            <m:t>μ</m:t>
          </w:ins>
        </m:r>
      </m:oMath>
      <w:ins w:id="56" w:author="Marcus Beck" w:date="2022-03-17T15:52:00Z">
        <w:r w:rsidR="009C7508">
          <w:t>g/L)</w:t>
        </w:r>
      </w:ins>
      <w:r w:rsidR="009C7508">
        <w:t xml:space="preserve"> </w:t>
      </w:r>
      <w:r>
        <w:t xml:space="preserve">in April in the vicinity of the release at Port Manatee, 2) high abundance of filamentous cyanobacteria in Anna Maria Sound and near Port Manatee, 3) medium to high bloom concentrations of the ride tide organism </w:t>
      </w:r>
      <w:r>
        <w:rPr>
          <w:i/>
          <w:iCs/>
        </w:rPr>
        <w:t>K. brevis</w:t>
      </w:r>
      <w:r>
        <w:t xml:space="preserve"> in lower and middle Tampa Bay from June through July, and 4) high incidence of fish kill reports prompting local governments to remove over 1600 metric tons of dead fish from shoreline areas. The water quality conditions observed during the study period, particularly for TN, </w:t>
      </w:r>
      <w:proofErr w:type="spellStart"/>
      <w:r>
        <w:t>chl</w:t>
      </w:r>
      <w:proofErr w:type="spellEnd"/>
      <w:r>
        <w:t xml:space="preserve">-a, and Secchi depth, were outside of normal seasonal ranges for many of the observations (Figures 2, Table 2). The Piney Point event also represented an anomalous volume and load of labile nitrogen released directly into lower Tampa Bay. Spill events </w:t>
      </w:r>
      <w:hyperlink r:id="rId37">
        <w:r>
          <w:rPr>
            <w:rStyle w:val="Hyperlink"/>
          </w:rPr>
          <w:t>reported to FDEP</w:t>
        </w:r>
      </w:hyperlink>
      <w:r>
        <w:t xml:space="preserve"> (e.g., industrial spills, service line failures, sanitary sewer overflows) provide additional context for Piney Point relative to other potential anomalous releases to Tampa Bay. An assessment of over 800 reports to FDEP for the Tampa Bay watershed over the last five years showed spill volumes for these events are small (median volume 13.7 thousand liters </w:t>
      </w:r>
      <w:hyperlink r:id="rId38">
        <w:r>
          <w:rPr>
            <w:rStyle w:val="Hyperlink"/>
          </w:rPr>
          <w:t>TBEP unpublished analysis</w:t>
        </w:r>
      </w:hyperlink>
      <w:r>
        <w:t xml:space="preserve">) compared to the 814 million liters released from Piney Point. Moreover, the estimated nutrient load of 186 metric tons of nitrogen to Tampa Bay from Piney Point over the </w:t>
      </w:r>
      <w:proofErr w:type="gramStart"/>
      <w:r>
        <w:t>ten day</w:t>
      </w:r>
      <w:proofErr w:type="gramEnd"/>
      <w:r>
        <w:t xml:space="preserve"> period, exceeded current annual estimates of all external loading sources into lower Tampa Bay (</w:t>
      </w:r>
      <w:hyperlink w:anchor="ref-tbep0417">
        <w:r>
          <w:rPr>
            <w:rStyle w:val="Hyperlink"/>
          </w:rPr>
          <w:t>Janicki Environmental, Inc., 2017</w:t>
        </w:r>
      </w:hyperlink>
      <w:r>
        <w:t>). External nitrogen loads to lower Tampa Bay averaged 164 metric tons per year for the baseline period of 2006 to 2020 (</w:t>
      </w:r>
      <w:hyperlink r:id="rId39">
        <w:r>
          <w:rPr>
            <w:rStyle w:val="Hyperlink"/>
          </w:rPr>
          <w:t>https://tbep-tech.github.io/load-estimates/</w:t>
        </w:r>
      </w:hyperlink>
      <w:r>
        <w:t>).</w:t>
      </w:r>
    </w:p>
    <w:p w14:paraId="3C03D4C9" w14:textId="77777777" w:rsidR="00A61366" w:rsidRDefault="00BC3ECC" w:rsidP="00337A93">
      <w:pPr>
        <w:pStyle w:val="Heading3"/>
        <w:spacing w:line="480" w:lineRule="auto"/>
      </w:pPr>
      <w:bookmarkStart w:id="57" w:name="potential-nutrient-cycling"/>
      <w:r>
        <w:lastRenderedPageBreak/>
        <w:t>Potential nutrient cycling</w:t>
      </w:r>
    </w:p>
    <w:p w14:paraId="7A06FB6F" w14:textId="6A6DEEFD" w:rsidR="00A61366" w:rsidRDefault="00BC3ECC" w:rsidP="00337A93">
      <w:pPr>
        <w:pStyle w:val="FirstParagraph"/>
        <w:spacing w:line="480" w:lineRule="auto"/>
      </w:pPr>
      <w:r>
        <w:t xml:space="preserve">The events of 2021 can be considered together to develop a narrative of the temporal shift of nutrient pools between ecosystem components of the bay from April through September, starting with the influx of inorganic nitrogen from Piney Point. </w:t>
      </w:r>
      <w:del w:id="58" w:author="Marcus Beck" w:date="2022-03-17T15:52:00Z">
        <w:r w:rsidR="005A09CE">
          <w:delText>Total nitrogen</w:delText>
        </w:r>
      </w:del>
      <w:ins w:id="59" w:author="Marcus Beck" w:date="2022-03-17T15:52:00Z">
        <w:r w:rsidR="00FC234D">
          <w:t>TN</w:t>
        </w:r>
      </w:ins>
      <w:r>
        <w:t xml:space="preserve"> concentrations first peaked in April (Figure 8a), as did </w:t>
      </w:r>
      <w:proofErr w:type="spellStart"/>
      <w:r>
        <w:t>chl</w:t>
      </w:r>
      <w:proofErr w:type="spellEnd"/>
      <w:r>
        <w:t xml:space="preserve">-a concentrations (Figure 8b). The initial peak in water quality parameters suggested a rapid response of the phytoplankton community as an increase in diatoms (e.g., centric species, such as </w:t>
      </w:r>
      <w:proofErr w:type="spellStart"/>
      <w:r>
        <w:rPr>
          <w:i/>
          <w:iCs/>
        </w:rPr>
        <w:t>Skeletonema</w:t>
      </w:r>
      <w:proofErr w:type="spellEnd"/>
      <w:r>
        <w:t xml:space="preserve"> sp., and also </w:t>
      </w:r>
      <w:proofErr w:type="spellStart"/>
      <w:r>
        <w:rPr>
          <w:i/>
          <w:iCs/>
        </w:rPr>
        <w:t>Asterionellopsis</w:t>
      </w:r>
      <w:proofErr w:type="spellEnd"/>
      <w:r>
        <w:t xml:space="preserve"> sp., Figure 8c) that can readily utilize inorganic forms of nitrogen that were present in the initial discharge (</w:t>
      </w:r>
      <w:hyperlink w:anchor="ref-Bates76">
        <w:r>
          <w:rPr>
            <w:rStyle w:val="Hyperlink"/>
          </w:rPr>
          <w:t>Bates, 1976</w:t>
        </w:r>
      </w:hyperlink>
      <w:r>
        <w:t xml:space="preserve">; </w:t>
      </w:r>
      <w:hyperlink w:anchor="ref-Domingues11">
        <w:proofErr w:type="spellStart"/>
        <w:r>
          <w:rPr>
            <w:rStyle w:val="Hyperlink"/>
          </w:rPr>
          <w:t>Domingues</w:t>
        </w:r>
        <w:proofErr w:type="spellEnd"/>
        <w:r>
          <w:rPr>
            <w:rStyle w:val="Hyperlink"/>
          </w:rPr>
          <w:t xml:space="preserve"> et al., 2011</w:t>
        </w:r>
      </w:hyperlink>
      <w:r>
        <w:t xml:space="preserve">). These results were evidenced by taxonomic enumeration of phytoplankton samples collected near Port Manatee. Water quality indicators improved slightly following the decrease in diatoms in late April, as noted by relatively lower concentrations of TN and </w:t>
      </w:r>
      <w:proofErr w:type="spellStart"/>
      <w:r>
        <w:t>chl</w:t>
      </w:r>
      <w:proofErr w:type="spellEnd"/>
      <w:r>
        <w:t>-a as the bloom dispersed. However, filamentous cyanobacteria biomass increased after the initial diatom bloom and peaked in June (Figure 8d), suggesting a shift of nutrients from phytoplankton to drift macroalgae communities or changing availability of nutrient ratios creating favorable conditions for macroalgae growth (</w:t>
      </w:r>
      <w:hyperlink w:anchor="ref-Cohen06">
        <w:r>
          <w:rPr>
            <w:rStyle w:val="Hyperlink"/>
          </w:rPr>
          <w:t>Cohen and Fong, 2006</w:t>
        </w:r>
      </w:hyperlink>
      <w:r>
        <w:t xml:space="preserve">; </w:t>
      </w:r>
      <w:hyperlink w:anchor="ref-Valiela97">
        <w:proofErr w:type="spellStart"/>
        <w:r>
          <w:rPr>
            <w:rStyle w:val="Hyperlink"/>
          </w:rPr>
          <w:t>Valiela</w:t>
        </w:r>
        <w:proofErr w:type="spellEnd"/>
        <w:r>
          <w:rPr>
            <w:rStyle w:val="Hyperlink"/>
          </w:rPr>
          <w:t xml:space="preserve"> et al., 1997</w:t>
        </w:r>
      </w:hyperlink>
      <w:r>
        <w:t xml:space="preserve">). During peak macroalgae growth, TN and </w:t>
      </w:r>
      <w:proofErr w:type="spellStart"/>
      <w:r>
        <w:t>chl</w:t>
      </w:r>
      <w:proofErr w:type="spellEnd"/>
      <w:r>
        <w:t xml:space="preserve">-a concentrations remained relatively low as nutrients were likely retained in macroalgae, until late June and early July when </w:t>
      </w:r>
      <w:r>
        <w:rPr>
          <w:i/>
          <w:iCs/>
        </w:rPr>
        <w:t>K. brevis</w:t>
      </w:r>
      <w:r>
        <w:t xml:space="preserve"> concentrations peaked (Figure 8e). The co-occurring decline in macroalgae and increase in </w:t>
      </w:r>
      <w:r>
        <w:rPr>
          <w:i/>
          <w:iCs/>
        </w:rPr>
        <w:t>K. brevis</w:t>
      </w:r>
      <w:r>
        <w:t xml:space="preserve"> suggests a release of nutrients from the former that could have stimulated growth of the latter, although residual nutrients from the initial release from Piney Point were likely still available (</w:t>
      </w:r>
      <w:hyperlink w:anchor="ref-Liu21">
        <w:r>
          <w:rPr>
            <w:rStyle w:val="Hyperlink"/>
          </w:rPr>
          <w:t>Liu et al., 2021</w:t>
        </w:r>
      </w:hyperlink>
      <w:r>
        <w:t>). Finally, conditions were relatively stable in August and September with relatively improved water quality conditions and no dominant algal blooms.</w:t>
      </w:r>
    </w:p>
    <w:p w14:paraId="78E8B80C" w14:textId="52E551A7" w:rsidR="00A61366" w:rsidRDefault="00BC3ECC" w:rsidP="00337A93">
      <w:pPr>
        <w:pStyle w:val="BodyText"/>
        <w:spacing w:line="480" w:lineRule="auto"/>
      </w:pPr>
      <w:r>
        <w:lastRenderedPageBreak/>
        <w:t xml:space="preserve">Our quantitative results provide some evidence to support the progression of events outlined above as a flow of nutrients over time. The distinct temporal progression can be readily identified through an ordination plot (Figure S7) for the observed data in Figure 8. Weekly summaries of the data are clearly separated in the ordination into monthly groups where different communities were dominant and is partially explained by orientation of the water quality vectors relative to cyanobacteria, diatoms, and </w:t>
      </w:r>
      <w:r>
        <w:rPr>
          <w:i/>
          <w:iCs/>
        </w:rPr>
        <w:t>K. brevis</w:t>
      </w:r>
      <w:r>
        <w:t xml:space="preserve">. For example, </w:t>
      </w:r>
      <w:del w:id="60" w:author="Marcus Beck" w:date="2022-03-17T15:52:00Z">
        <w:r w:rsidR="005A09CE">
          <w:delText>total nitrogen</w:delText>
        </w:r>
      </w:del>
      <w:ins w:id="61" w:author="Marcus Beck" w:date="2022-03-17T15:52:00Z">
        <w:r w:rsidR="00FC234D">
          <w:t>TN</w:t>
        </w:r>
      </w:ins>
      <w:r>
        <w:t xml:space="preserve"> and </w:t>
      </w:r>
      <w:del w:id="62" w:author="Marcus Beck" w:date="2022-03-17T15:52:00Z">
        <w:r w:rsidR="005A09CE">
          <w:delText>chlorophyll</w:delText>
        </w:r>
      </w:del>
      <w:proofErr w:type="spellStart"/>
      <w:ins w:id="63" w:author="Marcus Beck" w:date="2022-03-17T15:52:00Z">
        <w:r>
          <w:t>chl</w:t>
        </w:r>
        <w:proofErr w:type="spellEnd"/>
        <w:r w:rsidR="00FC234D">
          <w:t>-a</w:t>
        </w:r>
      </w:ins>
      <w:r>
        <w:t xml:space="preserve"> are strongly aligned with the </w:t>
      </w:r>
      <w:r>
        <w:rPr>
          <w:i/>
          <w:iCs/>
        </w:rPr>
        <w:t>K. brevis</w:t>
      </w:r>
      <w:r>
        <w:t xml:space="preserve"> axis as nutrients were likely available in organic form during the peak of the red tide event. However, this simple analysis only demonstrates an association in the observed data and cannot be verified without additional information. Additional data to support these results could include explicit load-based estimates for all sources entering the bay through 2021 and these estimates are forthcoming. Laboratory-based methods, such as isotopic analyses of nutrient signatures found in biological tissues (e.g., macroalgae) compared to those from the release, could provide a more comprehensive description of the recycling of nitrogen from Piney Point. Additional confounding variables can also obscure the association between water quality and community changes. Bay conditions preceding the 2021 events, as well as the passage of tropical storm Elsa, could obscure these associations (described below).</w:t>
      </w:r>
    </w:p>
    <w:p w14:paraId="427A43FE" w14:textId="77777777" w:rsidR="00A61366" w:rsidRDefault="00BC3ECC" w:rsidP="00337A93">
      <w:pPr>
        <w:pStyle w:val="Heading3"/>
        <w:spacing w:line="480" w:lineRule="auto"/>
        <w:rPr>
          <w:moveFrom w:id="64" w:author="Marcus Beck" w:date="2022-03-17T15:52:00Z"/>
        </w:rPr>
      </w:pPr>
      <w:moveFromRangeStart w:id="65" w:author="Marcus Beck" w:date="2022-03-17T15:52:00Z" w:name="move98424784"/>
      <w:moveFrom w:id="66" w:author="Marcus Beck" w:date="2022-03-17T15:52:00Z">
        <w:r>
          <w:t>Additional interpretation of impacts</w:t>
        </w:r>
      </w:moveFrom>
    </w:p>
    <w:moveFromRangeEnd w:id="65"/>
    <w:p w14:paraId="12E9A5C3" w14:textId="77777777" w:rsidR="00A61366" w:rsidRDefault="00BC3ECC" w:rsidP="00337A93">
      <w:pPr>
        <w:pStyle w:val="BodyText"/>
        <w:spacing w:line="480" w:lineRule="auto"/>
        <w:pPrChange w:id="67" w:author="Marcus Beck" w:date="2022-03-17T15:52:00Z">
          <w:pPr>
            <w:pStyle w:val="FirstParagraph"/>
            <w:spacing w:line="480" w:lineRule="auto"/>
          </w:pPr>
        </w:pPrChange>
      </w:pPr>
      <w:r>
        <w:t>Several of the water quality responses are consistent with observations of nutrient loading in other shallow Gulf Coast estuaries (</w:t>
      </w:r>
      <w:r w:rsidR="00A143B2">
        <w:fldChar w:fldCharType="begin"/>
      </w:r>
      <w:r w:rsidR="00A143B2">
        <w:instrText xml:space="preserve"> HYPERLINK \l "ref-Caffrey14" \h </w:instrText>
      </w:r>
      <w:r w:rsidR="00A143B2">
        <w:fldChar w:fldCharType="separate"/>
      </w:r>
      <w:r>
        <w:rPr>
          <w:rStyle w:val="Hyperlink"/>
        </w:rPr>
        <w:t>Caffrey et al., 2013</w:t>
      </w:r>
      <w:r w:rsidR="00A143B2">
        <w:rPr>
          <w:rStyle w:val="Hyperlink"/>
        </w:rPr>
        <w:fldChar w:fldCharType="end"/>
      </w:r>
      <w:r>
        <w:t xml:space="preserve">; </w:t>
      </w:r>
      <w:r w:rsidR="00A143B2">
        <w:fldChar w:fldCharType="begin"/>
      </w:r>
      <w:r w:rsidR="00A143B2">
        <w:instrText xml:space="preserve"> HYPERLINK \l "ref-Doering06" \h </w:instrText>
      </w:r>
      <w:r w:rsidR="00A143B2">
        <w:fldChar w:fldCharType="separate"/>
      </w:r>
      <w:r>
        <w:rPr>
          <w:rStyle w:val="Hyperlink"/>
        </w:rPr>
        <w:t>Doering et al., 2006</w:t>
      </w:r>
      <w:r w:rsidR="00A143B2">
        <w:rPr>
          <w:rStyle w:val="Hyperlink"/>
        </w:rPr>
        <w:fldChar w:fldCharType="end"/>
      </w:r>
      <w:r>
        <w:t xml:space="preserve">; </w:t>
      </w:r>
      <w:r w:rsidR="00A143B2">
        <w:fldChar w:fldCharType="begin"/>
      </w:r>
      <w:r w:rsidR="00A143B2">
        <w:instrText xml:space="preserve"> HYPERLINK \l "ref-Greening14" \h </w:instrText>
      </w:r>
      <w:r w:rsidR="00A143B2">
        <w:fldChar w:fldCharType="separate"/>
      </w:r>
      <w:r>
        <w:rPr>
          <w:rStyle w:val="Hyperlink"/>
        </w:rPr>
        <w:t>Greening et al., 2014</w:t>
      </w:r>
      <w:r w:rsidR="00A143B2">
        <w:rPr>
          <w:rStyle w:val="Hyperlink"/>
        </w:rPr>
        <w:fldChar w:fldCharType="end"/>
      </w:r>
      <w:r>
        <w:t xml:space="preserve">). The relationship between nutrients, </w:t>
      </w:r>
      <w:proofErr w:type="spellStart"/>
      <w:r>
        <w:t>chl</w:t>
      </w:r>
      <w:proofErr w:type="spellEnd"/>
      <w:r>
        <w:t xml:space="preserve">-a, and water transparency followed expectations of reduced water quality with increased nutrient loads. Temporally, these changes were observed at different times and for different species of phytoplankton. The initial increase in </w:t>
      </w:r>
      <w:proofErr w:type="spellStart"/>
      <w:r>
        <w:t>chl</w:t>
      </w:r>
      <w:proofErr w:type="spellEnd"/>
      <w:r>
        <w:t xml:space="preserve">-a was first </w:t>
      </w:r>
      <w:r>
        <w:lastRenderedPageBreak/>
        <w:t xml:space="preserve">associated with a diatom bloom in April. The red tide species </w:t>
      </w:r>
      <w:r>
        <w:rPr>
          <w:i/>
          <w:iCs/>
        </w:rPr>
        <w:t>K. brevis</w:t>
      </w:r>
      <w:r>
        <w:t xml:space="preserve"> was also first introduced to Tampa Bay from the Gulf of Mexico in April, but was not observed at high densities in the Bay until June and July. Peaks in dissolved oxygen saturation were also observed as an indicator of elevated phytoplankton production (</w:t>
      </w:r>
      <w:r w:rsidR="00A143B2">
        <w:fldChar w:fldCharType="begin"/>
      </w:r>
      <w:r w:rsidR="00A143B2">
        <w:instrText xml:space="preserve"> HYPERLINK \l "ref-Kemp80" \h </w:instrText>
      </w:r>
      <w:r w:rsidR="00A143B2">
        <w:fldChar w:fldCharType="separate"/>
      </w:r>
      <w:r>
        <w:rPr>
          <w:rStyle w:val="Hyperlink"/>
        </w:rPr>
        <w:t>Kemp and Boynton, 1980</w:t>
      </w:r>
      <w:r w:rsidR="00A143B2">
        <w:rPr>
          <w:rStyle w:val="Hyperlink"/>
        </w:rPr>
        <w:fldChar w:fldCharType="end"/>
      </w:r>
      <w:r>
        <w:t xml:space="preserve">), particularly in July with the peak </w:t>
      </w:r>
      <w:r>
        <w:rPr>
          <w:i/>
          <w:iCs/>
        </w:rPr>
        <w:t>K. brevis</w:t>
      </w:r>
      <w:r>
        <w:t xml:space="preserve"> bloom (Figures S2d, S3d). Of note is that inorganic species of nitrogen, mainly ammonia, were only present at high concentrations in early April. Management concerns of the negative impacts of nutrients on water quality focused primarily on the high concentrations of ammonia in the discharge (Table 1), which can be utilized rapidly by many phytoplankton taxa (</w:t>
      </w:r>
      <w:r w:rsidR="00A143B2">
        <w:fldChar w:fldCharType="begin"/>
      </w:r>
      <w:r w:rsidR="00A143B2">
        <w:instrText xml:space="preserve"> HYPERLINK \l "ref-Bates76" \h </w:instrText>
      </w:r>
      <w:r w:rsidR="00A143B2">
        <w:fldChar w:fldCharType="separate"/>
      </w:r>
      <w:r>
        <w:rPr>
          <w:rStyle w:val="Hyperlink"/>
        </w:rPr>
        <w:t>Bates, 1976</w:t>
      </w:r>
      <w:r w:rsidR="00A143B2">
        <w:rPr>
          <w:rStyle w:val="Hyperlink"/>
        </w:rPr>
        <w:fldChar w:fldCharType="end"/>
      </w:r>
      <w:r>
        <w:t xml:space="preserve">; </w:t>
      </w:r>
      <w:r w:rsidR="00A143B2">
        <w:fldChar w:fldCharType="begin"/>
      </w:r>
      <w:r w:rsidR="00A143B2">
        <w:instrText xml:space="preserve"> HYPERLINK \l "ref-Domingues11" \h </w:instrText>
      </w:r>
      <w:r w:rsidR="00A143B2">
        <w:fldChar w:fldCharType="separate"/>
      </w:r>
      <w:proofErr w:type="spellStart"/>
      <w:r>
        <w:rPr>
          <w:rStyle w:val="Hyperlink"/>
        </w:rPr>
        <w:t>Domingues</w:t>
      </w:r>
      <w:proofErr w:type="spellEnd"/>
      <w:r>
        <w:rPr>
          <w:rStyle w:val="Hyperlink"/>
        </w:rPr>
        <w:t xml:space="preserve"> et al., 2011</w:t>
      </w:r>
      <w:r w:rsidR="00A143B2">
        <w:rPr>
          <w:rStyle w:val="Hyperlink"/>
        </w:rPr>
        <w:fldChar w:fldCharType="end"/>
      </w:r>
      <w:r>
        <w:t>). Low concentrations of ammonia after April may be explained by quick uptake by the initial diatom bloom, where TN that included particulate and dissolved organic sources was at high concentrations through April and again peaked in July. Variation in observed concentrations of nutrients is complex given that high concentrations may suggest availability to support phytoplankton growth, whereas low concentrations may imply cycling of available nitrogen in organic forms already utilized by different taxa, including macroalgae (</w:t>
      </w:r>
      <w:r w:rsidR="00A143B2">
        <w:fldChar w:fldCharType="begin"/>
      </w:r>
      <w:r w:rsidR="00A143B2">
        <w:instrText xml:space="preserve"> HYPERLINK \l "ref-Cohen06" \h </w:instrText>
      </w:r>
      <w:r w:rsidR="00A143B2">
        <w:fldChar w:fldCharType="separate"/>
      </w:r>
      <w:r>
        <w:rPr>
          <w:rStyle w:val="Hyperlink"/>
        </w:rPr>
        <w:t>Cohen and Fong, 2006</w:t>
      </w:r>
      <w:r w:rsidR="00A143B2">
        <w:rPr>
          <w:rStyle w:val="Hyperlink"/>
        </w:rPr>
        <w:fldChar w:fldCharType="end"/>
      </w:r>
      <w:r>
        <w:t xml:space="preserve">; </w:t>
      </w:r>
      <w:r w:rsidR="00A143B2">
        <w:fldChar w:fldCharType="begin"/>
      </w:r>
      <w:r w:rsidR="00A143B2">
        <w:instrText xml:space="preserve"> HYPERLINK</w:instrText>
      </w:r>
      <w:r w:rsidR="00A143B2">
        <w:instrText xml:space="preserve"> \l "ref-Valiela97" \h </w:instrText>
      </w:r>
      <w:r w:rsidR="00A143B2">
        <w:fldChar w:fldCharType="separate"/>
      </w:r>
      <w:proofErr w:type="spellStart"/>
      <w:r>
        <w:rPr>
          <w:rStyle w:val="Hyperlink"/>
        </w:rPr>
        <w:t>Valiela</w:t>
      </w:r>
      <w:proofErr w:type="spellEnd"/>
      <w:r>
        <w:rPr>
          <w:rStyle w:val="Hyperlink"/>
        </w:rPr>
        <w:t xml:space="preserve"> et al., 1997</w:t>
      </w:r>
      <w:r w:rsidR="00A143B2">
        <w:rPr>
          <w:rStyle w:val="Hyperlink"/>
        </w:rPr>
        <w:fldChar w:fldCharType="end"/>
      </w:r>
      <w:r>
        <w:t>).</w:t>
      </w:r>
    </w:p>
    <w:p w14:paraId="2888F7FE" w14:textId="77777777" w:rsidR="00A61366" w:rsidRDefault="00BC3ECC" w:rsidP="00337A93">
      <w:pPr>
        <w:pStyle w:val="Heading3"/>
        <w:spacing w:line="480" w:lineRule="auto"/>
        <w:rPr>
          <w:moveTo w:id="68" w:author="Marcus Beck" w:date="2022-03-17T15:52:00Z"/>
        </w:rPr>
      </w:pPr>
      <w:bookmarkStart w:id="69" w:name="additional-interpretation-of-impacts"/>
      <w:bookmarkEnd w:id="57"/>
      <w:moveToRangeStart w:id="70" w:author="Marcus Beck" w:date="2022-03-17T15:52:00Z" w:name="move98424784"/>
      <w:moveTo w:id="71" w:author="Marcus Beck" w:date="2022-03-17T15:52:00Z">
        <w:r>
          <w:t>Additional interpretation of impacts</w:t>
        </w:r>
      </w:moveTo>
    </w:p>
    <w:moveToRangeEnd w:id="70"/>
    <w:p w14:paraId="299E900F" w14:textId="44435037" w:rsidR="00A61366" w:rsidRDefault="00BC3ECC" w:rsidP="00337A93">
      <w:pPr>
        <w:pStyle w:val="FirstParagraph"/>
        <w:spacing w:line="480" w:lineRule="auto"/>
        <w:pPrChange w:id="72" w:author="Marcus Beck" w:date="2022-03-17T15:52:00Z">
          <w:pPr>
            <w:pStyle w:val="BodyText"/>
            <w:spacing w:line="480" w:lineRule="auto"/>
          </w:pPr>
        </w:pPrChange>
      </w:pPr>
      <w:r>
        <w:t>Previous research for Tampa Bay has identified water quality conditions that are likely to promote seagrass growth (</w:t>
      </w:r>
      <w:r w:rsidR="00A143B2">
        <w:fldChar w:fldCharType="begin"/>
      </w:r>
      <w:r w:rsidR="00A143B2">
        <w:instrText xml:space="preserve"> HYPERLINK \l "ref-Greening14" \h </w:instrText>
      </w:r>
      <w:r w:rsidR="00A143B2">
        <w:fldChar w:fldCharType="separate"/>
      </w:r>
      <w:r>
        <w:rPr>
          <w:rStyle w:val="Hyperlink"/>
        </w:rPr>
        <w:t>Greening et al., 2014</w:t>
      </w:r>
      <w:r w:rsidR="00A143B2">
        <w:rPr>
          <w:rStyle w:val="Hyperlink"/>
        </w:rPr>
        <w:fldChar w:fldCharType="end"/>
      </w:r>
      <w:r>
        <w:t xml:space="preserve">, and references therein; </w:t>
      </w:r>
      <w:r w:rsidR="00A143B2">
        <w:fldChar w:fldCharType="begin"/>
      </w:r>
      <w:r w:rsidR="00A143B2">
        <w:instrText xml:space="preserve"> HYPERLINK \l "ref-Greening06" \h </w:instrText>
      </w:r>
      <w:r w:rsidR="00A143B2">
        <w:fldChar w:fldCharType="separate"/>
      </w:r>
      <w:r>
        <w:rPr>
          <w:rStyle w:val="Hyperlink"/>
        </w:rPr>
        <w:t>Greening and Janicki, 2006</w:t>
      </w:r>
      <w:r w:rsidR="00A143B2">
        <w:rPr>
          <w:rStyle w:val="Hyperlink"/>
        </w:rPr>
        <w:fldChar w:fldCharType="end"/>
      </w:r>
      <w:r>
        <w:t xml:space="preserve">). </w:t>
      </w:r>
      <w:del w:id="73" w:author="Marcus Beck" w:date="2022-03-17T15:52:00Z">
        <w:r w:rsidR="005A09CE">
          <w:delText xml:space="preserve">The </w:delText>
        </w:r>
      </w:del>
      <w:ins w:id="74" w:author="Marcus Beck" w:date="2022-03-17T15:52:00Z">
        <w:r>
          <w:t xml:space="preserve">Water quality </w:t>
        </w:r>
      </w:ins>
      <w:r>
        <w:t xml:space="preserve">results </w:t>
      </w:r>
      <w:del w:id="75" w:author="Marcus Beck" w:date="2022-03-17T15:52:00Z">
        <w:r w:rsidR="005A09CE">
          <w:delText xml:space="preserve">observed </w:delText>
        </w:r>
      </w:del>
      <w:r>
        <w:t xml:space="preserve">in 2021 suggested </w:t>
      </w:r>
      <w:del w:id="76" w:author="Marcus Beck" w:date="2022-03-17T15:52:00Z">
        <w:r w:rsidR="005A09CE">
          <w:delText xml:space="preserve">water quality </w:delText>
        </w:r>
      </w:del>
      <w:ins w:id="77" w:author="Marcus Beck" w:date="2022-03-17T15:52:00Z">
        <w:r>
          <w:t xml:space="preserve">that </w:t>
        </w:r>
      </w:ins>
      <w:r>
        <w:t xml:space="preserve">conditions </w:t>
      </w:r>
      <w:del w:id="78" w:author="Marcus Beck" w:date="2022-03-17T15:52:00Z">
        <w:r w:rsidR="005A09CE">
          <w:delText>were not supportive of</w:delText>
        </w:r>
      </w:del>
      <w:ins w:id="79" w:author="Marcus Beck" w:date="2022-03-17T15:52:00Z">
        <w:r>
          <w:t>may have been light-limiting for</w:t>
        </w:r>
      </w:ins>
      <w:r>
        <w:t xml:space="preserve"> seagrass growth</w:t>
      </w:r>
      <w:del w:id="80" w:author="Marcus Beck" w:date="2022-03-17T15:52:00Z">
        <w:r w:rsidR="005A09CE">
          <w:delText>,</w:delText>
        </w:r>
      </w:del>
      <w:ins w:id="81" w:author="Marcus Beck" w:date="2022-03-17T15:52:00Z">
        <w:r>
          <w:t xml:space="preserve"> (e.g., high </w:t>
        </w:r>
        <w:proofErr w:type="spellStart"/>
        <w:r>
          <w:t>chl</w:t>
        </w:r>
        <w:proofErr w:type="spellEnd"/>
        <w:r w:rsidR="00FC234D">
          <w:t>-a</w:t>
        </w:r>
        <w:r>
          <w:t xml:space="preserve"> concentrations, low </w:t>
        </w:r>
        <w:r w:rsidR="00FC234D">
          <w:t>S</w:t>
        </w:r>
        <w:r>
          <w:t>ecchi observations),</w:t>
        </w:r>
      </w:ins>
      <w:r>
        <w:t xml:space="preserve"> although </w:t>
      </w:r>
      <w:del w:id="82" w:author="Marcus Beck" w:date="2022-03-17T15:52:00Z">
        <w:r w:rsidR="005A09CE">
          <w:delText xml:space="preserve">changes were not observed and </w:delText>
        </w:r>
      </w:del>
      <w:r>
        <w:t xml:space="preserve">the conditions likely did not persist long enough to impact seagrasses. The long-term effects of the Piney Point discharge on the seagrass community remains uncertain. From 2018 to 2020, </w:t>
      </w:r>
      <w:r>
        <w:lastRenderedPageBreak/>
        <w:t xml:space="preserve">seagrass coverage declined by 16% in Tampa Bay, with similar losses observed in Sarasota Bay (18%), Lemon Bay (12%), and Charlotte Harbor (23%) to the south (Southwest Florida Water Management District, unpublished results). These broader trends suggest regional drivers are affecting seagrass communities (e.g., variation in precipitation, </w:t>
      </w:r>
      <w:r w:rsidR="00A143B2">
        <w:fldChar w:fldCharType="begin"/>
      </w:r>
      <w:r w:rsidR="00A143B2">
        <w:instrText xml:space="preserve"> HYPERLINK \l "ref-Tomasko20" \h </w:instrText>
      </w:r>
      <w:r w:rsidR="00A143B2">
        <w:fldChar w:fldCharType="separate"/>
      </w:r>
      <w:proofErr w:type="spellStart"/>
      <w:r>
        <w:rPr>
          <w:rStyle w:val="Hyperlink"/>
        </w:rPr>
        <w:t>Tomasko</w:t>
      </w:r>
      <w:proofErr w:type="spellEnd"/>
      <w:r>
        <w:rPr>
          <w:rStyle w:val="Hyperlink"/>
        </w:rPr>
        <w:t xml:space="preserve"> et al., 2020</w:t>
      </w:r>
      <w:r w:rsidR="00A143B2">
        <w:rPr>
          <w:rStyle w:val="Hyperlink"/>
        </w:rPr>
        <w:fldChar w:fldCharType="end"/>
      </w:r>
      <w:r>
        <w:t xml:space="preserve">), yet local issues specific to individual bays also pose challenges to managing water quality and subtidal habitats. Recent seagrass losses in Sarasota Bay may be linked to decreased light availability from a persistent </w:t>
      </w:r>
      <w:r>
        <w:rPr>
          <w:i/>
          <w:iCs/>
        </w:rPr>
        <w:t>K. brevis</w:t>
      </w:r>
      <w:r>
        <w:t xml:space="preserve"> bloom in 2018. Although the 2021 red tide in Tampa Bay was short-lived, potential long-term effects on seagrasses remain a concern (e.g., alteration of sediment geochemistry, </w:t>
      </w:r>
      <w:r w:rsidR="00A143B2">
        <w:fldChar w:fldCharType="begin"/>
      </w:r>
      <w:r w:rsidR="00A143B2">
        <w:instrText xml:space="preserve"> HYPERLINK \l "ref-E</w:instrText>
      </w:r>
      <w:r w:rsidR="00A143B2">
        <w:instrText xml:space="preserve">ldridge04" \h </w:instrText>
      </w:r>
      <w:r w:rsidR="00A143B2">
        <w:fldChar w:fldCharType="separate"/>
      </w:r>
      <w:r>
        <w:rPr>
          <w:rStyle w:val="Hyperlink"/>
        </w:rPr>
        <w:t>Eldridge et al., 2004</w:t>
      </w:r>
      <w:r w:rsidR="00A143B2">
        <w:rPr>
          <w:rStyle w:val="Hyperlink"/>
        </w:rPr>
        <w:fldChar w:fldCharType="end"/>
      </w:r>
      <w:r>
        <w:t xml:space="preserve">). Ecosystem shifts from seagrass to macroalgae dominated communities are also a concern, both in 2021 and as observed at some locations in recent years from annual transect monitoring results for Tampa Bay. In particular, increasing abundance in recent years of the green algae </w:t>
      </w:r>
      <w:r>
        <w:rPr>
          <w:i/>
          <w:iCs/>
        </w:rPr>
        <w:t>Caulerpa</w:t>
      </w:r>
      <w:r>
        <w:t xml:space="preserve"> sp. has been observed at long-term transects that were previously dominated by seagrass. These changes may be indicative of broader ecosystem shifts concurrent with alteration of nutrient loads or system resilience at the expense of seagrass communities (</w:t>
      </w:r>
      <w:proofErr w:type="spellStart"/>
      <w:r w:rsidR="00A143B2">
        <w:fldChar w:fldCharType="begin"/>
      </w:r>
      <w:r w:rsidR="00A143B2">
        <w:instrText xml:space="preserve"> HYPERLINK \l "ref-Lloret05" \h </w:instrText>
      </w:r>
      <w:r w:rsidR="00A143B2">
        <w:fldChar w:fldCharType="separate"/>
      </w:r>
      <w:r>
        <w:rPr>
          <w:rStyle w:val="Hyperlink"/>
        </w:rPr>
        <w:t>Lloret</w:t>
      </w:r>
      <w:proofErr w:type="spellEnd"/>
      <w:r>
        <w:rPr>
          <w:rStyle w:val="Hyperlink"/>
        </w:rPr>
        <w:t xml:space="preserve"> et al., 2005</w:t>
      </w:r>
      <w:r w:rsidR="00A143B2">
        <w:rPr>
          <w:rStyle w:val="Hyperlink"/>
        </w:rPr>
        <w:fldChar w:fldCharType="end"/>
      </w:r>
      <w:r>
        <w:t xml:space="preserve">; </w:t>
      </w:r>
      <w:r w:rsidR="00A143B2">
        <w:fldChar w:fldCharType="begin"/>
      </w:r>
      <w:r w:rsidR="00A143B2">
        <w:instrText xml:space="preserve"> HYPERLINK \l "ref-Stafford06" \h </w:instrText>
      </w:r>
      <w:r w:rsidR="00A143B2">
        <w:fldChar w:fldCharType="separate"/>
      </w:r>
      <w:r>
        <w:rPr>
          <w:rStyle w:val="Hyperlink"/>
        </w:rPr>
        <w:t>Stafford and Bell, 2006</w:t>
      </w:r>
      <w:r w:rsidR="00A143B2">
        <w:rPr>
          <w:rStyle w:val="Hyperlink"/>
        </w:rPr>
        <w:fldChar w:fldCharType="end"/>
      </w:r>
      <w:r>
        <w:t>). Acute stressors from short-term events, such as unanticipated releases from Piney Point, create additional and often preventable challenges to managing seagrass health.</w:t>
      </w:r>
    </w:p>
    <w:p w14:paraId="43095F8C" w14:textId="77777777" w:rsidR="00A61366" w:rsidRDefault="00BC3ECC" w:rsidP="00337A93">
      <w:pPr>
        <w:pStyle w:val="BodyText"/>
        <w:spacing w:line="480" w:lineRule="auto"/>
      </w:pPr>
      <w:r>
        <w:t>Macroalgae trends across the study period were much more dramatic than the minimal changes observed in the seagrass community. This was expected given both the documented changes from past releases from Piney Point (</w:t>
      </w:r>
      <w:hyperlink w:anchor="ref-Switzer11">
        <w:r>
          <w:rPr>
            <w:rStyle w:val="Hyperlink"/>
          </w:rPr>
          <w:t>Switzer et al., 2011</w:t>
        </w:r>
      </w:hyperlink>
      <w:r>
        <w:t>) and the more rapid response of macroalgae to changing water quality conditions relative to seagrasses (</w:t>
      </w:r>
      <w:proofErr w:type="spellStart"/>
      <w:r w:rsidR="00A143B2">
        <w:fldChar w:fldCharType="begin"/>
      </w:r>
      <w:r w:rsidR="00A143B2">
        <w:instrText xml:space="preserve"> HYPERLINK \</w:instrText>
      </w:r>
      <w:r w:rsidR="00A143B2">
        <w:instrText xml:space="preserve">l "ref-Valiela97" \h </w:instrText>
      </w:r>
      <w:r w:rsidR="00A143B2">
        <w:fldChar w:fldCharType="separate"/>
      </w:r>
      <w:r>
        <w:rPr>
          <w:rStyle w:val="Hyperlink"/>
        </w:rPr>
        <w:t>Valiela</w:t>
      </w:r>
      <w:proofErr w:type="spellEnd"/>
      <w:r>
        <w:rPr>
          <w:rStyle w:val="Hyperlink"/>
        </w:rPr>
        <w:t xml:space="preserve"> et al., 1997</w:t>
      </w:r>
      <w:r w:rsidR="00A143B2">
        <w:rPr>
          <w:rStyle w:val="Hyperlink"/>
        </w:rPr>
        <w:fldChar w:fldCharType="end"/>
      </w:r>
      <w:r>
        <w:t xml:space="preserve">). In Tampa Bay, red macroalgae groups (e.g., </w:t>
      </w:r>
      <w:proofErr w:type="spellStart"/>
      <w:r>
        <w:rPr>
          <w:i/>
          <w:iCs/>
        </w:rPr>
        <w:t>Gracilaria</w:t>
      </w:r>
      <w:proofErr w:type="spellEnd"/>
      <w:r>
        <w:t xml:space="preserve"> spp., </w:t>
      </w:r>
      <w:proofErr w:type="spellStart"/>
      <w:r>
        <w:rPr>
          <w:i/>
          <w:iCs/>
        </w:rPr>
        <w:t>Acanthophora</w:t>
      </w:r>
      <w:proofErr w:type="spellEnd"/>
      <w:r>
        <w:t xml:space="preserve"> sp.) are more common than green macroalgae (e.g., </w:t>
      </w:r>
      <w:r>
        <w:rPr>
          <w:i/>
          <w:iCs/>
        </w:rPr>
        <w:t>Ulva</w:t>
      </w:r>
      <w:r>
        <w:t xml:space="preserve"> spp., </w:t>
      </w:r>
      <w:r>
        <w:rPr>
          <w:i/>
          <w:iCs/>
        </w:rPr>
        <w:t>Caulerpa</w:t>
      </w:r>
      <w:r>
        <w:t xml:space="preserve"> spp.) and occur earlier in the growing season. </w:t>
      </w:r>
      <w:r>
        <w:lastRenderedPageBreak/>
        <w:t xml:space="preserve">The dominance of the red groups early in the summer followed by an increase in the green alga </w:t>
      </w:r>
      <w:r>
        <w:rPr>
          <w:i/>
          <w:iCs/>
        </w:rPr>
        <w:t>Ulva</w:t>
      </w:r>
      <w:r>
        <w:t xml:space="preserve"> spp. may reflect a natural phenology in Tampa Bay. The most notable change in the macroalgal community in 2021 was a high abundance of filamentous cyanobacteria (i.e., </w:t>
      </w:r>
      <w:proofErr w:type="spellStart"/>
      <w:r>
        <w:rPr>
          <w:i/>
          <w:iCs/>
        </w:rPr>
        <w:t>Dapis</w:t>
      </w:r>
      <w:proofErr w:type="spellEnd"/>
      <w:r>
        <w:t xml:space="preserve"> spp.) in May and June. High abundances of </w:t>
      </w:r>
      <w:proofErr w:type="spellStart"/>
      <w:r>
        <w:rPr>
          <w:i/>
          <w:iCs/>
        </w:rPr>
        <w:t>Dapis</w:t>
      </w:r>
      <w:proofErr w:type="spellEnd"/>
      <w:r>
        <w:t xml:space="preserve"> spp. were observed in Anna Maria Sound near the mouth of Tampa Bay and near Port Manatee at the release site, which is uncommon at these locations. Long-term monitoring data describing normal seasonal variation in macroalgae are unavailable and we cannot distinguish between seasonal and interannual changes and those in potential response to the Piney Point release. Filamentous cyanobacteria </w:t>
      </w:r>
      <w:proofErr w:type="gramStart"/>
      <w:r>
        <w:t>has</w:t>
      </w:r>
      <w:proofErr w:type="gramEnd"/>
      <w:r>
        <w:t xml:space="preserve"> been observed during routine annual transect monitoring in Tampa Bay and it has previously been documented in public reports to the Florida Department of Environmental Protection. However, these communities can respond rapidly to external nutrient inputs (</w:t>
      </w:r>
      <w:hyperlink w:anchor="ref-Ahern07">
        <w:r>
          <w:rPr>
            <w:rStyle w:val="Hyperlink"/>
          </w:rPr>
          <w:t>Ahern et al., 2007</w:t>
        </w:r>
      </w:hyperlink>
      <w:r>
        <w:t xml:space="preserve">; </w:t>
      </w:r>
      <w:hyperlink w:anchor="ref-Albert05">
        <w:r>
          <w:rPr>
            <w:rStyle w:val="Hyperlink"/>
          </w:rPr>
          <w:t>Albert et al., 2005</w:t>
        </w:r>
      </w:hyperlink>
      <w:r>
        <w:t>), often exhibiting lagged responses with characteristic growth/decay periods similar to observations herein (</w:t>
      </w:r>
      <w:hyperlink w:anchor="ref-Estrella13">
        <w:r>
          <w:rPr>
            <w:rStyle w:val="Hyperlink"/>
          </w:rPr>
          <w:t>Estrella, 2013</w:t>
        </w:r>
      </w:hyperlink>
      <w:r>
        <w:t xml:space="preserve">), and it is not unreasonable to expect these trends to be related to nutrients from Piney Point. Although long-term seasonal data are unavailable for comparison, anecdotal reports suggested that the observed biomass in 2021 was very unusual (R. </w:t>
      </w:r>
      <w:proofErr w:type="spellStart"/>
      <w:r>
        <w:t>Woithe</w:t>
      </w:r>
      <w:proofErr w:type="spellEnd"/>
      <w:r>
        <w:t>, Environmental Science Associates, pers. comm. Dec. 2021).</w:t>
      </w:r>
    </w:p>
    <w:p w14:paraId="59A35E5E" w14:textId="77777777" w:rsidR="00A61366" w:rsidRDefault="00BC3ECC" w:rsidP="00337A93">
      <w:pPr>
        <w:pStyle w:val="BodyText"/>
        <w:spacing w:line="480" w:lineRule="auto"/>
      </w:pPr>
      <w:r>
        <w:t xml:space="preserve">There were also concerns that the release from Piney may have contributed to the persistence and intensity of </w:t>
      </w:r>
      <w:r>
        <w:rPr>
          <w:i/>
          <w:iCs/>
        </w:rPr>
        <w:t>K. brevis</w:t>
      </w:r>
      <w:r>
        <w:t xml:space="preserve">, having negative effects on fisheries resources in June and July (Figure 6). Fisheries resources in Tampa Bay have previously been negatively affected by red tide (e.g., in 2005, </w:t>
      </w:r>
      <w:hyperlink w:anchor="ref-Flaherty11">
        <w:r>
          <w:rPr>
            <w:rStyle w:val="Hyperlink"/>
          </w:rPr>
          <w:t>Flaherty and Landsberg, 2011</w:t>
        </w:r>
      </w:hyperlink>
      <w:r>
        <w:t xml:space="preserve">; </w:t>
      </w:r>
      <w:hyperlink w:anchor="ref-Schrandt21">
        <w:r>
          <w:rPr>
            <w:rStyle w:val="Hyperlink"/>
          </w:rPr>
          <w:t>Schrandt et al., 2021</w:t>
        </w:r>
      </w:hyperlink>
      <w:r>
        <w:t xml:space="preserve">). For past Piney Point events, </w:t>
      </w:r>
      <w:hyperlink w:anchor="ref-Switzer11">
        <w:r>
          <w:rPr>
            <w:rStyle w:val="Hyperlink"/>
          </w:rPr>
          <w:t>Switzer et al.</w:t>
        </w:r>
      </w:hyperlink>
      <w:r>
        <w:t xml:space="preserve"> (</w:t>
      </w:r>
      <w:hyperlink w:anchor="ref-Switzer11">
        <w:r>
          <w:rPr>
            <w:rStyle w:val="Hyperlink"/>
          </w:rPr>
          <w:t>2011</w:t>
        </w:r>
      </w:hyperlink>
      <w:r>
        <w:t xml:space="preserve">) evaluated nekton communities in Bishop Harbor from November 2003 to October 2004 following discharge to this </w:t>
      </w:r>
      <w:proofErr w:type="spellStart"/>
      <w:r>
        <w:t>subembayment</w:t>
      </w:r>
      <w:proofErr w:type="spellEnd"/>
      <w:r>
        <w:t xml:space="preserve">. Fish community structure and species composition did not differ compared to a pre-impact period, although HAB species </w:t>
      </w:r>
      <w:r>
        <w:lastRenderedPageBreak/>
        <w:t>(</w:t>
      </w:r>
      <w:proofErr w:type="spellStart"/>
      <w:r>
        <w:rPr>
          <w:i/>
          <w:iCs/>
        </w:rPr>
        <w:t>Prorocentrum</w:t>
      </w:r>
      <w:proofErr w:type="spellEnd"/>
      <w:r>
        <w:rPr>
          <w:i/>
          <w:iCs/>
        </w:rPr>
        <w:t xml:space="preserve"> minimum</w:t>
      </w:r>
      <w:r>
        <w:t xml:space="preserve">, </w:t>
      </w:r>
      <w:proofErr w:type="spellStart"/>
      <w:r>
        <w:rPr>
          <w:i/>
          <w:iCs/>
        </w:rPr>
        <w:t>Heterosigma</w:t>
      </w:r>
      <w:proofErr w:type="spellEnd"/>
      <w:r>
        <w:rPr>
          <w:i/>
          <w:iCs/>
        </w:rPr>
        <w:t xml:space="preserve"> </w:t>
      </w:r>
      <w:proofErr w:type="spellStart"/>
      <w:r>
        <w:rPr>
          <w:i/>
          <w:iCs/>
        </w:rPr>
        <w:t>akashiwo</w:t>
      </w:r>
      <w:proofErr w:type="spellEnd"/>
      <w:r>
        <w:t xml:space="preserve">), including </w:t>
      </w:r>
      <w:r>
        <w:rPr>
          <w:i/>
          <w:iCs/>
        </w:rPr>
        <w:t>K. brevis</w:t>
      </w:r>
      <w:r>
        <w:t xml:space="preserve"> and diatoms, were observed in Bishop Harbor during this time (</w:t>
      </w:r>
      <w:hyperlink w:anchor="ref-Garrett11">
        <w:r>
          <w:rPr>
            <w:rStyle w:val="Hyperlink"/>
          </w:rPr>
          <w:t>Garrett et al., 2011</w:t>
        </w:r>
      </w:hyperlink>
      <w:r>
        <w:t xml:space="preserve">). Prior blooms in Tampa Bay were more localized and </w:t>
      </w:r>
      <w:r>
        <w:rPr>
          <w:i/>
          <w:iCs/>
        </w:rPr>
        <w:t>K. brevis</w:t>
      </w:r>
      <w:r>
        <w:t xml:space="preserve"> was at lower abundances in comparison to the 2021 bloom event, potentially mitigating exposure of fishes to related harmful conditions. In Sarasota Bay to the south, fish activity measured by passive acoustic methods was significantly lower during a 2018 red tide event as compared to pre-bloom levels (</w:t>
      </w:r>
      <w:proofErr w:type="spellStart"/>
      <w:r w:rsidR="00A143B2">
        <w:fldChar w:fldCharType="begin"/>
      </w:r>
      <w:r w:rsidR="00A143B2">
        <w:instrText xml:space="preserve"> HYPERLINK \l "ref-Rycyk20" \h </w:instrText>
      </w:r>
      <w:r w:rsidR="00A143B2">
        <w:fldChar w:fldCharType="separate"/>
      </w:r>
      <w:r>
        <w:rPr>
          <w:rStyle w:val="Hyperlink"/>
        </w:rPr>
        <w:t>Rycyk</w:t>
      </w:r>
      <w:proofErr w:type="spellEnd"/>
      <w:r>
        <w:rPr>
          <w:rStyle w:val="Hyperlink"/>
        </w:rPr>
        <w:t xml:space="preserve"> et al., 2020</w:t>
      </w:r>
      <w:r w:rsidR="00A143B2">
        <w:rPr>
          <w:rStyle w:val="Hyperlink"/>
        </w:rPr>
        <w:fldChar w:fldCharType="end"/>
      </w:r>
      <w:r>
        <w:t xml:space="preserve">). Water quality conditions before and after passage of tropical storm Elsa may have also contributed to fish kills by reducing bottom-water dissolved oxygen. </w:t>
      </w:r>
      <w:hyperlink w:anchor="ref-Stevens06">
        <w:r>
          <w:rPr>
            <w:rStyle w:val="Hyperlink"/>
          </w:rPr>
          <w:t>Stevens et al.</w:t>
        </w:r>
      </w:hyperlink>
      <w:r>
        <w:t xml:space="preserve"> (</w:t>
      </w:r>
      <w:hyperlink w:anchor="ref-Stevens06">
        <w:r>
          <w:rPr>
            <w:rStyle w:val="Hyperlink"/>
          </w:rPr>
          <w:t>2006</w:t>
        </w:r>
      </w:hyperlink>
      <w:r>
        <w:t>) 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p>
    <w:p w14:paraId="6B681430" w14:textId="65692E1D" w:rsidR="00A61366" w:rsidRDefault="00BC3ECC" w:rsidP="00337A93">
      <w:pPr>
        <w:pStyle w:val="BodyText"/>
        <w:spacing w:line="480" w:lineRule="auto"/>
      </w:pPr>
      <w:r>
        <w:t xml:space="preserve">Establishing causal linkages between the nutrient inputs from Piney Point and the severity of the </w:t>
      </w:r>
      <w:r>
        <w:rPr>
          <w:i/>
          <w:iCs/>
        </w:rPr>
        <w:t>K. brevis</w:t>
      </w:r>
      <w:r>
        <w:t xml:space="preserve"> bloom observed in Tampa Bay this year is difficult in the absence of more quantitative results or mechanistic tools to support understanding. Occurrence of this species has historically been spatially distinct, with blooms originating in subsurface water offshore on the West Florida Shelf (</w:t>
      </w:r>
      <w:hyperlink w:anchor="ref-Liu16">
        <w:r>
          <w:rPr>
            <w:rStyle w:val="Hyperlink"/>
          </w:rPr>
          <w:t>Liu et al., 2016</w:t>
        </w:r>
      </w:hyperlink>
      <w:r>
        <w:t xml:space="preserve">; </w:t>
      </w:r>
      <w:hyperlink w:anchor="ref-Steidinger75">
        <w:proofErr w:type="spellStart"/>
        <w:r>
          <w:rPr>
            <w:rStyle w:val="Hyperlink"/>
          </w:rPr>
          <w:t>Steidinger</w:t>
        </w:r>
        <w:proofErr w:type="spellEnd"/>
        <w:r>
          <w:rPr>
            <w:rStyle w:val="Hyperlink"/>
          </w:rPr>
          <w:t>, 1975</w:t>
        </w:r>
      </w:hyperlink>
      <w:r>
        <w:t xml:space="preserve">; </w:t>
      </w:r>
      <w:hyperlink w:anchor="ref-Weisberg19">
        <w:r>
          <w:rPr>
            <w:rStyle w:val="Hyperlink"/>
          </w:rPr>
          <w:t>Weisberg et al., 2019</w:t>
        </w:r>
      </w:hyperlink>
      <w:r>
        <w:t xml:space="preserve">, </w:t>
      </w:r>
      <w:hyperlink w:anchor="ref-Weisberg14">
        <w:r>
          <w:rPr>
            <w:rStyle w:val="Hyperlink"/>
          </w:rPr>
          <w:t>2014</w:t>
        </w:r>
      </w:hyperlink>
      <w:r>
        <w:t>) and occasionally occurring at bloom concentrations in lower and middle Tampa Bay. Although bloom concentrations in 2021 were extreme, historical blooms have been observed in Tampa Bay with notable events occurring in 1971 (</w:t>
      </w:r>
      <w:proofErr w:type="spellStart"/>
      <w:r w:rsidR="00A143B2">
        <w:fldChar w:fldCharType="begin"/>
      </w:r>
      <w:r w:rsidR="00A143B2">
        <w:instrText xml:space="preserve"> HYPERLINK \l "ref-Steidinger72" \h </w:instrText>
      </w:r>
      <w:r w:rsidR="00A143B2">
        <w:fldChar w:fldCharType="separate"/>
      </w:r>
      <w:r>
        <w:rPr>
          <w:rStyle w:val="Hyperlink"/>
        </w:rPr>
        <w:t>Steidinger</w:t>
      </w:r>
      <w:proofErr w:type="spellEnd"/>
      <w:r>
        <w:rPr>
          <w:rStyle w:val="Hyperlink"/>
        </w:rPr>
        <w:t xml:space="preserve"> and Ingle, 1972</w:t>
      </w:r>
      <w:r w:rsidR="00A143B2">
        <w:rPr>
          <w:rStyle w:val="Hyperlink"/>
        </w:rPr>
        <w:fldChar w:fldCharType="end"/>
      </w:r>
      <w:r>
        <w:t>), 2005 (</w:t>
      </w:r>
      <w:hyperlink w:anchor="ref-Flaherty11">
        <w:r>
          <w:rPr>
            <w:rStyle w:val="Hyperlink"/>
          </w:rPr>
          <w:t>Flaherty and Landsberg, 2011</w:t>
        </w:r>
      </w:hyperlink>
      <w:r>
        <w:t>), and recently in 2018 (</w:t>
      </w:r>
      <w:proofErr w:type="spellStart"/>
      <w:r w:rsidR="00A143B2">
        <w:fldChar w:fldCharType="begin"/>
      </w:r>
      <w:r w:rsidR="00A143B2">
        <w:instrText xml:space="preserve"> HYPERLINK \l "ref-Skripnikov21" \h </w:instrText>
      </w:r>
      <w:r w:rsidR="00A143B2">
        <w:fldChar w:fldCharType="separate"/>
      </w:r>
      <w:r>
        <w:rPr>
          <w:rStyle w:val="Hyperlink"/>
        </w:rPr>
        <w:t>Skripnikov</w:t>
      </w:r>
      <w:proofErr w:type="spellEnd"/>
      <w:r>
        <w:rPr>
          <w:rStyle w:val="Hyperlink"/>
        </w:rPr>
        <w:t xml:space="preserve"> et al., 2021</w:t>
      </w:r>
      <w:r w:rsidR="00A143B2">
        <w:rPr>
          <w:rStyle w:val="Hyperlink"/>
        </w:rPr>
        <w:fldChar w:fldCharType="end"/>
      </w:r>
      <w:r>
        <w:t xml:space="preserve">). Seasonal persistence in Gulf waters in southwest Florida can vary between years, with some blooms lasting as short as a few weeks, while others have been present for longer than a year (the 2018 bloom lasted sixteen months, </w:t>
      </w:r>
      <w:hyperlink w:anchor="ref-Skripnikov21">
        <w:proofErr w:type="spellStart"/>
        <w:r>
          <w:rPr>
            <w:rStyle w:val="Hyperlink"/>
          </w:rPr>
          <w:t>Skripnikov</w:t>
        </w:r>
        <w:proofErr w:type="spellEnd"/>
        <w:r>
          <w:rPr>
            <w:rStyle w:val="Hyperlink"/>
          </w:rPr>
          <w:t xml:space="preserve"> et </w:t>
        </w:r>
        <w:r>
          <w:rPr>
            <w:rStyle w:val="Hyperlink"/>
          </w:rPr>
          <w:lastRenderedPageBreak/>
          <w:t>al., 2021</w:t>
        </w:r>
      </w:hyperlink>
      <w:r>
        <w:t xml:space="preserve">). </w:t>
      </w:r>
      <w:del w:id="83" w:author="Marcus Beck" w:date="2022-03-17T15:52:00Z">
        <w:r w:rsidR="005A09CE">
          <w:delText xml:space="preserve">Severity in estuaries is typically less than Gulf waters as </w:delText>
        </w:r>
        <w:r w:rsidR="005A09CE">
          <w:rPr>
            <w:i/>
            <w:iCs/>
          </w:rPr>
          <w:delText>K. brevis</w:delText>
        </w:r>
        <w:r w:rsidR="005A09CE">
          <w:delText xml:space="preserve"> is limited to higher salinity.</w:delText>
        </w:r>
      </w:del>
      <w:ins w:id="84" w:author="Marcus Beck" w:date="2022-03-17T15:52:00Z">
        <w:r>
          <w:t xml:space="preserve">Severe </w:t>
        </w:r>
        <w:r>
          <w:rPr>
            <w:i/>
            <w:iCs/>
          </w:rPr>
          <w:t>K. brevis</w:t>
        </w:r>
        <w:r>
          <w:t xml:space="preserve"> blooms are rarer in estuaries because high abundances are most common at higher salinities typical of coastal or oceanic waters (</w:t>
        </w:r>
        <w:proofErr w:type="spellStart"/>
        <w:r w:rsidR="00A143B2">
          <w:fldChar w:fldCharType="begin"/>
        </w:r>
        <w:r w:rsidR="00A143B2">
          <w:instrText xml:space="preserve"> HYPERLINK \l "ref-Steidinger98" \h </w:instrText>
        </w:r>
        <w:r w:rsidR="00A143B2">
          <w:fldChar w:fldCharType="separate"/>
        </w:r>
        <w:r>
          <w:rPr>
            <w:rStyle w:val="Hyperlink"/>
          </w:rPr>
          <w:t>Steidinger</w:t>
        </w:r>
        <w:proofErr w:type="spellEnd"/>
        <w:r>
          <w:rPr>
            <w:rStyle w:val="Hyperlink"/>
          </w:rPr>
          <w:t xml:space="preserve"> et al., 1998</w:t>
        </w:r>
        <w:r w:rsidR="00A143B2">
          <w:rPr>
            <w:rStyle w:val="Hyperlink"/>
          </w:rPr>
          <w:fldChar w:fldCharType="end"/>
        </w:r>
        <w:r>
          <w:t xml:space="preserve">; </w:t>
        </w:r>
        <w:r w:rsidR="00A143B2">
          <w:fldChar w:fldCharType="begin"/>
        </w:r>
        <w:r w:rsidR="00A143B2">
          <w:instrText xml:space="preserve"> HYPERLINK \l "ref-Villac20" \h </w:instrText>
        </w:r>
        <w:r w:rsidR="00A143B2">
          <w:fldChar w:fldCharType="separate"/>
        </w:r>
        <w:proofErr w:type="spellStart"/>
        <w:r>
          <w:rPr>
            <w:rStyle w:val="Hyperlink"/>
          </w:rPr>
          <w:t>Villac</w:t>
        </w:r>
        <w:proofErr w:type="spellEnd"/>
        <w:r>
          <w:rPr>
            <w:rStyle w:val="Hyperlink"/>
          </w:rPr>
          <w:t xml:space="preserve"> et al., 2020</w:t>
        </w:r>
        <w:r w:rsidR="00A143B2">
          <w:rPr>
            <w:rStyle w:val="Hyperlink"/>
          </w:rPr>
          <w:fldChar w:fldCharType="end"/>
        </w:r>
        <w:r>
          <w:t>).</w:t>
        </w:r>
      </w:ins>
      <w:r>
        <w:t xml:space="preserve"> Contributing factors in 2021, such as low rainfall preceding the bloom and varying wind patterns, created conditions that were favorable for growth of </w:t>
      </w:r>
      <w:r>
        <w:rPr>
          <w:i/>
          <w:iCs/>
        </w:rPr>
        <w:t>K. brevis</w:t>
      </w:r>
      <w:r>
        <w:t xml:space="preserve"> in Tampa Bay. However, the results suggest a likely scenario that residual nutrients from the Piney Point release, or indirectly through nutrients made available from the growth and decomposition of other primary producers (e.g., diatoms, macroalgae) stimulated by inputs from Piney Point, were sufficiently available to allow growth of </w:t>
      </w:r>
      <w:r>
        <w:rPr>
          <w:i/>
          <w:iCs/>
        </w:rPr>
        <w:t>K. brevis</w:t>
      </w:r>
      <w:r>
        <w:t xml:space="preserve"> to the concentrations observed in July (also see </w:t>
      </w:r>
      <w:hyperlink w:anchor="ref-Medina20">
        <w:r>
          <w:rPr>
            <w:rStyle w:val="Hyperlink"/>
          </w:rPr>
          <w:t>Medina et al., 2020</w:t>
        </w:r>
      </w:hyperlink>
      <w:r>
        <w:t>). Daily simulation results from the Tampa Bay Coastal Ocean Model (</w:t>
      </w:r>
      <w:hyperlink w:anchor="ref-Chen19">
        <w:r>
          <w:rPr>
            <w:rStyle w:val="Hyperlink"/>
          </w:rPr>
          <w:t>Chen et al., 2019</w:t>
        </w:r>
      </w:hyperlink>
      <w:r>
        <w:t xml:space="preserve">, </w:t>
      </w:r>
      <w:hyperlink w:anchor="ref-Chen18">
        <w:r>
          <w:rPr>
            <w:rStyle w:val="Hyperlink"/>
          </w:rPr>
          <w:t>2018</w:t>
        </w:r>
      </w:hyperlink>
      <w:r>
        <w:t>) suggested that the plume was widespread throughout the bay and persisted for many months after the release ceased at Port Manatee. Plume dispersal also suggested that both open-water and back-bay habitats were exposed to nutrient concentrations sufficient to stimulate phytoplankton production. Although Piney Point did not cause red tide (i.e., it originates in the Gulf of Mexico), the events of 2021</w:t>
      </w:r>
      <w:r w:rsidR="004E58FB">
        <w:t xml:space="preserve"> </w:t>
      </w:r>
      <w:ins w:id="85" w:author="Marcus Beck" w:date="2022-03-17T15:52:00Z">
        <w:r w:rsidR="004E58FB">
          <w:t>may have</w:t>
        </w:r>
        <w:r>
          <w:t xml:space="preserve"> </w:t>
        </w:r>
      </w:ins>
      <w:r>
        <w:t>created conditions in Tampa Bay conducive for the extreme bloom concentrations observed in July.</w:t>
      </w:r>
      <w:ins w:id="86" w:author="Marcus Beck" w:date="2022-03-17T15:52:00Z">
        <w:r>
          <w:t xml:space="preserve"> Similarly, recent studies have highlighted the role of anthropogenic forcing in increasing bloom intensity in southwest Florida (</w:t>
        </w:r>
        <w:r w:rsidR="00A143B2">
          <w:fldChar w:fldCharType="begin"/>
        </w:r>
        <w:r w:rsidR="00A143B2">
          <w:instrText xml:space="preserve"> HYPERLINK \l "ref-Medina22" \h </w:instrText>
        </w:r>
        <w:r w:rsidR="00A143B2">
          <w:fldChar w:fldCharType="separate"/>
        </w:r>
        <w:r>
          <w:rPr>
            <w:rStyle w:val="Hyperlink"/>
          </w:rPr>
          <w:t>Medina et al., 2022</w:t>
        </w:r>
        <w:r w:rsidR="00A143B2">
          <w:rPr>
            <w:rStyle w:val="Hyperlink"/>
          </w:rPr>
          <w:fldChar w:fldCharType="end"/>
        </w:r>
        <w:r>
          <w:t xml:space="preserve">, </w:t>
        </w:r>
        <w:r w:rsidR="00A143B2">
          <w:fldChar w:fldCharType="begin"/>
        </w:r>
        <w:r w:rsidR="00A143B2">
          <w:instrText xml:space="preserve"> HYPERLINK \l "ref-Medina20" \h </w:instrText>
        </w:r>
        <w:r w:rsidR="00A143B2">
          <w:fldChar w:fldCharType="separate"/>
        </w:r>
        <w:r>
          <w:rPr>
            <w:rStyle w:val="Hyperlink"/>
          </w:rPr>
          <w:t>2020</w:t>
        </w:r>
        <w:r w:rsidR="00A143B2">
          <w:rPr>
            <w:rStyle w:val="Hyperlink"/>
          </w:rPr>
          <w:fldChar w:fldCharType="end"/>
        </w:r>
        <w:r>
          <w:t>).</w:t>
        </w:r>
      </w:ins>
    </w:p>
    <w:p w14:paraId="12DB5FB0" w14:textId="77777777" w:rsidR="00A61366" w:rsidRDefault="00BC3ECC" w:rsidP="00337A93">
      <w:pPr>
        <w:pStyle w:val="BodyText"/>
        <w:spacing w:line="480" w:lineRule="auto"/>
      </w:pPr>
      <w:r>
        <w:t>In the broader context of mining impacts to surface waters, these results reinforce the understanding that legacy pollutants from phosphate mining can negatively affect environmental resources. In addition to Tampa Bay (</w:t>
      </w:r>
      <w:hyperlink w:anchor="ref-Garrett11">
        <w:r>
          <w:rPr>
            <w:rStyle w:val="Hyperlink"/>
          </w:rPr>
          <w:t>Garrett et al., 2011</w:t>
        </w:r>
      </w:hyperlink>
      <w:r>
        <w:t xml:space="preserve">; </w:t>
      </w:r>
      <w:hyperlink w:anchor="ref-Switzer11">
        <w:r>
          <w:rPr>
            <w:rStyle w:val="Hyperlink"/>
          </w:rPr>
          <w:t>Switzer et al., 2011</w:t>
        </w:r>
      </w:hyperlink>
      <w:r>
        <w:t xml:space="preserve">), other Gulf Coast estuaries have been affected by pollutants from unanticipated </w:t>
      </w:r>
      <w:proofErr w:type="spellStart"/>
      <w:r>
        <w:t>gypstack</w:t>
      </w:r>
      <w:proofErr w:type="spellEnd"/>
      <w:r>
        <w:t xml:space="preserve"> releases. For example, two spills have occurred in Grand Bay, Mississippi, the first in 2005 following failure of the </w:t>
      </w:r>
      <w:r>
        <w:lastRenderedPageBreak/>
        <w:t xml:space="preserve">retaining walls after a heavy rain event and the second in 2012 after passage of Hurricane Isaac when the holding capacity of the local </w:t>
      </w:r>
      <w:proofErr w:type="spellStart"/>
      <w:r>
        <w:t>gypstack</w:t>
      </w:r>
      <w:proofErr w:type="spellEnd"/>
      <w:r>
        <w:t xml:space="preserve"> was exceeded again with heavy rainfall (</w:t>
      </w:r>
      <w:hyperlink w:anchor="ref-Beck18b">
        <w:r>
          <w:rPr>
            <w:rStyle w:val="Hyperlink"/>
          </w:rPr>
          <w:t>Beck et al., 2018a</w:t>
        </w:r>
      </w:hyperlink>
      <w:r>
        <w:t xml:space="preserve">; </w:t>
      </w:r>
      <w:hyperlink w:anchor="ref-Dillon15">
        <w:r>
          <w:rPr>
            <w:rStyle w:val="Hyperlink"/>
          </w:rPr>
          <w:t>Dillon et al., 2015</w:t>
        </w:r>
      </w:hyperlink>
      <w:r>
        <w:t>). The historical context of Grand Bay is similar to Piney Point and other international examples, e.g., Huelva estuary in Spain (</w:t>
      </w:r>
      <w:hyperlink w:anchor="ref-Perez16">
        <w:r>
          <w:rPr>
            <w:rStyle w:val="Hyperlink"/>
          </w:rPr>
          <w:t>Pérez-López et al., 2016</w:t>
        </w:r>
      </w:hyperlink>
      <w:r>
        <w:t xml:space="preserve">, </w:t>
      </w:r>
      <w:hyperlink w:anchor="ref-Perez10">
        <w:r>
          <w:rPr>
            <w:rStyle w:val="Hyperlink"/>
          </w:rPr>
          <w:t>2010</w:t>
        </w:r>
      </w:hyperlink>
      <w:r>
        <w:t>). Legacy wastewater from fertilizer production has been poorly maintained at some facilities and long-term plans are insufficient to safely dispose of remnant pollutants that pose a risk of significant impacts to coastal resources that increases over time. These are not isolated examples and enhanced regulatory oversight is needed to safely and effectively close these types of facilities (</w:t>
      </w:r>
      <w:hyperlink w:anchor="ref-Nelson21">
        <w:r>
          <w:rPr>
            <w:rStyle w:val="Hyperlink"/>
          </w:rPr>
          <w:t>Nelson et al., 2021</w:t>
        </w:r>
      </w:hyperlink>
      <w:r>
        <w:t>). Local, regional, and state partners should continue to pursue management and policy actions that can mitigate the continued threats of these facilities to the health of coastal resources. These efforts are critical to managing Gulf of Mexico ecosystems given past successes and the need to address ongoing threats of climate change, human population growth, habitat loss, severe weather events, and recurring pollutant sources.</w:t>
      </w:r>
    </w:p>
    <w:p w14:paraId="04F2AC4C" w14:textId="77777777" w:rsidR="00A61366" w:rsidRDefault="00BC3ECC" w:rsidP="00337A93">
      <w:pPr>
        <w:pStyle w:val="Heading1"/>
        <w:spacing w:line="480" w:lineRule="auto"/>
      </w:pPr>
      <w:bookmarkStart w:id="87" w:name="acknowledgments"/>
      <w:bookmarkEnd w:id="51"/>
      <w:bookmarkEnd w:id="69"/>
      <w:r>
        <w:t>Acknowledgments</w:t>
      </w:r>
    </w:p>
    <w:p w14:paraId="6CC88C6A" w14:textId="0F1AEA1A" w:rsidR="00A87503" w:rsidRDefault="00BC3ECC" w:rsidP="00337A93">
      <w:pPr>
        <w:pStyle w:val="FirstParagraph"/>
        <w:spacing w:line="480" w:lineRule="auto"/>
      </w:pPr>
      <w:r>
        <w:t xml:space="preserve">We thank the many TBEP partners and collaborators for their continuing efforts to restore and monitor Tampa Bay. We thank the administrative staff, field crews, and laboratory staff from the Florida Department of Environmental Protection, Environmental Protection Commission of Hillsborough County, Parks and Natural Resources Department of Manatee County, Pinellas County Division of Environmental Management, Fish and Wildlife Research Institute of the Florida Fish and Wildlife Conservation Commission, City of St. Petersburg, Tampa Bay Watch, Sarasota Bay Estuary Program, Environmental Science Associates, University of South Florida, University of Florida, and New College of Florida. Funding was provided to the University of </w:t>
      </w:r>
      <w:r>
        <w:lastRenderedPageBreak/>
        <w:t xml:space="preserve">Florida from the Ocean Conservancy and the National Science Foundation (project ID 2130675). The progress achieved in restoring the Tampa Bay ecosystem over recent decades would not be possible without the collaborative partnerships fostered in the region. Our partners’ willingness to adapt and implement innovative monitoring and management actions in response to Piney Point and the </w:t>
      </w:r>
      <w:r w:rsidR="00FA0F19">
        <w:t>ever</w:t>
      </w:r>
      <w:del w:id="88" w:author="Marcus Beck" w:date="2022-03-17T15:52:00Z">
        <w:r w:rsidR="005A09CE">
          <w:delText xml:space="preserve"> </w:delText>
        </w:r>
      </w:del>
      <w:ins w:id="89" w:author="Marcus Beck" w:date="2022-03-17T15:52:00Z">
        <w:r w:rsidR="00FA0F19">
          <w:t>-</w:t>
        </w:r>
      </w:ins>
      <w:r w:rsidR="00FA0F19">
        <w:t>evolving</w:t>
      </w:r>
      <w:r>
        <w:t xml:space="preserve"> challenges threatening Tampa Bay is greatly appreciated.</w:t>
      </w:r>
    </w:p>
    <w:p w14:paraId="7F7EC2BD" w14:textId="77777777" w:rsidR="00A87503" w:rsidRDefault="00A87503">
      <w:r>
        <w:br w:type="page"/>
      </w:r>
    </w:p>
    <w:p w14:paraId="28D676F4" w14:textId="49CEF10A" w:rsidR="00A61366" w:rsidRDefault="00BC3ECC" w:rsidP="00A87503">
      <w:pPr>
        <w:pStyle w:val="Heading1"/>
        <w:spacing w:after="240"/>
      </w:pPr>
      <w:bookmarkStart w:id="90" w:name="figures"/>
      <w:bookmarkEnd w:id="87"/>
      <w:r>
        <w:lastRenderedPageBreak/>
        <w:t>Figure</w:t>
      </w:r>
      <w:r w:rsidR="00A87503">
        <w:t xml:space="preserve"> captions</w:t>
      </w:r>
    </w:p>
    <w:p w14:paraId="415DC7B6" w14:textId="2BC8A3E9" w:rsidR="00A61366" w:rsidRDefault="00BC3ECC" w:rsidP="00A87503">
      <w:pPr>
        <w:pStyle w:val="ImageCaption"/>
      </w:pPr>
      <w:r>
        <w:t xml:space="preserve">Figure 1: Areas of interest and long-term monitoring stations (a) for evaluating status and trends in response-based monitoring data and sample locations from March through September 2021 by monitoring data type (b) in response to release from Piney Point. Data types include algae sampling, seagrass and macroalgae, water quality (field-based and laboratory samples), and mixed monitoring (algae, seagrass and macroalgae, water quality). Inset </w:t>
      </w:r>
      <w:proofErr w:type="gramStart"/>
      <w:r>
        <w:t>shows</w:t>
      </w:r>
      <w:proofErr w:type="gramEnd"/>
      <w:r>
        <w:t xml:space="preserve"> location of Tampa Bay on the Gulf coast of Florida, USA.</w:t>
      </w:r>
    </w:p>
    <w:p w14:paraId="71C34F03" w14:textId="574FCF18" w:rsidR="00A61366" w:rsidRDefault="00BC3ECC" w:rsidP="00A87503">
      <w:pPr>
        <w:pStyle w:val="ImageCaption"/>
      </w:pPr>
      <w:r>
        <w:t>Figure 2: Water quality data (raw observations) for April through September 2021 following the release from Piney Point for (a) total nitrogen (mg/L), (b) chlorophyll-a (</w:t>
      </w:r>
      <m:oMath>
        <m:r>
          <w:rPr>
            <w:rFonts w:ascii="Cambria Math" w:hAnsi="Cambria Math"/>
          </w:rPr>
          <m:t>μ</m:t>
        </m:r>
      </m:oMath>
      <w:r>
        <w:t>g/L), and (c) Secchi disk depth (meters). Values outside of the normal r</w:t>
      </w:r>
      <w:proofErr w:type="spellStart"/>
      <w:r>
        <w:t>ange</w:t>
      </w:r>
      <w:proofErr w:type="spellEnd"/>
      <w:r>
        <w:t xml:space="preserve"> (above for total nitrogen and chlorophyll-a, below for Secchi) are outlined in black and those in normal range are outlined in light grey. Color ramps and point sizes show relative values (reversed for Secchi). Normal ranges are defined as within +/-1 standard deviation of the mean for the month of observation from 2006 to 2020 for values collected at the nearest long-term monitoring site to each sample location (Figure 1a). Values below detection limits (or Secchi on bottom) are not shown.</w:t>
      </w:r>
    </w:p>
    <w:p w14:paraId="63B8B168" w14:textId="0E2FB56D" w:rsidR="00A61366" w:rsidRDefault="00BC3ECC" w:rsidP="00A87503">
      <w:pPr>
        <w:pStyle w:val="ImageCaption"/>
      </w:pPr>
      <w:r>
        <w:t>Figure 3: Expected 2021 (a) total nitrogen (mg/L), (b) chlorophyll-a (</w:t>
      </w:r>
      <m:oMath>
        <m:r>
          <w:rPr>
            <w:rFonts w:ascii="Cambria Math" w:hAnsi="Cambria Math"/>
          </w:rPr>
          <m:t>μ</m:t>
        </m:r>
      </m:oMath>
      <w:r>
        <w:t>g/L), and (c) Secchi disk depth (meters) by area based on historical seasonal models. Predictions (expected values) from the historical models for dates during and after the Piney Point release are shown in thick lines (+/- 95% confidence), with observed samples overlaid on the plots to emphasize deviation of 2021 data from historical seasonal estimates. Expected values are based on Generalized Additive Models fit to historical baseline data from 2006 to early 2021, where historical predictions are shown as thin grey lines, with darker lines for more recent years. Results are grouped by assessment areas shown in Figure 1a.</w:t>
      </w:r>
    </w:p>
    <w:p w14:paraId="651B54FB" w14:textId="41B66AE5" w:rsidR="00A61366" w:rsidRDefault="00BC3ECC" w:rsidP="00A87503">
      <w:pPr>
        <w:pStyle w:val="ImageCaption"/>
      </w:pPr>
      <w:r>
        <w:t xml:space="preserve">Figure 4: Results for (a) macroalgae and (b) seagrass rapid response </w:t>
      </w:r>
      <w:proofErr w:type="gramStart"/>
      <w:r>
        <w:t>transect</w:t>
      </w:r>
      <w:proofErr w:type="gramEnd"/>
      <w:r>
        <w:t xml:space="preserve"> surveys at a site (S3T6, -82.55866 W longitude, 27.64483 N latitude) near Piney Point. Sample dates in 2021 are shown in rows with transect meter results shown in columns (0m nearshore, 50m offshore). Results show dominance of manatee grass (</w:t>
      </w:r>
      <w:proofErr w:type="spellStart"/>
      <w:r>
        <w:rPr>
          <w:iCs/>
        </w:rPr>
        <w:t>Syringodium</w:t>
      </w:r>
      <w:proofErr w:type="spellEnd"/>
      <w:r>
        <w:rPr>
          <w:iCs/>
        </w:rPr>
        <w:t xml:space="preserve"> </w:t>
      </w:r>
      <w:proofErr w:type="spellStart"/>
      <w:r>
        <w:rPr>
          <w:iCs/>
        </w:rPr>
        <w:t>filiforme</w:t>
      </w:r>
      <w:proofErr w:type="spellEnd"/>
      <w:r>
        <w:t xml:space="preserve">) and red macroalgae groups, with abundances of </w:t>
      </w:r>
      <w:proofErr w:type="spellStart"/>
      <w:r>
        <w:rPr>
          <w:iCs/>
        </w:rPr>
        <w:t>Dapis</w:t>
      </w:r>
      <w:proofErr w:type="spellEnd"/>
      <w:r>
        <w:t xml:space="preserve"> spp. (cyanobacteria) peaking in June and green macroalgae (</w:t>
      </w:r>
      <w:r>
        <w:rPr>
          <w:iCs/>
        </w:rPr>
        <w:t>Ulva</w:t>
      </w:r>
      <w:r>
        <w:t xml:space="preserve"> spp.) increasing in July. Abundances are Braun-</w:t>
      </w:r>
      <w:proofErr w:type="spellStart"/>
      <w:r>
        <w:t>Blanquet</w:t>
      </w:r>
      <w:proofErr w:type="spellEnd"/>
      <w:r>
        <w:t xml:space="preserve"> coverage estimates.</w:t>
      </w:r>
    </w:p>
    <w:p w14:paraId="37910F51" w14:textId="7EB004D5" w:rsidR="00A61366" w:rsidRDefault="00BC3ECC" w:rsidP="00A87503">
      <w:pPr>
        <w:pStyle w:val="ImageCaption"/>
      </w:pPr>
      <w:r>
        <w:t>Figure 5: Frequency occurrence estimates for (a) Area 1 and (b) Area 3 (see map Figure 1a for locations) for macroalgae (top) and seagrass (bottom) rapid response transect surveys across all transects (n = 38). Estimates are grouped by sample months in 2021. Frequency occurrences are absolute for each taxon based on presence/absence, whereas the total frequency occurrence applies to any taxa observed on each transect. Points are offset slightly for readability. No transects were sampled in Area 2 to the north of Piney Point and no transects were sampled past September in Area 1 given allocated sampling effort following projected dispersal patterns of the plume from model simulations.</w:t>
      </w:r>
    </w:p>
    <w:p w14:paraId="0F74D7A0" w14:textId="64FDFBC1" w:rsidR="00A61366" w:rsidRDefault="00BC3ECC" w:rsidP="00A87503">
      <w:pPr>
        <w:pStyle w:val="ImageCaption"/>
      </w:pPr>
      <w:r>
        <w:t xml:space="preserve">Figure 6: </w:t>
      </w:r>
      <w:proofErr w:type="spellStart"/>
      <w:r>
        <w:rPr>
          <w:iCs/>
        </w:rPr>
        <w:t>Karenia</w:t>
      </w:r>
      <w:proofErr w:type="spellEnd"/>
      <w:r>
        <w:rPr>
          <w:iCs/>
        </w:rPr>
        <w:t xml:space="preserve"> brevis</w:t>
      </w:r>
      <w:r>
        <w:t xml:space="preserve"> concentrations (cells/L) (a) by year and (b) by week in 2021, (c) cumulative precipitation in 2021 compared to past years, (d) cumulative inflow in 2021 compared to past years, (e) fish kill reports in 2021, and (f) wind rose plots for 2021 with notable breaks before/after Piney Point release and tropical storm Elsa. Wind roses show relative counts of </w:t>
      </w:r>
      <w:proofErr w:type="gramStart"/>
      <w:r>
        <w:t>six minute</w:t>
      </w:r>
      <w:proofErr w:type="gramEnd"/>
      <w:r>
        <w:t xml:space="preserve"> observations in directional (30 degree bins, north is vertical) and speed (m/s) categories.</w:t>
      </w:r>
    </w:p>
    <w:p w14:paraId="372F5288" w14:textId="6BF9B0BC" w:rsidR="00A61366" w:rsidRDefault="00BC3ECC" w:rsidP="00A87503">
      <w:pPr>
        <w:pStyle w:val="ImageCaption"/>
      </w:pPr>
      <w:r>
        <w:lastRenderedPageBreak/>
        <w:t>Figure 7: Graphical timeline of events in Tampa Bay from March 30th through September 2021 following the release from Piney Point. Inset image shows blooms of filamentous cyanobacteria (</w:t>
      </w:r>
      <w:proofErr w:type="spellStart"/>
      <w:r>
        <w:rPr>
          <w:iCs/>
        </w:rPr>
        <w:t>Dapis</w:t>
      </w:r>
      <w:proofErr w:type="spellEnd"/>
      <w:r>
        <w:t xml:space="preserve"> spp.).</w:t>
      </w:r>
    </w:p>
    <w:p w14:paraId="2D7E07F2" w14:textId="3B746E55" w:rsidR="00A87503" w:rsidRDefault="00BC3ECC">
      <w:pPr>
        <w:pStyle w:val="ImageCaption"/>
      </w:pPr>
      <w:r>
        <w:t xml:space="preserve">Figure 8: Weekly summarized observations (medians, 2.5th to 97.5th percentiles) across all sampled locations for (a) total nitrogen concentrations, (b) chlorophyll-a concentrations, (c) diatom cell concentrations, (d) filamentous cyanobacteria abundances, and (e) </w:t>
      </w:r>
      <w:proofErr w:type="spellStart"/>
      <w:r>
        <w:rPr>
          <w:iCs/>
        </w:rPr>
        <w:t>Karenia</w:t>
      </w:r>
      <w:proofErr w:type="spellEnd"/>
      <w:r>
        <w:rPr>
          <w:iCs/>
        </w:rPr>
        <w:t xml:space="preserve"> brevis</w:t>
      </w:r>
      <w:r>
        <w:t xml:space="preserve"> cell concentrations. Values are summarized for all samples within each week. The values suggest nutrient cycling between water column phytoplankton in the initial April diatom bloom, then to filamentous cyanobacteria in May to June, and then to </w:t>
      </w:r>
      <w:r>
        <w:rPr>
          <w:iCs/>
        </w:rPr>
        <w:t>K. brevis</w:t>
      </w:r>
      <w:r>
        <w:t xml:space="preserve"> peaking in early July. </w:t>
      </w:r>
      <w:ins w:id="91" w:author="Marcus Beck" w:date="2022-03-17T15:52:00Z">
        <w:r>
          <w:t xml:space="preserve">The upper limit of the y-axis on (e) is truncated to emphasize trends. </w:t>
        </w:r>
      </w:ins>
      <w:r>
        <w:t xml:space="preserve">Quantitative cell counts for diatoms are missing for several weeks, but see Figure S6 for frequency occurrence estimates across all dates. Diatom concentrations are based on combined cell counts from </w:t>
      </w:r>
      <w:proofErr w:type="spellStart"/>
      <w:r>
        <w:rPr>
          <w:iCs/>
        </w:rPr>
        <w:t>Asterionellopsis</w:t>
      </w:r>
      <w:proofErr w:type="spellEnd"/>
      <w:r>
        <w:t xml:space="preserve"> sp. and </w:t>
      </w:r>
      <w:proofErr w:type="spellStart"/>
      <w:r>
        <w:rPr>
          <w:iCs/>
        </w:rPr>
        <w:t>Skeletonema</w:t>
      </w:r>
      <w:proofErr w:type="spellEnd"/>
      <w:r>
        <w:rPr>
          <w:iCs/>
        </w:rPr>
        <w:t xml:space="preserve"> sp</w:t>
      </w:r>
      <w:r>
        <w:t>.</w:t>
      </w:r>
    </w:p>
    <w:p w14:paraId="7CB978EF" w14:textId="77777777" w:rsidR="00A87503" w:rsidRDefault="00A87503">
      <w:pPr>
        <w:rPr>
          <w:i/>
        </w:rPr>
      </w:pPr>
      <w:r>
        <w:br w:type="page"/>
      </w:r>
    </w:p>
    <w:p w14:paraId="57038EE7" w14:textId="77777777" w:rsidR="00A61366" w:rsidRDefault="00BC3ECC" w:rsidP="00A87503">
      <w:pPr>
        <w:pStyle w:val="Heading1"/>
        <w:spacing w:after="240"/>
      </w:pPr>
      <w:bookmarkStart w:id="92" w:name="tables"/>
      <w:bookmarkEnd w:id="90"/>
      <w:r>
        <w:lastRenderedPageBreak/>
        <w:t>Tables</w:t>
      </w:r>
    </w:p>
    <w:p w14:paraId="3E8E1267" w14:textId="77777777" w:rsidR="00A61366" w:rsidRDefault="00BC3ECC">
      <w:pPr>
        <w:pStyle w:val="TableCaption"/>
      </w:pPr>
      <w:r>
        <w:t xml:space="preserve">Table 1: Measured concentrations from the </w:t>
      </w:r>
      <w:proofErr w:type="spellStart"/>
      <w:r>
        <w:t>phosphogypsum</w:t>
      </w:r>
      <w:proofErr w:type="spellEnd"/>
      <w:r>
        <w:t xml:space="preserve"> stack (NGS-S) at Piney Point from a 2019 sample and samples from April 2021 for relevant water quality variables. Values are compared to normal annual medians (min, max) for concentrations in lower Tampa Bay. Normal medians are based on data for a baseline period from 2006 to 2020 from long-term monitoring stations in lower Tampa Bay (Figure 1a). The 2021 samples are from the NGS-S stack on April 13th and directly from the outflow site at Port Manatee on April 6th. Missing values were not measured in the stack water or release water.</w:t>
      </w:r>
    </w:p>
    <w:tbl>
      <w:tblPr>
        <w:tblW w:w="5000" w:type="pct"/>
        <w:tblLook w:val="0020" w:firstRow="1" w:lastRow="0" w:firstColumn="0" w:lastColumn="0" w:noHBand="0" w:noVBand="0"/>
      </w:tblPr>
      <w:tblGrid>
        <w:gridCol w:w="1968"/>
        <w:gridCol w:w="1404"/>
        <w:gridCol w:w="1404"/>
        <w:gridCol w:w="1355"/>
        <w:gridCol w:w="3445"/>
      </w:tblGrid>
      <w:tr w:rsidR="00A61366" w14:paraId="42FCD9F8" w14:textId="77777777">
        <w:trPr>
          <w:tblHeader/>
        </w:trPr>
        <w:tc>
          <w:tcPr>
            <w:tcW w:w="0" w:type="auto"/>
          </w:tcPr>
          <w:p w14:paraId="6B64D521" w14:textId="77777777" w:rsidR="00A61366" w:rsidRDefault="00BC3ECC">
            <w:pPr>
              <w:pStyle w:val="Compact"/>
            </w:pPr>
            <w:r>
              <w:t>Water quality variable</w:t>
            </w:r>
          </w:p>
        </w:tc>
        <w:tc>
          <w:tcPr>
            <w:tcW w:w="0" w:type="auto"/>
          </w:tcPr>
          <w:p w14:paraId="1651396B" w14:textId="77777777" w:rsidR="00A61366" w:rsidRDefault="00BC3ECC">
            <w:pPr>
              <w:pStyle w:val="Compact"/>
            </w:pPr>
            <w:r>
              <w:t>2019 stack value</w:t>
            </w:r>
          </w:p>
        </w:tc>
        <w:tc>
          <w:tcPr>
            <w:tcW w:w="0" w:type="auto"/>
          </w:tcPr>
          <w:p w14:paraId="45147D09" w14:textId="77777777" w:rsidR="00A61366" w:rsidRDefault="00BC3ECC">
            <w:pPr>
              <w:pStyle w:val="Compact"/>
            </w:pPr>
            <w:r>
              <w:t>2021 stack value</w:t>
            </w:r>
          </w:p>
        </w:tc>
        <w:tc>
          <w:tcPr>
            <w:tcW w:w="0" w:type="auto"/>
          </w:tcPr>
          <w:p w14:paraId="3E0DA0D4" w14:textId="77777777" w:rsidR="00A61366" w:rsidRDefault="00BC3ECC">
            <w:pPr>
              <w:pStyle w:val="Compact"/>
            </w:pPr>
            <w:r>
              <w:t>2021 pipe value</w:t>
            </w:r>
          </w:p>
        </w:tc>
        <w:tc>
          <w:tcPr>
            <w:tcW w:w="0" w:type="auto"/>
          </w:tcPr>
          <w:p w14:paraId="2BDFC7B3" w14:textId="77777777" w:rsidR="00A61366" w:rsidRDefault="00BC3ECC">
            <w:pPr>
              <w:pStyle w:val="Compact"/>
            </w:pPr>
            <w:r>
              <w:t>2006 - 2020 lower Tampa Bay median (min, max)</w:t>
            </w:r>
          </w:p>
        </w:tc>
      </w:tr>
      <w:tr w:rsidR="00A61366" w14:paraId="1F82BFC8" w14:textId="77777777">
        <w:tc>
          <w:tcPr>
            <w:tcW w:w="0" w:type="auto"/>
          </w:tcPr>
          <w:p w14:paraId="7942E4EB" w14:textId="77777777" w:rsidR="00A61366" w:rsidRPr="00A87503" w:rsidRDefault="00BC3ECC">
            <w:pPr>
              <w:pStyle w:val="Compact"/>
              <w:rPr>
                <w:sz w:val="20"/>
                <w:szCs w:val="20"/>
              </w:rPr>
            </w:pPr>
            <w:r w:rsidRPr="00A87503">
              <w:rPr>
                <w:sz w:val="20"/>
                <w:szCs w:val="20"/>
              </w:rPr>
              <w:t>Nitrate/Nitrite (mg/L)</w:t>
            </w:r>
          </w:p>
        </w:tc>
        <w:tc>
          <w:tcPr>
            <w:tcW w:w="0" w:type="auto"/>
          </w:tcPr>
          <w:p w14:paraId="165505CF" w14:textId="77777777" w:rsidR="00A61366" w:rsidRPr="00A87503" w:rsidRDefault="00BC3ECC">
            <w:pPr>
              <w:pStyle w:val="Compact"/>
              <w:rPr>
                <w:sz w:val="20"/>
                <w:szCs w:val="20"/>
              </w:rPr>
            </w:pPr>
            <w:r w:rsidRPr="00A87503">
              <w:rPr>
                <w:sz w:val="20"/>
                <w:szCs w:val="20"/>
              </w:rPr>
              <w:t>0.004</w:t>
            </w:r>
          </w:p>
        </w:tc>
        <w:tc>
          <w:tcPr>
            <w:tcW w:w="0" w:type="auto"/>
          </w:tcPr>
          <w:p w14:paraId="56CC822E" w14:textId="77777777" w:rsidR="00A61366" w:rsidRPr="00A87503" w:rsidRDefault="00BC3ECC">
            <w:pPr>
              <w:pStyle w:val="Compact"/>
              <w:rPr>
                <w:sz w:val="20"/>
                <w:szCs w:val="20"/>
              </w:rPr>
            </w:pPr>
            <w:r w:rsidRPr="00A87503">
              <w:rPr>
                <w:sz w:val="20"/>
                <w:szCs w:val="20"/>
              </w:rPr>
              <w:t>0.292</w:t>
            </w:r>
          </w:p>
        </w:tc>
        <w:tc>
          <w:tcPr>
            <w:tcW w:w="0" w:type="auto"/>
          </w:tcPr>
          <w:p w14:paraId="7EAB1073" w14:textId="77777777" w:rsidR="00A61366" w:rsidRPr="00A87503" w:rsidRDefault="00BC3ECC">
            <w:pPr>
              <w:pStyle w:val="Compact"/>
              <w:rPr>
                <w:sz w:val="20"/>
                <w:szCs w:val="20"/>
              </w:rPr>
            </w:pPr>
            <w:r w:rsidRPr="00A87503">
              <w:rPr>
                <w:sz w:val="20"/>
                <w:szCs w:val="20"/>
              </w:rPr>
              <w:t>0.004</w:t>
            </w:r>
          </w:p>
        </w:tc>
        <w:tc>
          <w:tcPr>
            <w:tcW w:w="0" w:type="auto"/>
          </w:tcPr>
          <w:p w14:paraId="03A301A5" w14:textId="77777777" w:rsidR="00A61366" w:rsidRPr="00A87503" w:rsidRDefault="00BC3ECC">
            <w:pPr>
              <w:pStyle w:val="Compact"/>
              <w:rPr>
                <w:sz w:val="20"/>
                <w:szCs w:val="20"/>
              </w:rPr>
            </w:pPr>
            <w:r w:rsidRPr="00A87503">
              <w:rPr>
                <w:sz w:val="20"/>
                <w:szCs w:val="20"/>
              </w:rPr>
              <w:t>0.012 (0.007, 0.014)</w:t>
            </w:r>
          </w:p>
        </w:tc>
      </w:tr>
      <w:tr w:rsidR="00A61366" w14:paraId="2F7076F7" w14:textId="77777777">
        <w:tc>
          <w:tcPr>
            <w:tcW w:w="0" w:type="auto"/>
          </w:tcPr>
          <w:p w14:paraId="76040EE7" w14:textId="77777777" w:rsidR="00A61366" w:rsidRPr="00A87503" w:rsidRDefault="00BC3ECC">
            <w:pPr>
              <w:pStyle w:val="Compact"/>
              <w:rPr>
                <w:sz w:val="20"/>
                <w:szCs w:val="20"/>
              </w:rPr>
            </w:pPr>
            <w:r w:rsidRPr="00A87503">
              <w:rPr>
                <w:sz w:val="20"/>
                <w:szCs w:val="20"/>
              </w:rPr>
              <w:t>NH3, NH4+ (mg/L)</w:t>
            </w:r>
          </w:p>
        </w:tc>
        <w:tc>
          <w:tcPr>
            <w:tcW w:w="0" w:type="auto"/>
          </w:tcPr>
          <w:p w14:paraId="14BCBD6A" w14:textId="77777777" w:rsidR="00A61366" w:rsidRPr="00A87503" w:rsidRDefault="00BC3ECC">
            <w:pPr>
              <w:pStyle w:val="Compact"/>
              <w:rPr>
                <w:sz w:val="20"/>
                <w:szCs w:val="20"/>
              </w:rPr>
            </w:pPr>
            <w:r w:rsidRPr="00A87503">
              <w:rPr>
                <w:sz w:val="20"/>
                <w:szCs w:val="20"/>
              </w:rPr>
              <w:t>210</w:t>
            </w:r>
          </w:p>
        </w:tc>
        <w:tc>
          <w:tcPr>
            <w:tcW w:w="0" w:type="auto"/>
          </w:tcPr>
          <w:p w14:paraId="27BB4AF9" w14:textId="77777777" w:rsidR="00A61366" w:rsidRPr="00A87503" w:rsidRDefault="00BC3ECC">
            <w:pPr>
              <w:pStyle w:val="Compact"/>
              <w:rPr>
                <w:sz w:val="20"/>
                <w:szCs w:val="20"/>
              </w:rPr>
            </w:pPr>
            <w:r w:rsidRPr="00A87503">
              <w:rPr>
                <w:sz w:val="20"/>
                <w:szCs w:val="20"/>
              </w:rPr>
              <w:t>-</w:t>
            </w:r>
          </w:p>
        </w:tc>
        <w:tc>
          <w:tcPr>
            <w:tcW w:w="0" w:type="auto"/>
          </w:tcPr>
          <w:p w14:paraId="57380687" w14:textId="77777777" w:rsidR="00A61366" w:rsidRPr="00A87503" w:rsidRDefault="00BC3ECC">
            <w:pPr>
              <w:pStyle w:val="Compact"/>
              <w:rPr>
                <w:sz w:val="20"/>
                <w:szCs w:val="20"/>
              </w:rPr>
            </w:pPr>
            <w:r w:rsidRPr="00A87503">
              <w:rPr>
                <w:sz w:val="20"/>
                <w:szCs w:val="20"/>
              </w:rPr>
              <w:t>210</w:t>
            </w:r>
          </w:p>
        </w:tc>
        <w:tc>
          <w:tcPr>
            <w:tcW w:w="0" w:type="auto"/>
          </w:tcPr>
          <w:p w14:paraId="1B5F3B3E" w14:textId="77777777" w:rsidR="00A61366" w:rsidRPr="00A87503" w:rsidRDefault="00BC3ECC">
            <w:pPr>
              <w:pStyle w:val="Compact"/>
              <w:rPr>
                <w:sz w:val="20"/>
                <w:szCs w:val="20"/>
              </w:rPr>
            </w:pPr>
            <w:r w:rsidRPr="00A87503">
              <w:rPr>
                <w:sz w:val="20"/>
                <w:szCs w:val="20"/>
              </w:rPr>
              <w:t>0.019 (0.007, 0.039)</w:t>
            </w:r>
          </w:p>
        </w:tc>
      </w:tr>
      <w:tr w:rsidR="00A61366" w14:paraId="392581CA" w14:textId="77777777">
        <w:tc>
          <w:tcPr>
            <w:tcW w:w="0" w:type="auto"/>
          </w:tcPr>
          <w:p w14:paraId="0890B97A" w14:textId="77777777" w:rsidR="00A61366" w:rsidRPr="00A87503" w:rsidRDefault="00BC3ECC">
            <w:pPr>
              <w:pStyle w:val="Compact"/>
              <w:rPr>
                <w:sz w:val="20"/>
                <w:szCs w:val="20"/>
              </w:rPr>
            </w:pPr>
            <w:r w:rsidRPr="00A87503">
              <w:rPr>
                <w:sz w:val="20"/>
                <w:szCs w:val="20"/>
              </w:rPr>
              <w:t>TN (mg/L)</w:t>
            </w:r>
          </w:p>
        </w:tc>
        <w:tc>
          <w:tcPr>
            <w:tcW w:w="0" w:type="auto"/>
          </w:tcPr>
          <w:p w14:paraId="33282555" w14:textId="77777777" w:rsidR="00A61366" w:rsidRPr="00A87503" w:rsidRDefault="00BC3ECC">
            <w:pPr>
              <w:pStyle w:val="Compact"/>
              <w:rPr>
                <w:sz w:val="20"/>
                <w:szCs w:val="20"/>
              </w:rPr>
            </w:pPr>
            <w:r w:rsidRPr="00A87503">
              <w:rPr>
                <w:sz w:val="20"/>
                <w:szCs w:val="20"/>
              </w:rPr>
              <w:t>230</w:t>
            </w:r>
          </w:p>
        </w:tc>
        <w:tc>
          <w:tcPr>
            <w:tcW w:w="0" w:type="auto"/>
          </w:tcPr>
          <w:p w14:paraId="262D0792" w14:textId="77777777" w:rsidR="00A61366" w:rsidRPr="00A87503" w:rsidRDefault="00BC3ECC">
            <w:pPr>
              <w:pStyle w:val="Compact"/>
              <w:rPr>
                <w:sz w:val="20"/>
                <w:szCs w:val="20"/>
              </w:rPr>
            </w:pPr>
            <w:r w:rsidRPr="00A87503">
              <w:rPr>
                <w:sz w:val="20"/>
                <w:szCs w:val="20"/>
              </w:rPr>
              <w:t>-</w:t>
            </w:r>
          </w:p>
        </w:tc>
        <w:tc>
          <w:tcPr>
            <w:tcW w:w="0" w:type="auto"/>
          </w:tcPr>
          <w:p w14:paraId="28882FC7" w14:textId="77777777" w:rsidR="00A61366" w:rsidRPr="00A87503" w:rsidRDefault="00BC3ECC">
            <w:pPr>
              <w:pStyle w:val="Compact"/>
              <w:rPr>
                <w:sz w:val="20"/>
                <w:szCs w:val="20"/>
              </w:rPr>
            </w:pPr>
            <w:r w:rsidRPr="00A87503">
              <w:rPr>
                <w:sz w:val="20"/>
                <w:szCs w:val="20"/>
              </w:rPr>
              <w:t>220</w:t>
            </w:r>
          </w:p>
        </w:tc>
        <w:tc>
          <w:tcPr>
            <w:tcW w:w="0" w:type="auto"/>
          </w:tcPr>
          <w:p w14:paraId="0B9DA091" w14:textId="77777777" w:rsidR="00A61366" w:rsidRPr="00A87503" w:rsidRDefault="00BC3ECC">
            <w:pPr>
              <w:pStyle w:val="Compact"/>
              <w:rPr>
                <w:sz w:val="20"/>
                <w:szCs w:val="20"/>
              </w:rPr>
            </w:pPr>
            <w:r w:rsidRPr="00A87503">
              <w:rPr>
                <w:sz w:val="20"/>
                <w:szCs w:val="20"/>
              </w:rPr>
              <w:t>0.288 (0.226, 0.385)</w:t>
            </w:r>
          </w:p>
        </w:tc>
      </w:tr>
      <w:tr w:rsidR="00A61366" w14:paraId="5DE0C091" w14:textId="77777777">
        <w:tc>
          <w:tcPr>
            <w:tcW w:w="0" w:type="auto"/>
          </w:tcPr>
          <w:p w14:paraId="6EF0F52D" w14:textId="77777777" w:rsidR="00A61366" w:rsidRPr="00A87503" w:rsidRDefault="00BC3ECC">
            <w:pPr>
              <w:pStyle w:val="Compact"/>
              <w:rPr>
                <w:sz w:val="20"/>
                <w:szCs w:val="20"/>
              </w:rPr>
            </w:pPr>
            <w:r w:rsidRPr="00A87503">
              <w:rPr>
                <w:sz w:val="20"/>
                <w:szCs w:val="20"/>
              </w:rPr>
              <w:t>TP (mg/L)</w:t>
            </w:r>
          </w:p>
        </w:tc>
        <w:tc>
          <w:tcPr>
            <w:tcW w:w="0" w:type="auto"/>
          </w:tcPr>
          <w:p w14:paraId="2CFAB489" w14:textId="77777777" w:rsidR="00A61366" w:rsidRPr="00A87503" w:rsidRDefault="00BC3ECC">
            <w:pPr>
              <w:pStyle w:val="Compact"/>
              <w:rPr>
                <w:sz w:val="20"/>
                <w:szCs w:val="20"/>
              </w:rPr>
            </w:pPr>
            <w:r w:rsidRPr="00A87503">
              <w:rPr>
                <w:sz w:val="20"/>
                <w:szCs w:val="20"/>
              </w:rPr>
              <w:t>160</w:t>
            </w:r>
          </w:p>
        </w:tc>
        <w:tc>
          <w:tcPr>
            <w:tcW w:w="0" w:type="auto"/>
          </w:tcPr>
          <w:p w14:paraId="28ECC8E8" w14:textId="77777777" w:rsidR="00A61366" w:rsidRPr="00A87503" w:rsidRDefault="00BC3ECC">
            <w:pPr>
              <w:pStyle w:val="Compact"/>
              <w:rPr>
                <w:sz w:val="20"/>
                <w:szCs w:val="20"/>
              </w:rPr>
            </w:pPr>
            <w:r w:rsidRPr="00A87503">
              <w:rPr>
                <w:sz w:val="20"/>
                <w:szCs w:val="20"/>
              </w:rPr>
              <w:t>161</w:t>
            </w:r>
          </w:p>
        </w:tc>
        <w:tc>
          <w:tcPr>
            <w:tcW w:w="0" w:type="auto"/>
          </w:tcPr>
          <w:p w14:paraId="1EE43DA8" w14:textId="77777777" w:rsidR="00A61366" w:rsidRPr="00A87503" w:rsidRDefault="00BC3ECC">
            <w:pPr>
              <w:pStyle w:val="Compact"/>
              <w:rPr>
                <w:sz w:val="20"/>
                <w:szCs w:val="20"/>
              </w:rPr>
            </w:pPr>
            <w:r w:rsidRPr="00A87503">
              <w:rPr>
                <w:sz w:val="20"/>
                <w:szCs w:val="20"/>
              </w:rPr>
              <w:t>140</w:t>
            </w:r>
          </w:p>
        </w:tc>
        <w:tc>
          <w:tcPr>
            <w:tcW w:w="0" w:type="auto"/>
          </w:tcPr>
          <w:p w14:paraId="351E138C" w14:textId="77777777" w:rsidR="00A61366" w:rsidRPr="00A87503" w:rsidRDefault="00BC3ECC">
            <w:pPr>
              <w:pStyle w:val="Compact"/>
              <w:rPr>
                <w:sz w:val="20"/>
                <w:szCs w:val="20"/>
              </w:rPr>
            </w:pPr>
            <w:r w:rsidRPr="00A87503">
              <w:rPr>
                <w:sz w:val="20"/>
                <w:szCs w:val="20"/>
              </w:rPr>
              <w:t>0.082 (0.058, 0.145)</w:t>
            </w:r>
          </w:p>
        </w:tc>
      </w:tr>
      <w:tr w:rsidR="00A61366" w14:paraId="45D100A8" w14:textId="77777777">
        <w:tc>
          <w:tcPr>
            <w:tcW w:w="0" w:type="auto"/>
          </w:tcPr>
          <w:p w14:paraId="12486B4C" w14:textId="77777777" w:rsidR="00A61366" w:rsidRPr="00A87503" w:rsidRDefault="00BC3ECC">
            <w:pPr>
              <w:pStyle w:val="Compact"/>
              <w:rPr>
                <w:sz w:val="20"/>
                <w:szCs w:val="20"/>
              </w:rPr>
            </w:pPr>
            <w:r w:rsidRPr="00A87503">
              <w:rPr>
                <w:sz w:val="20"/>
                <w:szCs w:val="20"/>
              </w:rPr>
              <w:t>Ortho-P (mg/L)</w:t>
            </w:r>
          </w:p>
        </w:tc>
        <w:tc>
          <w:tcPr>
            <w:tcW w:w="0" w:type="auto"/>
          </w:tcPr>
          <w:p w14:paraId="7F48F64E" w14:textId="77777777" w:rsidR="00A61366" w:rsidRPr="00A87503" w:rsidRDefault="00BC3ECC">
            <w:pPr>
              <w:pStyle w:val="Compact"/>
              <w:rPr>
                <w:sz w:val="20"/>
                <w:szCs w:val="20"/>
              </w:rPr>
            </w:pPr>
            <w:r w:rsidRPr="00A87503">
              <w:rPr>
                <w:sz w:val="20"/>
                <w:szCs w:val="20"/>
              </w:rPr>
              <w:t>150</w:t>
            </w:r>
          </w:p>
        </w:tc>
        <w:tc>
          <w:tcPr>
            <w:tcW w:w="0" w:type="auto"/>
          </w:tcPr>
          <w:p w14:paraId="2D1E1B47" w14:textId="77777777" w:rsidR="00A61366" w:rsidRPr="00A87503" w:rsidRDefault="00BC3ECC">
            <w:pPr>
              <w:pStyle w:val="Compact"/>
              <w:rPr>
                <w:sz w:val="20"/>
                <w:szCs w:val="20"/>
              </w:rPr>
            </w:pPr>
            <w:r w:rsidRPr="00A87503">
              <w:rPr>
                <w:sz w:val="20"/>
                <w:szCs w:val="20"/>
              </w:rPr>
              <w:t>155</w:t>
            </w:r>
          </w:p>
        </w:tc>
        <w:tc>
          <w:tcPr>
            <w:tcW w:w="0" w:type="auto"/>
          </w:tcPr>
          <w:p w14:paraId="77093FE4" w14:textId="77777777" w:rsidR="00A61366" w:rsidRPr="00A87503" w:rsidRDefault="00BC3ECC">
            <w:pPr>
              <w:pStyle w:val="Compact"/>
              <w:rPr>
                <w:sz w:val="20"/>
                <w:szCs w:val="20"/>
              </w:rPr>
            </w:pPr>
            <w:r w:rsidRPr="00A87503">
              <w:rPr>
                <w:sz w:val="20"/>
                <w:szCs w:val="20"/>
              </w:rPr>
              <w:t>140</w:t>
            </w:r>
          </w:p>
        </w:tc>
        <w:tc>
          <w:tcPr>
            <w:tcW w:w="0" w:type="auto"/>
          </w:tcPr>
          <w:p w14:paraId="38E50A82" w14:textId="77777777" w:rsidR="00A61366" w:rsidRPr="00A87503" w:rsidRDefault="00BC3ECC">
            <w:pPr>
              <w:pStyle w:val="Compact"/>
              <w:rPr>
                <w:sz w:val="20"/>
                <w:szCs w:val="20"/>
              </w:rPr>
            </w:pPr>
            <w:r w:rsidRPr="00A87503">
              <w:rPr>
                <w:sz w:val="20"/>
                <w:szCs w:val="20"/>
              </w:rPr>
              <w:t>0.049 (0.029, 0.055)</w:t>
            </w:r>
          </w:p>
        </w:tc>
      </w:tr>
      <w:tr w:rsidR="00A61366" w14:paraId="3B7A5CE1" w14:textId="77777777">
        <w:tc>
          <w:tcPr>
            <w:tcW w:w="0" w:type="auto"/>
          </w:tcPr>
          <w:p w14:paraId="7E13084A" w14:textId="77777777" w:rsidR="00A61366" w:rsidRPr="00A87503" w:rsidRDefault="00BC3ECC">
            <w:pPr>
              <w:pStyle w:val="Compact"/>
              <w:rPr>
                <w:sz w:val="20"/>
                <w:szCs w:val="20"/>
              </w:rPr>
            </w:pPr>
            <w:r w:rsidRPr="00A87503">
              <w:rPr>
                <w:sz w:val="20"/>
                <w:szCs w:val="20"/>
              </w:rPr>
              <w:t>DO (% sat.)</w:t>
            </w:r>
          </w:p>
        </w:tc>
        <w:tc>
          <w:tcPr>
            <w:tcW w:w="0" w:type="auto"/>
          </w:tcPr>
          <w:p w14:paraId="3B32083A" w14:textId="77777777" w:rsidR="00A61366" w:rsidRPr="00A87503" w:rsidRDefault="00BC3ECC">
            <w:pPr>
              <w:pStyle w:val="Compact"/>
              <w:rPr>
                <w:sz w:val="20"/>
                <w:szCs w:val="20"/>
              </w:rPr>
            </w:pPr>
            <w:r w:rsidRPr="00A87503">
              <w:rPr>
                <w:sz w:val="20"/>
                <w:szCs w:val="20"/>
              </w:rPr>
              <w:t>107.5</w:t>
            </w:r>
          </w:p>
        </w:tc>
        <w:tc>
          <w:tcPr>
            <w:tcW w:w="0" w:type="auto"/>
          </w:tcPr>
          <w:p w14:paraId="097270F7" w14:textId="77777777" w:rsidR="00A61366" w:rsidRPr="00A87503" w:rsidRDefault="00BC3ECC">
            <w:pPr>
              <w:pStyle w:val="Compact"/>
              <w:rPr>
                <w:sz w:val="20"/>
                <w:szCs w:val="20"/>
              </w:rPr>
            </w:pPr>
            <w:r w:rsidRPr="00A87503">
              <w:rPr>
                <w:sz w:val="20"/>
                <w:szCs w:val="20"/>
              </w:rPr>
              <w:t>-</w:t>
            </w:r>
          </w:p>
        </w:tc>
        <w:tc>
          <w:tcPr>
            <w:tcW w:w="0" w:type="auto"/>
          </w:tcPr>
          <w:p w14:paraId="066469AF" w14:textId="77777777" w:rsidR="00A61366" w:rsidRPr="00A87503" w:rsidRDefault="00BC3ECC">
            <w:pPr>
              <w:pStyle w:val="Compact"/>
              <w:rPr>
                <w:sz w:val="20"/>
                <w:szCs w:val="20"/>
              </w:rPr>
            </w:pPr>
            <w:r w:rsidRPr="00A87503">
              <w:rPr>
                <w:sz w:val="20"/>
                <w:szCs w:val="20"/>
              </w:rPr>
              <w:t>-</w:t>
            </w:r>
          </w:p>
        </w:tc>
        <w:tc>
          <w:tcPr>
            <w:tcW w:w="0" w:type="auto"/>
          </w:tcPr>
          <w:p w14:paraId="553709A8" w14:textId="77777777" w:rsidR="00A61366" w:rsidRPr="00A87503" w:rsidRDefault="00BC3ECC">
            <w:pPr>
              <w:pStyle w:val="Compact"/>
              <w:rPr>
                <w:sz w:val="20"/>
                <w:szCs w:val="20"/>
              </w:rPr>
            </w:pPr>
            <w:r w:rsidRPr="00A87503">
              <w:rPr>
                <w:sz w:val="20"/>
                <w:szCs w:val="20"/>
              </w:rPr>
              <w:t>90.7 (86, 92)</w:t>
            </w:r>
          </w:p>
        </w:tc>
      </w:tr>
      <w:tr w:rsidR="00A61366" w14:paraId="1AB0C3D4" w14:textId="77777777">
        <w:tc>
          <w:tcPr>
            <w:tcW w:w="0" w:type="auto"/>
          </w:tcPr>
          <w:p w14:paraId="6049FE53" w14:textId="77777777" w:rsidR="00A61366" w:rsidRPr="00A87503" w:rsidRDefault="00BC3ECC">
            <w:pPr>
              <w:pStyle w:val="Compact"/>
              <w:rPr>
                <w:sz w:val="20"/>
                <w:szCs w:val="20"/>
              </w:rPr>
            </w:pPr>
            <w:r w:rsidRPr="00A87503">
              <w:rPr>
                <w:sz w:val="20"/>
                <w:szCs w:val="20"/>
              </w:rPr>
              <w:t>pH</w:t>
            </w:r>
          </w:p>
        </w:tc>
        <w:tc>
          <w:tcPr>
            <w:tcW w:w="0" w:type="auto"/>
          </w:tcPr>
          <w:p w14:paraId="11AEA726" w14:textId="77777777" w:rsidR="00A61366" w:rsidRPr="00A87503" w:rsidRDefault="00BC3ECC">
            <w:pPr>
              <w:pStyle w:val="Compact"/>
              <w:rPr>
                <w:sz w:val="20"/>
                <w:szCs w:val="20"/>
              </w:rPr>
            </w:pPr>
            <w:r w:rsidRPr="00A87503">
              <w:rPr>
                <w:sz w:val="20"/>
                <w:szCs w:val="20"/>
              </w:rPr>
              <w:t>4</w:t>
            </w:r>
          </w:p>
        </w:tc>
        <w:tc>
          <w:tcPr>
            <w:tcW w:w="0" w:type="auto"/>
          </w:tcPr>
          <w:p w14:paraId="744F0CFB" w14:textId="77777777" w:rsidR="00A61366" w:rsidRPr="00A87503" w:rsidRDefault="00BC3ECC">
            <w:pPr>
              <w:pStyle w:val="Compact"/>
              <w:rPr>
                <w:sz w:val="20"/>
                <w:szCs w:val="20"/>
              </w:rPr>
            </w:pPr>
            <w:r w:rsidRPr="00A87503">
              <w:rPr>
                <w:sz w:val="20"/>
                <w:szCs w:val="20"/>
              </w:rPr>
              <w:t>-</w:t>
            </w:r>
          </w:p>
        </w:tc>
        <w:tc>
          <w:tcPr>
            <w:tcW w:w="0" w:type="auto"/>
          </w:tcPr>
          <w:p w14:paraId="17B1F185" w14:textId="77777777" w:rsidR="00A61366" w:rsidRPr="00A87503" w:rsidRDefault="00BC3ECC">
            <w:pPr>
              <w:pStyle w:val="Compact"/>
              <w:rPr>
                <w:sz w:val="20"/>
                <w:szCs w:val="20"/>
              </w:rPr>
            </w:pPr>
            <w:r w:rsidRPr="00A87503">
              <w:rPr>
                <w:sz w:val="20"/>
                <w:szCs w:val="20"/>
              </w:rPr>
              <w:t>-</w:t>
            </w:r>
          </w:p>
        </w:tc>
        <w:tc>
          <w:tcPr>
            <w:tcW w:w="0" w:type="auto"/>
          </w:tcPr>
          <w:p w14:paraId="208B4A5E" w14:textId="77777777" w:rsidR="00A61366" w:rsidRPr="00A87503" w:rsidRDefault="00BC3ECC">
            <w:pPr>
              <w:pStyle w:val="Compact"/>
              <w:rPr>
                <w:sz w:val="20"/>
                <w:szCs w:val="20"/>
              </w:rPr>
            </w:pPr>
            <w:r w:rsidRPr="00A87503">
              <w:rPr>
                <w:sz w:val="20"/>
                <w:szCs w:val="20"/>
              </w:rPr>
              <w:t>8.1 (8, 8.1)</w:t>
            </w:r>
          </w:p>
        </w:tc>
      </w:tr>
      <w:tr w:rsidR="00A61366" w14:paraId="47D9FC80" w14:textId="77777777">
        <w:tc>
          <w:tcPr>
            <w:tcW w:w="0" w:type="auto"/>
          </w:tcPr>
          <w:p w14:paraId="0A556107" w14:textId="77777777" w:rsidR="00A61366" w:rsidRPr="00A87503" w:rsidRDefault="00BC3ECC">
            <w:pPr>
              <w:pStyle w:val="Compact"/>
              <w:rPr>
                <w:sz w:val="20"/>
                <w:szCs w:val="20"/>
              </w:rPr>
            </w:pPr>
            <w:proofErr w:type="spellStart"/>
            <w:r w:rsidRPr="00A87503">
              <w:rPr>
                <w:sz w:val="20"/>
                <w:szCs w:val="20"/>
              </w:rPr>
              <w:t>Chl</w:t>
            </w:r>
            <w:proofErr w:type="spellEnd"/>
            <w:r w:rsidRPr="00A87503">
              <w:rPr>
                <w:sz w:val="20"/>
                <w:szCs w:val="20"/>
              </w:rPr>
              <w:t>-a (</w:t>
            </w:r>
            <m:oMath>
              <m:r>
                <w:rPr>
                  <w:rFonts w:ascii="Cambria Math" w:hAnsi="Cambria Math"/>
                  <w:sz w:val="20"/>
                  <w:szCs w:val="20"/>
                </w:rPr>
                <m:t>μ</m:t>
              </m:r>
            </m:oMath>
            <w:r w:rsidRPr="00A87503">
              <w:rPr>
                <w:sz w:val="20"/>
                <w:szCs w:val="20"/>
              </w:rPr>
              <w:t>g/L)</w:t>
            </w:r>
          </w:p>
        </w:tc>
        <w:tc>
          <w:tcPr>
            <w:tcW w:w="0" w:type="auto"/>
          </w:tcPr>
          <w:p w14:paraId="08780830" w14:textId="77777777" w:rsidR="00A61366" w:rsidRPr="00A87503" w:rsidRDefault="00BC3ECC">
            <w:pPr>
              <w:pStyle w:val="Compact"/>
              <w:rPr>
                <w:sz w:val="20"/>
                <w:szCs w:val="20"/>
              </w:rPr>
            </w:pPr>
            <w:r w:rsidRPr="00A87503">
              <w:rPr>
                <w:sz w:val="20"/>
                <w:szCs w:val="20"/>
              </w:rPr>
              <w:t>-</w:t>
            </w:r>
          </w:p>
        </w:tc>
        <w:tc>
          <w:tcPr>
            <w:tcW w:w="0" w:type="auto"/>
          </w:tcPr>
          <w:p w14:paraId="7FDEC737" w14:textId="77777777" w:rsidR="00A61366" w:rsidRPr="00A87503" w:rsidRDefault="00BC3ECC">
            <w:pPr>
              <w:pStyle w:val="Compact"/>
              <w:rPr>
                <w:sz w:val="20"/>
                <w:szCs w:val="20"/>
              </w:rPr>
            </w:pPr>
            <w:r w:rsidRPr="00A87503">
              <w:rPr>
                <w:sz w:val="20"/>
                <w:szCs w:val="20"/>
              </w:rPr>
              <w:t>105</w:t>
            </w:r>
          </w:p>
        </w:tc>
        <w:tc>
          <w:tcPr>
            <w:tcW w:w="0" w:type="auto"/>
          </w:tcPr>
          <w:p w14:paraId="208D8883" w14:textId="77777777" w:rsidR="00A61366" w:rsidRPr="00A87503" w:rsidRDefault="00BC3ECC">
            <w:pPr>
              <w:pStyle w:val="Compact"/>
              <w:rPr>
                <w:sz w:val="20"/>
                <w:szCs w:val="20"/>
              </w:rPr>
            </w:pPr>
            <w:r w:rsidRPr="00A87503">
              <w:rPr>
                <w:sz w:val="20"/>
                <w:szCs w:val="20"/>
              </w:rPr>
              <w:t>-</w:t>
            </w:r>
          </w:p>
        </w:tc>
        <w:tc>
          <w:tcPr>
            <w:tcW w:w="0" w:type="auto"/>
          </w:tcPr>
          <w:p w14:paraId="70BAC30F" w14:textId="77777777" w:rsidR="00A61366" w:rsidRPr="00A87503" w:rsidRDefault="00BC3ECC">
            <w:pPr>
              <w:pStyle w:val="Compact"/>
              <w:rPr>
                <w:sz w:val="20"/>
                <w:szCs w:val="20"/>
              </w:rPr>
            </w:pPr>
            <w:r w:rsidRPr="00A87503">
              <w:rPr>
                <w:sz w:val="20"/>
                <w:szCs w:val="20"/>
              </w:rPr>
              <w:t>3.1 (2.3, 3.5)</w:t>
            </w:r>
          </w:p>
        </w:tc>
      </w:tr>
    </w:tbl>
    <w:p w14:paraId="10B8A3A1" w14:textId="77777777" w:rsidR="00A61366" w:rsidRDefault="00A61366"/>
    <w:p w14:paraId="5435FB35" w14:textId="77777777" w:rsidR="00A87503" w:rsidRDefault="00A87503">
      <w:pPr>
        <w:pStyle w:val="TableCaption"/>
      </w:pPr>
    </w:p>
    <w:p w14:paraId="482BBCF7" w14:textId="77777777" w:rsidR="00A87503" w:rsidRDefault="00A87503">
      <w:pPr>
        <w:rPr>
          <w:i/>
        </w:rPr>
      </w:pPr>
      <w:r>
        <w:br w:type="page"/>
      </w:r>
    </w:p>
    <w:p w14:paraId="166A04E6" w14:textId="47FE92F5" w:rsidR="00A61366" w:rsidRDefault="00BC3ECC">
      <w:pPr>
        <w:pStyle w:val="TableCaption"/>
      </w:pPr>
      <w:r>
        <w:lastRenderedPageBreak/>
        <w:t>Table 2: Summary of water quality variables collected in Tampa Bay from April through September 2021 following the release of water from Piney Point. Variables are grouped by major areas of interest for evaluating status and trends shown in Figure 1a. Summaries are median, minimum, and maximum values. Total observations (N obs.) and the percentage of observations in range, above, or below normal ranges are also shown. Normal ranges are defined as within +/-1 standard deviation of the mean for the month of observation from 2006 to 2020 for values collected at the nearest long-term monitoring site to each sample location. The final column shows the percentage of total observations that were outside of detection, defined as minimum laboratory detection limits for all parameters and values on the bottom for Secchi observations. Medians denoted by “-” could not be calculated due to insufficient values above detection.</w:t>
      </w:r>
    </w:p>
    <w:tbl>
      <w:tblPr>
        <w:tblW w:w="4669" w:type="pct"/>
        <w:tblLook w:val="0020" w:firstRow="1" w:lastRow="0" w:firstColumn="0" w:lastColumn="0" w:noHBand="0" w:noVBand="0"/>
        <w:tblPrChange w:id="93" w:author="Marcus Beck" w:date="2022-03-17T15:52:00Z">
          <w:tblPr>
            <w:tblW w:w="5000" w:type="pct"/>
            <w:tblLayout w:type="fixed"/>
            <w:tblLook w:val="0020" w:firstRow="1" w:lastRow="0" w:firstColumn="0" w:lastColumn="0" w:noHBand="0" w:noVBand="0"/>
          </w:tblPr>
        </w:tblPrChange>
      </w:tblPr>
      <w:tblGrid>
        <w:gridCol w:w="683"/>
        <w:gridCol w:w="2020"/>
        <w:gridCol w:w="1873"/>
        <w:gridCol w:w="614"/>
        <w:gridCol w:w="793"/>
        <w:gridCol w:w="856"/>
        <w:gridCol w:w="843"/>
        <w:gridCol w:w="1260"/>
        <w:tblGridChange w:id="94">
          <w:tblGrid>
            <w:gridCol w:w="686"/>
            <w:gridCol w:w="2084"/>
            <w:gridCol w:w="2021"/>
            <w:gridCol w:w="630"/>
            <w:gridCol w:w="898"/>
            <w:gridCol w:w="990"/>
            <w:gridCol w:w="990"/>
            <w:gridCol w:w="1277"/>
          </w:tblGrid>
        </w:tblGridChange>
      </w:tblGrid>
      <w:tr w:rsidR="00337A93" w14:paraId="56CEEE0B" w14:textId="77777777" w:rsidTr="00337A93">
        <w:trPr>
          <w:trHeight w:val="20"/>
          <w:tblHeader/>
          <w:trPrChange w:id="95" w:author="Marcus Beck" w:date="2022-03-17T15:52:00Z">
            <w:trPr>
              <w:tblHeader/>
            </w:trPr>
          </w:trPrChange>
        </w:trPr>
        <w:tc>
          <w:tcPr>
            <w:tcW w:w="0" w:type="auto"/>
            <w:tcPrChange w:id="96" w:author="Marcus Beck" w:date="2022-03-17T15:52:00Z">
              <w:tcPr>
                <w:tcW w:w="358" w:type="pct"/>
              </w:tcPr>
            </w:tcPrChange>
          </w:tcPr>
          <w:p w14:paraId="7C4AA1E0" w14:textId="77777777" w:rsidR="00A61366" w:rsidRDefault="00BC3ECC">
            <w:pPr>
              <w:pStyle w:val="Compact"/>
            </w:pPr>
            <w:r>
              <w:t>Area</w:t>
            </w:r>
          </w:p>
        </w:tc>
        <w:tc>
          <w:tcPr>
            <w:tcW w:w="1134" w:type="pct"/>
            <w:tcPrChange w:id="97" w:author="Marcus Beck" w:date="2022-03-17T15:52:00Z">
              <w:tcPr>
                <w:tcW w:w="1088" w:type="pct"/>
              </w:tcPr>
            </w:tcPrChange>
          </w:tcPr>
          <w:p w14:paraId="563102AA" w14:textId="77777777" w:rsidR="00A61366" w:rsidRDefault="00BC3ECC">
            <w:pPr>
              <w:pStyle w:val="Compact"/>
            </w:pPr>
            <w:r>
              <w:t>Water quality variable</w:t>
            </w:r>
          </w:p>
        </w:tc>
        <w:tc>
          <w:tcPr>
            <w:tcW w:w="1052" w:type="pct"/>
            <w:tcPrChange w:id="98" w:author="Marcus Beck" w:date="2022-03-17T15:52:00Z">
              <w:tcPr>
                <w:tcW w:w="1055" w:type="pct"/>
              </w:tcPr>
            </w:tcPrChange>
          </w:tcPr>
          <w:p w14:paraId="31400A00" w14:textId="77777777" w:rsidR="00A61366" w:rsidRDefault="00BC3ECC">
            <w:pPr>
              <w:pStyle w:val="Compact"/>
            </w:pPr>
            <w:r>
              <w:t>Med. (Min., Max.)</w:t>
            </w:r>
          </w:p>
        </w:tc>
        <w:tc>
          <w:tcPr>
            <w:tcW w:w="348" w:type="pct"/>
            <w:tcPrChange w:id="99" w:author="Marcus Beck" w:date="2022-03-17T15:52:00Z">
              <w:tcPr>
                <w:tcW w:w="329" w:type="pct"/>
              </w:tcPr>
            </w:tcPrChange>
          </w:tcPr>
          <w:p w14:paraId="00CC7E77" w14:textId="77777777" w:rsidR="00A61366" w:rsidRDefault="00BC3ECC">
            <w:pPr>
              <w:pStyle w:val="Compact"/>
              <w:jc w:val="right"/>
            </w:pPr>
            <w:r>
              <w:t>N obs.</w:t>
            </w:r>
          </w:p>
        </w:tc>
        <w:tc>
          <w:tcPr>
            <w:tcW w:w="448" w:type="pct"/>
            <w:tcPrChange w:id="100" w:author="Marcus Beck" w:date="2022-03-17T15:52:00Z">
              <w:tcPr>
                <w:tcW w:w="469" w:type="pct"/>
              </w:tcPr>
            </w:tcPrChange>
          </w:tcPr>
          <w:p w14:paraId="401C5440" w14:textId="77777777" w:rsidR="00A61366" w:rsidRDefault="00BC3ECC">
            <w:pPr>
              <w:pStyle w:val="Compact"/>
              <w:jc w:val="right"/>
            </w:pPr>
            <w:r>
              <w:t>% In range</w:t>
            </w:r>
          </w:p>
        </w:tc>
        <w:tc>
          <w:tcPr>
            <w:tcW w:w="479" w:type="pct"/>
            <w:tcPrChange w:id="101" w:author="Marcus Beck" w:date="2022-03-17T15:52:00Z">
              <w:tcPr>
                <w:tcW w:w="517" w:type="pct"/>
              </w:tcPr>
            </w:tcPrChange>
          </w:tcPr>
          <w:p w14:paraId="19D8FDDC" w14:textId="77777777" w:rsidR="00A61366" w:rsidRDefault="00BC3ECC">
            <w:pPr>
              <w:pStyle w:val="Compact"/>
              <w:jc w:val="right"/>
            </w:pPr>
            <w:r>
              <w:t>% Above</w:t>
            </w:r>
          </w:p>
        </w:tc>
        <w:tc>
          <w:tcPr>
            <w:tcW w:w="446" w:type="pct"/>
            <w:tcPrChange w:id="102" w:author="Marcus Beck" w:date="2022-03-17T15:52:00Z">
              <w:tcPr>
                <w:tcW w:w="517" w:type="pct"/>
              </w:tcPr>
            </w:tcPrChange>
          </w:tcPr>
          <w:p w14:paraId="348FA15C" w14:textId="77777777" w:rsidR="00A61366" w:rsidRDefault="00BC3ECC">
            <w:pPr>
              <w:pStyle w:val="Compact"/>
              <w:jc w:val="right"/>
            </w:pPr>
            <w:r>
              <w:t>% Below</w:t>
            </w:r>
          </w:p>
        </w:tc>
        <w:tc>
          <w:tcPr>
            <w:tcW w:w="713" w:type="pct"/>
            <w:tcPrChange w:id="103" w:author="Marcus Beck" w:date="2022-03-17T15:52:00Z">
              <w:tcPr>
                <w:tcW w:w="667" w:type="pct"/>
              </w:tcPr>
            </w:tcPrChange>
          </w:tcPr>
          <w:p w14:paraId="052E285B" w14:textId="77777777" w:rsidR="00A61366" w:rsidRDefault="00BC3ECC">
            <w:pPr>
              <w:pStyle w:val="Compact"/>
              <w:jc w:val="right"/>
            </w:pPr>
            <w:r>
              <w:t>% Outside detection</w:t>
            </w:r>
          </w:p>
        </w:tc>
      </w:tr>
      <w:tr w:rsidR="00337A93" w:rsidRPr="00A87503" w14:paraId="5B9FABFB" w14:textId="77777777" w:rsidTr="00337A93">
        <w:trPr>
          <w:trHeight w:val="20"/>
        </w:trPr>
        <w:tc>
          <w:tcPr>
            <w:tcW w:w="0" w:type="auto"/>
            <w:tcPrChange w:id="104" w:author="Marcus Beck" w:date="2022-03-17T15:52:00Z">
              <w:tcPr>
                <w:tcW w:w="358" w:type="pct"/>
              </w:tcPr>
            </w:tcPrChange>
          </w:tcPr>
          <w:p w14:paraId="5B8F04AB" w14:textId="77777777" w:rsidR="00A61366" w:rsidRPr="00A87503" w:rsidRDefault="00BC3ECC">
            <w:pPr>
              <w:pStyle w:val="Compact"/>
              <w:rPr>
                <w:sz w:val="20"/>
                <w:szCs w:val="20"/>
              </w:rPr>
            </w:pPr>
            <w:r w:rsidRPr="00A87503">
              <w:rPr>
                <w:sz w:val="20"/>
                <w:szCs w:val="20"/>
              </w:rPr>
              <w:t>1</w:t>
            </w:r>
          </w:p>
        </w:tc>
        <w:tc>
          <w:tcPr>
            <w:tcW w:w="1134" w:type="pct"/>
            <w:tcPrChange w:id="105" w:author="Marcus Beck" w:date="2022-03-17T15:52:00Z">
              <w:tcPr>
                <w:tcW w:w="1088" w:type="pct"/>
              </w:tcPr>
            </w:tcPrChange>
          </w:tcPr>
          <w:p w14:paraId="18B30ACF" w14:textId="77777777" w:rsidR="00A61366" w:rsidRPr="00A87503" w:rsidRDefault="00BC3ECC">
            <w:pPr>
              <w:pStyle w:val="Compact"/>
              <w:rPr>
                <w:sz w:val="20"/>
                <w:szCs w:val="20"/>
              </w:rPr>
            </w:pPr>
            <w:proofErr w:type="spellStart"/>
            <w:r w:rsidRPr="00A87503">
              <w:rPr>
                <w:sz w:val="20"/>
                <w:szCs w:val="20"/>
              </w:rPr>
              <w:t>Chl</w:t>
            </w:r>
            <w:proofErr w:type="spellEnd"/>
            <w:r w:rsidRPr="00A87503">
              <w:rPr>
                <w:sz w:val="20"/>
                <w:szCs w:val="20"/>
              </w:rPr>
              <w:t>-a (</w:t>
            </w:r>
            <m:oMath>
              <m:r>
                <w:rPr>
                  <w:rFonts w:ascii="Cambria Math" w:hAnsi="Cambria Math"/>
                  <w:sz w:val="20"/>
                  <w:szCs w:val="20"/>
                </w:rPr>
                <m:t>μ</m:t>
              </m:r>
            </m:oMath>
            <w:r w:rsidRPr="00A87503">
              <w:rPr>
                <w:sz w:val="20"/>
                <w:szCs w:val="20"/>
              </w:rPr>
              <w:t>g/L)</w:t>
            </w:r>
          </w:p>
        </w:tc>
        <w:tc>
          <w:tcPr>
            <w:tcW w:w="1052" w:type="pct"/>
            <w:tcPrChange w:id="106" w:author="Marcus Beck" w:date="2022-03-17T15:52:00Z">
              <w:tcPr>
                <w:tcW w:w="1055" w:type="pct"/>
              </w:tcPr>
            </w:tcPrChange>
          </w:tcPr>
          <w:p w14:paraId="27B27640" w14:textId="77777777" w:rsidR="00A61366" w:rsidRPr="00A87503" w:rsidRDefault="00BC3ECC">
            <w:pPr>
              <w:pStyle w:val="Compact"/>
              <w:rPr>
                <w:sz w:val="20"/>
                <w:szCs w:val="20"/>
              </w:rPr>
            </w:pPr>
            <w:r w:rsidRPr="00A87503">
              <w:rPr>
                <w:sz w:val="20"/>
                <w:szCs w:val="20"/>
              </w:rPr>
              <w:t>4.3 (1.1, 265.01)</w:t>
            </w:r>
          </w:p>
        </w:tc>
        <w:tc>
          <w:tcPr>
            <w:tcW w:w="348" w:type="pct"/>
            <w:tcPrChange w:id="107" w:author="Marcus Beck" w:date="2022-03-17T15:52:00Z">
              <w:tcPr>
                <w:tcW w:w="329" w:type="pct"/>
              </w:tcPr>
            </w:tcPrChange>
          </w:tcPr>
          <w:p w14:paraId="046F40EE" w14:textId="77777777" w:rsidR="00A61366" w:rsidRPr="00A87503" w:rsidRDefault="00BC3ECC">
            <w:pPr>
              <w:pStyle w:val="Compact"/>
              <w:jc w:val="right"/>
              <w:rPr>
                <w:sz w:val="20"/>
                <w:szCs w:val="20"/>
              </w:rPr>
            </w:pPr>
            <w:r w:rsidRPr="00A87503">
              <w:rPr>
                <w:sz w:val="20"/>
                <w:szCs w:val="20"/>
              </w:rPr>
              <w:t>485</w:t>
            </w:r>
          </w:p>
        </w:tc>
        <w:tc>
          <w:tcPr>
            <w:tcW w:w="448" w:type="pct"/>
            <w:tcPrChange w:id="108" w:author="Marcus Beck" w:date="2022-03-17T15:52:00Z">
              <w:tcPr>
                <w:tcW w:w="469" w:type="pct"/>
              </w:tcPr>
            </w:tcPrChange>
          </w:tcPr>
          <w:p w14:paraId="3B1AAF78" w14:textId="77777777" w:rsidR="00A61366" w:rsidRPr="00A87503" w:rsidRDefault="00BC3ECC">
            <w:pPr>
              <w:pStyle w:val="Compact"/>
              <w:jc w:val="right"/>
              <w:rPr>
                <w:sz w:val="20"/>
                <w:szCs w:val="20"/>
              </w:rPr>
            </w:pPr>
            <w:r w:rsidRPr="00A87503">
              <w:rPr>
                <w:sz w:val="20"/>
                <w:szCs w:val="20"/>
              </w:rPr>
              <w:t>44</w:t>
            </w:r>
          </w:p>
        </w:tc>
        <w:tc>
          <w:tcPr>
            <w:tcW w:w="479" w:type="pct"/>
            <w:tcPrChange w:id="109" w:author="Marcus Beck" w:date="2022-03-17T15:52:00Z">
              <w:tcPr>
                <w:tcW w:w="517" w:type="pct"/>
              </w:tcPr>
            </w:tcPrChange>
          </w:tcPr>
          <w:p w14:paraId="09CA739A" w14:textId="77777777" w:rsidR="00A61366" w:rsidRPr="00A87503" w:rsidRDefault="00BC3ECC">
            <w:pPr>
              <w:pStyle w:val="Compact"/>
              <w:jc w:val="right"/>
              <w:rPr>
                <w:sz w:val="20"/>
                <w:szCs w:val="20"/>
              </w:rPr>
            </w:pPr>
            <w:r w:rsidRPr="00A87503">
              <w:rPr>
                <w:sz w:val="20"/>
                <w:szCs w:val="20"/>
              </w:rPr>
              <w:t>50</w:t>
            </w:r>
          </w:p>
        </w:tc>
        <w:tc>
          <w:tcPr>
            <w:tcW w:w="446" w:type="pct"/>
            <w:tcPrChange w:id="110" w:author="Marcus Beck" w:date="2022-03-17T15:52:00Z">
              <w:tcPr>
                <w:tcW w:w="517" w:type="pct"/>
              </w:tcPr>
            </w:tcPrChange>
          </w:tcPr>
          <w:p w14:paraId="36C188BA" w14:textId="77777777" w:rsidR="00A61366" w:rsidRPr="00A87503" w:rsidRDefault="00BC3ECC">
            <w:pPr>
              <w:pStyle w:val="Compact"/>
              <w:jc w:val="right"/>
              <w:rPr>
                <w:sz w:val="20"/>
                <w:szCs w:val="20"/>
              </w:rPr>
            </w:pPr>
            <w:r w:rsidRPr="00A87503">
              <w:rPr>
                <w:sz w:val="20"/>
                <w:szCs w:val="20"/>
              </w:rPr>
              <w:t>6</w:t>
            </w:r>
          </w:p>
        </w:tc>
        <w:tc>
          <w:tcPr>
            <w:tcW w:w="713" w:type="pct"/>
            <w:tcPrChange w:id="111" w:author="Marcus Beck" w:date="2022-03-17T15:52:00Z">
              <w:tcPr>
                <w:tcW w:w="667" w:type="pct"/>
              </w:tcPr>
            </w:tcPrChange>
          </w:tcPr>
          <w:p w14:paraId="39A720BC" w14:textId="77777777" w:rsidR="00A61366" w:rsidRPr="00A87503" w:rsidRDefault="00BC3ECC">
            <w:pPr>
              <w:pStyle w:val="Compact"/>
              <w:jc w:val="right"/>
              <w:rPr>
                <w:sz w:val="20"/>
                <w:szCs w:val="20"/>
              </w:rPr>
            </w:pPr>
            <w:r w:rsidRPr="00A87503">
              <w:rPr>
                <w:sz w:val="20"/>
                <w:szCs w:val="20"/>
              </w:rPr>
              <w:t>0</w:t>
            </w:r>
          </w:p>
        </w:tc>
      </w:tr>
      <w:tr w:rsidR="00337A93" w:rsidRPr="00A87503" w14:paraId="32116038" w14:textId="77777777" w:rsidTr="00337A93">
        <w:trPr>
          <w:trHeight w:val="20"/>
        </w:trPr>
        <w:tc>
          <w:tcPr>
            <w:tcW w:w="0" w:type="auto"/>
            <w:tcPrChange w:id="112" w:author="Marcus Beck" w:date="2022-03-17T15:52:00Z">
              <w:tcPr>
                <w:tcW w:w="358" w:type="pct"/>
              </w:tcPr>
            </w:tcPrChange>
          </w:tcPr>
          <w:p w14:paraId="1795944D" w14:textId="77777777" w:rsidR="00A61366" w:rsidRPr="00A87503" w:rsidRDefault="00A61366">
            <w:pPr>
              <w:pStyle w:val="Compact"/>
              <w:rPr>
                <w:sz w:val="20"/>
                <w:szCs w:val="20"/>
              </w:rPr>
            </w:pPr>
          </w:p>
        </w:tc>
        <w:tc>
          <w:tcPr>
            <w:tcW w:w="1134" w:type="pct"/>
            <w:tcPrChange w:id="113" w:author="Marcus Beck" w:date="2022-03-17T15:52:00Z">
              <w:tcPr>
                <w:tcW w:w="1088" w:type="pct"/>
              </w:tcPr>
            </w:tcPrChange>
          </w:tcPr>
          <w:p w14:paraId="606718D3" w14:textId="77777777" w:rsidR="00A61366" w:rsidRPr="00A87503" w:rsidRDefault="00BC3ECC">
            <w:pPr>
              <w:pStyle w:val="Compact"/>
              <w:rPr>
                <w:sz w:val="20"/>
                <w:szCs w:val="20"/>
              </w:rPr>
            </w:pPr>
            <w:r w:rsidRPr="00A87503">
              <w:rPr>
                <w:sz w:val="20"/>
                <w:szCs w:val="20"/>
              </w:rPr>
              <w:t>DO (% sat.)</w:t>
            </w:r>
          </w:p>
        </w:tc>
        <w:tc>
          <w:tcPr>
            <w:tcW w:w="1052" w:type="pct"/>
            <w:tcPrChange w:id="114" w:author="Marcus Beck" w:date="2022-03-17T15:52:00Z">
              <w:tcPr>
                <w:tcW w:w="1055" w:type="pct"/>
              </w:tcPr>
            </w:tcPrChange>
          </w:tcPr>
          <w:p w14:paraId="6E304219" w14:textId="77777777" w:rsidR="00A61366" w:rsidRPr="00A87503" w:rsidRDefault="00BC3ECC">
            <w:pPr>
              <w:pStyle w:val="Compact"/>
              <w:rPr>
                <w:sz w:val="20"/>
                <w:szCs w:val="20"/>
              </w:rPr>
            </w:pPr>
            <w:r w:rsidRPr="00A87503">
              <w:rPr>
                <w:sz w:val="20"/>
                <w:szCs w:val="20"/>
              </w:rPr>
              <w:t>97.9 (28.3, 215.3)</w:t>
            </w:r>
          </w:p>
        </w:tc>
        <w:tc>
          <w:tcPr>
            <w:tcW w:w="348" w:type="pct"/>
            <w:tcPrChange w:id="115" w:author="Marcus Beck" w:date="2022-03-17T15:52:00Z">
              <w:tcPr>
                <w:tcW w:w="329" w:type="pct"/>
              </w:tcPr>
            </w:tcPrChange>
          </w:tcPr>
          <w:p w14:paraId="4C64A50E" w14:textId="77777777" w:rsidR="00A61366" w:rsidRPr="00A87503" w:rsidRDefault="00BC3ECC">
            <w:pPr>
              <w:pStyle w:val="Compact"/>
              <w:jc w:val="right"/>
              <w:rPr>
                <w:sz w:val="20"/>
                <w:szCs w:val="20"/>
              </w:rPr>
            </w:pPr>
            <w:r w:rsidRPr="00A87503">
              <w:rPr>
                <w:sz w:val="20"/>
                <w:szCs w:val="20"/>
              </w:rPr>
              <w:t>430</w:t>
            </w:r>
          </w:p>
        </w:tc>
        <w:tc>
          <w:tcPr>
            <w:tcW w:w="448" w:type="pct"/>
            <w:tcPrChange w:id="116" w:author="Marcus Beck" w:date="2022-03-17T15:52:00Z">
              <w:tcPr>
                <w:tcW w:w="469" w:type="pct"/>
              </w:tcPr>
            </w:tcPrChange>
          </w:tcPr>
          <w:p w14:paraId="4C1CDA2F" w14:textId="77777777" w:rsidR="00A61366" w:rsidRPr="00A87503" w:rsidRDefault="00BC3ECC">
            <w:pPr>
              <w:pStyle w:val="Compact"/>
              <w:jc w:val="right"/>
              <w:rPr>
                <w:sz w:val="20"/>
                <w:szCs w:val="20"/>
              </w:rPr>
            </w:pPr>
            <w:r w:rsidRPr="00A87503">
              <w:rPr>
                <w:sz w:val="20"/>
                <w:szCs w:val="20"/>
              </w:rPr>
              <w:t>30</w:t>
            </w:r>
          </w:p>
        </w:tc>
        <w:tc>
          <w:tcPr>
            <w:tcW w:w="479" w:type="pct"/>
            <w:tcPrChange w:id="117" w:author="Marcus Beck" w:date="2022-03-17T15:52:00Z">
              <w:tcPr>
                <w:tcW w:w="517" w:type="pct"/>
              </w:tcPr>
            </w:tcPrChange>
          </w:tcPr>
          <w:p w14:paraId="09EB1D96" w14:textId="77777777" w:rsidR="00A61366" w:rsidRPr="00A87503" w:rsidRDefault="00BC3ECC">
            <w:pPr>
              <w:pStyle w:val="Compact"/>
              <w:jc w:val="right"/>
              <w:rPr>
                <w:sz w:val="20"/>
                <w:szCs w:val="20"/>
              </w:rPr>
            </w:pPr>
            <w:r w:rsidRPr="00A87503">
              <w:rPr>
                <w:sz w:val="20"/>
                <w:szCs w:val="20"/>
              </w:rPr>
              <w:t>53</w:t>
            </w:r>
          </w:p>
        </w:tc>
        <w:tc>
          <w:tcPr>
            <w:tcW w:w="446" w:type="pct"/>
            <w:tcPrChange w:id="118" w:author="Marcus Beck" w:date="2022-03-17T15:52:00Z">
              <w:tcPr>
                <w:tcW w:w="517" w:type="pct"/>
              </w:tcPr>
            </w:tcPrChange>
          </w:tcPr>
          <w:p w14:paraId="1BDAB52C" w14:textId="77777777" w:rsidR="00A61366" w:rsidRPr="00A87503" w:rsidRDefault="00BC3ECC">
            <w:pPr>
              <w:pStyle w:val="Compact"/>
              <w:jc w:val="right"/>
              <w:rPr>
                <w:sz w:val="20"/>
                <w:szCs w:val="20"/>
              </w:rPr>
            </w:pPr>
            <w:r w:rsidRPr="00A87503">
              <w:rPr>
                <w:sz w:val="20"/>
                <w:szCs w:val="20"/>
              </w:rPr>
              <w:t>17</w:t>
            </w:r>
          </w:p>
        </w:tc>
        <w:tc>
          <w:tcPr>
            <w:tcW w:w="713" w:type="pct"/>
            <w:tcPrChange w:id="119" w:author="Marcus Beck" w:date="2022-03-17T15:52:00Z">
              <w:tcPr>
                <w:tcW w:w="667" w:type="pct"/>
              </w:tcPr>
            </w:tcPrChange>
          </w:tcPr>
          <w:p w14:paraId="30651CDF" w14:textId="77777777" w:rsidR="00A61366" w:rsidRPr="00A87503" w:rsidRDefault="00BC3ECC">
            <w:pPr>
              <w:pStyle w:val="Compact"/>
              <w:jc w:val="right"/>
              <w:rPr>
                <w:sz w:val="20"/>
                <w:szCs w:val="20"/>
              </w:rPr>
            </w:pPr>
            <w:r w:rsidRPr="00A87503">
              <w:rPr>
                <w:sz w:val="20"/>
                <w:szCs w:val="20"/>
              </w:rPr>
              <w:t>0</w:t>
            </w:r>
          </w:p>
        </w:tc>
      </w:tr>
      <w:tr w:rsidR="00337A93" w:rsidRPr="00A87503" w14:paraId="69E68D94" w14:textId="77777777" w:rsidTr="00337A93">
        <w:trPr>
          <w:trHeight w:val="20"/>
        </w:trPr>
        <w:tc>
          <w:tcPr>
            <w:tcW w:w="0" w:type="auto"/>
            <w:tcPrChange w:id="120" w:author="Marcus Beck" w:date="2022-03-17T15:52:00Z">
              <w:tcPr>
                <w:tcW w:w="358" w:type="pct"/>
              </w:tcPr>
            </w:tcPrChange>
          </w:tcPr>
          <w:p w14:paraId="5FA50993" w14:textId="77777777" w:rsidR="00A61366" w:rsidRPr="00A87503" w:rsidRDefault="00A61366">
            <w:pPr>
              <w:pStyle w:val="Compact"/>
              <w:rPr>
                <w:sz w:val="20"/>
                <w:szCs w:val="20"/>
              </w:rPr>
            </w:pPr>
          </w:p>
        </w:tc>
        <w:tc>
          <w:tcPr>
            <w:tcW w:w="1134" w:type="pct"/>
            <w:tcPrChange w:id="121" w:author="Marcus Beck" w:date="2022-03-17T15:52:00Z">
              <w:tcPr>
                <w:tcW w:w="1088" w:type="pct"/>
              </w:tcPr>
            </w:tcPrChange>
          </w:tcPr>
          <w:p w14:paraId="596D464F" w14:textId="77777777" w:rsidR="00A61366" w:rsidRPr="00A87503" w:rsidRDefault="00BC3ECC">
            <w:pPr>
              <w:pStyle w:val="Compact"/>
              <w:rPr>
                <w:sz w:val="20"/>
                <w:szCs w:val="20"/>
              </w:rPr>
            </w:pPr>
            <w:r w:rsidRPr="00A87503">
              <w:rPr>
                <w:sz w:val="20"/>
                <w:szCs w:val="20"/>
              </w:rPr>
              <w:t>NH3, NH4+ (mg/L)</w:t>
            </w:r>
          </w:p>
        </w:tc>
        <w:tc>
          <w:tcPr>
            <w:tcW w:w="1052" w:type="pct"/>
            <w:tcPrChange w:id="122" w:author="Marcus Beck" w:date="2022-03-17T15:52:00Z">
              <w:tcPr>
                <w:tcW w:w="1055" w:type="pct"/>
              </w:tcPr>
            </w:tcPrChange>
          </w:tcPr>
          <w:p w14:paraId="502F32D8" w14:textId="77777777" w:rsidR="00A61366" w:rsidRPr="00A87503" w:rsidRDefault="00BC3ECC">
            <w:pPr>
              <w:pStyle w:val="Compact"/>
              <w:rPr>
                <w:sz w:val="20"/>
                <w:szCs w:val="20"/>
              </w:rPr>
            </w:pPr>
            <w:r w:rsidRPr="00A87503">
              <w:rPr>
                <w:sz w:val="20"/>
                <w:szCs w:val="20"/>
              </w:rPr>
              <w:t>0.005 (0, 14.86)</w:t>
            </w:r>
          </w:p>
        </w:tc>
        <w:tc>
          <w:tcPr>
            <w:tcW w:w="348" w:type="pct"/>
            <w:tcPrChange w:id="123" w:author="Marcus Beck" w:date="2022-03-17T15:52:00Z">
              <w:tcPr>
                <w:tcW w:w="329" w:type="pct"/>
              </w:tcPr>
            </w:tcPrChange>
          </w:tcPr>
          <w:p w14:paraId="3DBE62C2" w14:textId="77777777" w:rsidR="00A61366" w:rsidRPr="00A87503" w:rsidRDefault="00BC3ECC">
            <w:pPr>
              <w:pStyle w:val="Compact"/>
              <w:jc w:val="right"/>
              <w:rPr>
                <w:sz w:val="20"/>
                <w:szCs w:val="20"/>
              </w:rPr>
            </w:pPr>
            <w:r w:rsidRPr="00A87503">
              <w:rPr>
                <w:sz w:val="20"/>
                <w:szCs w:val="20"/>
              </w:rPr>
              <w:t>495</w:t>
            </w:r>
          </w:p>
        </w:tc>
        <w:tc>
          <w:tcPr>
            <w:tcW w:w="448" w:type="pct"/>
            <w:tcPrChange w:id="124" w:author="Marcus Beck" w:date="2022-03-17T15:52:00Z">
              <w:tcPr>
                <w:tcW w:w="469" w:type="pct"/>
              </w:tcPr>
            </w:tcPrChange>
          </w:tcPr>
          <w:p w14:paraId="4BDF8198" w14:textId="77777777" w:rsidR="00A61366" w:rsidRPr="00A87503" w:rsidRDefault="00BC3ECC">
            <w:pPr>
              <w:pStyle w:val="Compact"/>
              <w:jc w:val="right"/>
              <w:rPr>
                <w:sz w:val="20"/>
                <w:szCs w:val="20"/>
              </w:rPr>
            </w:pPr>
            <w:r w:rsidRPr="00A87503">
              <w:rPr>
                <w:sz w:val="20"/>
                <w:szCs w:val="20"/>
              </w:rPr>
              <w:t>66</w:t>
            </w:r>
          </w:p>
        </w:tc>
        <w:tc>
          <w:tcPr>
            <w:tcW w:w="479" w:type="pct"/>
            <w:tcPrChange w:id="125" w:author="Marcus Beck" w:date="2022-03-17T15:52:00Z">
              <w:tcPr>
                <w:tcW w:w="517" w:type="pct"/>
              </w:tcPr>
            </w:tcPrChange>
          </w:tcPr>
          <w:p w14:paraId="587B8B3E" w14:textId="77777777" w:rsidR="00A61366" w:rsidRPr="00A87503" w:rsidRDefault="00BC3ECC">
            <w:pPr>
              <w:pStyle w:val="Compact"/>
              <w:jc w:val="right"/>
              <w:rPr>
                <w:sz w:val="20"/>
                <w:szCs w:val="20"/>
              </w:rPr>
            </w:pPr>
            <w:r w:rsidRPr="00A87503">
              <w:rPr>
                <w:sz w:val="20"/>
                <w:szCs w:val="20"/>
              </w:rPr>
              <w:t>18</w:t>
            </w:r>
          </w:p>
        </w:tc>
        <w:tc>
          <w:tcPr>
            <w:tcW w:w="446" w:type="pct"/>
            <w:tcPrChange w:id="126" w:author="Marcus Beck" w:date="2022-03-17T15:52:00Z">
              <w:tcPr>
                <w:tcW w:w="517" w:type="pct"/>
              </w:tcPr>
            </w:tcPrChange>
          </w:tcPr>
          <w:p w14:paraId="1699C05D" w14:textId="77777777" w:rsidR="00A61366" w:rsidRPr="00A87503" w:rsidRDefault="00BC3ECC">
            <w:pPr>
              <w:pStyle w:val="Compact"/>
              <w:jc w:val="right"/>
              <w:rPr>
                <w:sz w:val="20"/>
                <w:szCs w:val="20"/>
              </w:rPr>
            </w:pPr>
            <w:r w:rsidRPr="00A87503">
              <w:rPr>
                <w:sz w:val="20"/>
                <w:szCs w:val="20"/>
              </w:rPr>
              <w:t>17</w:t>
            </w:r>
          </w:p>
        </w:tc>
        <w:tc>
          <w:tcPr>
            <w:tcW w:w="713" w:type="pct"/>
            <w:tcPrChange w:id="127" w:author="Marcus Beck" w:date="2022-03-17T15:52:00Z">
              <w:tcPr>
                <w:tcW w:w="667" w:type="pct"/>
              </w:tcPr>
            </w:tcPrChange>
          </w:tcPr>
          <w:p w14:paraId="23756669" w14:textId="77777777" w:rsidR="00A61366" w:rsidRPr="00A87503" w:rsidRDefault="00BC3ECC">
            <w:pPr>
              <w:pStyle w:val="Compact"/>
              <w:jc w:val="right"/>
              <w:rPr>
                <w:sz w:val="20"/>
                <w:szCs w:val="20"/>
              </w:rPr>
            </w:pPr>
            <w:r w:rsidRPr="00A87503">
              <w:rPr>
                <w:sz w:val="20"/>
                <w:szCs w:val="20"/>
              </w:rPr>
              <w:t>26</w:t>
            </w:r>
          </w:p>
        </w:tc>
      </w:tr>
      <w:tr w:rsidR="00337A93" w:rsidRPr="00A87503" w14:paraId="18363494" w14:textId="77777777" w:rsidTr="00337A93">
        <w:trPr>
          <w:trHeight w:val="20"/>
        </w:trPr>
        <w:tc>
          <w:tcPr>
            <w:tcW w:w="0" w:type="auto"/>
            <w:tcPrChange w:id="128" w:author="Marcus Beck" w:date="2022-03-17T15:52:00Z">
              <w:tcPr>
                <w:tcW w:w="358" w:type="pct"/>
              </w:tcPr>
            </w:tcPrChange>
          </w:tcPr>
          <w:p w14:paraId="4CD252E3" w14:textId="77777777" w:rsidR="00A61366" w:rsidRPr="00A87503" w:rsidRDefault="00A61366">
            <w:pPr>
              <w:pStyle w:val="Compact"/>
              <w:rPr>
                <w:sz w:val="20"/>
                <w:szCs w:val="20"/>
              </w:rPr>
            </w:pPr>
          </w:p>
        </w:tc>
        <w:tc>
          <w:tcPr>
            <w:tcW w:w="1134" w:type="pct"/>
            <w:tcPrChange w:id="129" w:author="Marcus Beck" w:date="2022-03-17T15:52:00Z">
              <w:tcPr>
                <w:tcW w:w="1088" w:type="pct"/>
              </w:tcPr>
            </w:tcPrChange>
          </w:tcPr>
          <w:p w14:paraId="3BC2AC6D" w14:textId="77777777" w:rsidR="00A61366" w:rsidRPr="00A87503" w:rsidRDefault="00BC3ECC">
            <w:pPr>
              <w:pStyle w:val="Compact"/>
              <w:rPr>
                <w:sz w:val="20"/>
                <w:szCs w:val="20"/>
              </w:rPr>
            </w:pPr>
            <w:r w:rsidRPr="00A87503">
              <w:rPr>
                <w:sz w:val="20"/>
                <w:szCs w:val="20"/>
              </w:rPr>
              <w:t>Nitrate/Nitrite (mg/L)</w:t>
            </w:r>
          </w:p>
        </w:tc>
        <w:tc>
          <w:tcPr>
            <w:tcW w:w="1052" w:type="pct"/>
            <w:tcPrChange w:id="130" w:author="Marcus Beck" w:date="2022-03-17T15:52:00Z">
              <w:tcPr>
                <w:tcW w:w="1055" w:type="pct"/>
              </w:tcPr>
            </w:tcPrChange>
          </w:tcPr>
          <w:p w14:paraId="365DA2E5" w14:textId="77777777" w:rsidR="00A61366" w:rsidRPr="00A87503" w:rsidRDefault="00BC3ECC">
            <w:pPr>
              <w:pStyle w:val="Compact"/>
              <w:rPr>
                <w:sz w:val="20"/>
                <w:szCs w:val="20"/>
              </w:rPr>
            </w:pPr>
            <w:r w:rsidRPr="00A87503">
              <w:rPr>
                <w:sz w:val="20"/>
                <w:szCs w:val="20"/>
              </w:rPr>
              <w:t>0 (0, 0.14352)</w:t>
            </w:r>
          </w:p>
        </w:tc>
        <w:tc>
          <w:tcPr>
            <w:tcW w:w="348" w:type="pct"/>
            <w:tcPrChange w:id="131" w:author="Marcus Beck" w:date="2022-03-17T15:52:00Z">
              <w:tcPr>
                <w:tcW w:w="329" w:type="pct"/>
              </w:tcPr>
            </w:tcPrChange>
          </w:tcPr>
          <w:p w14:paraId="413F081A" w14:textId="77777777" w:rsidR="00A61366" w:rsidRPr="00A87503" w:rsidRDefault="00BC3ECC">
            <w:pPr>
              <w:pStyle w:val="Compact"/>
              <w:jc w:val="right"/>
              <w:rPr>
                <w:sz w:val="20"/>
                <w:szCs w:val="20"/>
              </w:rPr>
            </w:pPr>
            <w:r w:rsidRPr="00A87503">
              <w:rPr>
                <w:sz w:val="20"/>
                <w:szCs w:val="20"/>
              </w:rPr>
              <w:t>517</w:t>
            </w:r>
          </w:p>
        </w:tc>
        <w:tc>
          <w:tcPr>
            <w:tcW w:w="448" w:type="pct"/>
            <w:tcPrChange w:id="132" w:author="Marcus Beck" w:date="2022-03-17T15:52:00Z">
              <w:tcPr>
                <w:tcW w:w="469" w:type="pct"/>
              </w:tcPr>
            </w:tcPrChange>
          </w:tcPr>
          <w:p w14:paraId="2A26B047" w14:textId="77777777" w:rsidR="00A61366" w:rsidRPr="00A87503" w:rsidRDefault="00BC3ECC">
            <w:pPr>
              <w:pStyle w:val="Compact"/>
              <w:jc w:val="right"/>
              <w:rPr>
                <w:sz w:val="20"/>
                <w:szCs w:val="20"/>
              </w:rPr>
            </w:pPr>
            <w:r w:rsidRPr="00A87503">
              <w:rPr>
                <w:sz w:val="20"/>
                <w:szCs w:val="20"/>
              </w:rPr>
              <w:t>63</w:t>
            </w:r>
          </w:p>
        </w:tc>
        <w:tc>
          <w:tcPr>
            <w:tcW w:w="479" w:type="pct"/>
            <w:tcPrChange w:id="133" w:author="Marcus Beck" w:date="2022-03-17T15:52:00Z">
              <w:tcPr>
                <w:tcW w:w="517" w:type="pct"/>
              </w:tcPr>
            </w:tcPrChange>
          </w:tcPr>
          <w:p w14:paraId="29455DAD" w14:textId="77777777" w:rsidR="00A61366" w:rsidRPr="00A87503" w:rsidRDefault="00BC3ECC">
            <w:pPr>
              <w:pStyle w:val="Compact"/>
              <w:jc w:val="right"/>
              <w:rPr>
                <w:sz w:val="20"/>
                <w:szCs w:val="20"/>
              </w:rPr>
            </w:pPr>
            <w:r w:rsidRPr="00A87503">
              <w:rPr>
                <w:sz w:val="20"/>
                <w:szCs w:val="20"/>
              </w:rPr>
              <w:t>19</w:t>
            </w:r>
          </w:p>
        </w:tc>
        <w:tc>
          <w:tcPr>
            <w:tcW w:w="446" w:type="pct"/>
            <w:tcPrChange w:id="134" w:author="Marcus Beck" w:date="2022-03-17T15:52:00Z">
              <w:tcPr>
                <w:tcW w:w="517" w:type="pct"/>
              </w:tcPr>
            </w:tcPrChange>
          </w:tcPr>
          <w:p w14:paraId="65276D11" w14:textId="77777777" w:rsidR="00A61366" w:rsidRPr="00A87503" w:rsidRDefault="00BC3ECC">
            <w:pPr>
              <w:pStyle w:val="Compact"/>
              <w:jc w:val="right"/>
              <w:rPr>
                <w:sz w:val="20"/>
                <w:szCs w:val="20"/>
              </w:rPr>
            </w:pPr>
            <w:r w:rsidRPr="00A87503">
              <w:rPr>
                <w:sz w:val="20"/>
                <w:szCs w:val="20"/>
              </w:rPr>
              <w:t>18</w:t>
            </w:r>
          </w:p>
        </w:tc>
        <w:tc>
          <w:tcPr>
            <w:tcW w:w="713" w:type="pct"/>
            <w:tcPrChange w:id="135" w:author="Marcus Beck" w:date="2022-03-17T15:52:00Z">
              <w:tcPr>
                <w:tcW w:w="667" w:type="pct"/>
              </w:tcPr>
            </w:tcPrChange>
          </w:tcPr>
          <w:p w14:paraId="3490205C" w14:textId="77777777" w:rsidR="00A61366" w:rsidRPr="00A87503" w:rsidRDefault="00BC3ECC">
            <w:pPr>
              <w:pStyle w:val="Compact"/>
              <w:jc w:val="right"/>
              <w:rPr>
                <w:sz w:val="20"/>
                <w:szCs w:val="20"/>
              </w:rPr>
            </w:pPr>
            <w:r w:rsidRPr="00A87503">
              <w:rPr>
                <w:sz w:val="20"/>
                <w:szCs w:val="20"/>
              </w:rPr>
              <w:t>70</w:t>
            </w:r>
          </w:p>
        </w:tc>
      </w:tr>
      <w:tr w:rsidR="00337A93" w:rsidRPr="00A87503" w14:paraId="48E06A45" w14:textId="77777777" w:rsidTr="00337A93">
        <w:trPr>
          <w:trHeight w:val="20"/>
        </w:trPr>
        <w:tc>
          <w:tcPr>
            <w:tcW w:w="0" w:type="auto"/>
            <w:tcPrChange w:id="136" w:author="Marcus Beck" w:date="2022-03-17T15:52:00Z">
              <w:tcPr>
                <w:tcW w:w="358" w:type="pct"/>
              </w:tcPr>
            </w:tcPrChange>
          </w:tcPr>
          <w:p w14:paraId="728BCC5B" w14:textId="77777777" w:rsidR="00A61366" w:rsidRPr="00A87503" w:rsidRDefault="00A61366">
            <w:pPr>
              <w:pStyle w:val="Compact"/>
              <w:rPr>
                <w:sz w:val="20"/>
                <w:szCs w:val="20"/>
              </w:rPr>
            </w:pPr>
          </w:p>
        </w:tc>
        <w:tc>
          <w:tcPr>
            <w:tcW w:w="1134" w:type="pct"/>
            <w:tcPrChange w:id="137" w:author="Marcus Beck" w:date="2022-03-17T15:52:00Z">
              <w:tcPr>
                <w:tcW w:w="1088" w:type="pct"/>
              </w:tcPr>
            </w:tcPrChange>
          </w:tcPr>
          <w:p w14:paraId="782BC0E8" w14:textId="77777777" w:rsidR="00A61366" w:rsidRPr="00A87503" w:rsidRDefault="00BC3ECC">
            <w:pPr>
              <w:pStyle w:val="Compact"/>
              <w:rPr>
                <w:sz w:val="20"/>
                <w:szCs w:val="20"/>
              </w:rPr>
            </w:pPr>
            <w:r w:rsidRPr="00A87503">
              <w:rPr>
                <w:sz w:val="20"/>
                <w:szCs w:val="20"/>
              </w:rPr>
              <w:t>pH</w:t>
            </w:r>
          </w:p>
        </w:tc>
        <w:tc>
          <w:tcPr>
            <w:tcW w:w="1052" w:type="pct"/>
            <w:tcPrChange w:id="138" w:author="Marcus Beck" w:date="2022-03-17T15:52:00Z">
              <w:tcPr>
                <w:tcW w:w="1055" w:type="pct"/>
              </w:tcPr>
            </w:tcPrChange>
          </w:tcPr>
          <w:p w14:paraId="41947C3E" w14:textId="77777777" w:rsidR="00A61366" w:rsidRPr="00A87503" w:rsidRDefault="00BC3ECC">
            <w:pPr>
              <w:pStyle w:val="Compact"/>
              <w:rPr>
                <w:sz w:val="20"/>
                <w:szCs w:val="20"/>
              </w:rPr>
            </w:pPr>
            <w:r w:rsidRPr="00A87503">
              <w:rPr>
                <w:sz w:val="20"/>
                <w:szCs w:val="20"/>
              </w:rPr>
              <w:t>8.1 (6.8, 9.1)</w:t>
            </w:r>
          </w:p>
        </w:tc>
        <w:tc>
          <w:tcPr>
            <w:tcW w:w="348" w:type="pct"/>
            <w:tcPrChange w:id="139" w:author="Marcus Beck" w:date="2022-03-17T15:52:00Z">
              <w:tcPr>
                <w:tcW w:w="329" w:type="pct"/>
              </w:tcPr>
            </w:tcPrChange>
          </w:tcPr>
          <w:p w14:paraId="786F2904" w14:textId="77777777" w:rsidR="00A61366" w:rsidRPr="00A87503" w:rsidRDefault="00BC3ECC">
            <w:pPr>
              <w:pStyle w:val="Compact"/>
              <w:jc w:val="right"/>
              <w:rPr>
                <w:sz w:val="20"/>
                <w:szCs w:val="20"/>
              </w:rPr>
            </w:pPr>
            <w:r w:rsidRPr="00A87503">
              <w:rPr>
                <w:sz w:val="20"/>
                <w:szCs w:val="20"/>
              </w:rPr>
              <w:t>476</w:t>
            </w:r>
          </w:p>
        </w:tc>
        <w:tc>
          <w:tcPr>
            <w:tcW w:w="448" w:type="pct"/>
            <w:tcPrChange w:id="140" w:author="Marcus Beck" w:date="2022-03-17T15:52:00Z">
              <w:tcPr>
                <w:tcW w:w="469" w:type="pct"/>
              </w:tcPr>
            </w:tcPrChange>
          </w:tcPr>
          <w:p w14:paraId="5B857E21" w14:textId="77777777" w:rsidR="00A61366" w:rsidRPr="00A87503" w:rsidRDefault="00BC3ECC">
            <w:pPr>
              <w:pStyle w:val="Compact"/>
              <w:jc w:val="right"/>
              <w:rPr>
                <w:sz w:val="20"/>
                <w:szCs w:val="20"/>
              </w:rPr>
            </w:pPr>
            <w:r w:rsidRPr="00A87503">
              <w:rPr>
                <w:sz w:val="20"/>
                <w:szCs w:val="20"/>
              </w:rPr>
              <w:t>58</w:t>
            </w:r>
          </w:p>
        </w:tc>
        <w:tc>
          <w:tcPr>
            <w:tcW w:w="479" w:type="pct"/>
            <w:tcPrChange w:id="141" w:author="Marcus Beck" w:date="2022-03-17T15:52:00Z">
              <w:tcPr>
                <w:tcW w:w="517" w:type="pct"/>
              </w:tcPr>
            </w:tcPrChange>
          </w:tcPr>
          <w:p w14:paraId="2B44A59C" w14:textId="77777777" w:rsidR="00A61366" w:rsidRPr="00A87503" w:rsidRDefault="00BC3ECC">
            <w:pPr>
              <w:pStyle w:val="Compact"/>
              <w:jc w:val="right"/>
              <w:rPr>
                <w:sz w:val="20"/>
                <w:szCs w:val="20"/>
              </w:rPr>
            </w:pPr>
            <w:r w:rsidRPr="00A87503">
              <w:rPr>
                <w:sz w:val="20"/>
                <w:szCs w:val="20"/>
              </w:rPr>
              <w:t>29</w:t>
            </w:r>
          </w:p>
        </w:tc>
        <w:tc>
          <w:tcPr>
            <w:tcW w:w="446" w:type="pct"/>
            <w:tcPrChange w:id="142" w:author="Marcus Beck" w:date="2022-03-17T15:52:00Z">
              <w:tcPr>
                <w:tcW w:w="517" w:type="pct"/>
              </w:tcPr>
            </w:tcPrChange>
          </w:tcPr>
          <w:p w14:paraId="0392218D" w14:textId="77777777" w:rsidR="00A61366" w:rsidRPr="00A87503" w:rsidRDefault="00BC3ECC">
            <w:pPr>
              <w:pStyle w:val="Compact"/>
              <w:jc w:val="right"/>
              <w:rPr>
                <w:sz w:val="20"/>
                <w:szCs w:val="20"/>
              </w:rPr>
            </w:pPr>
            <w:r w:rsidRPr="00A87503">
              <w:rPr>
                <w:sz w:val="20"/>
                <w:szCs w:val="20"/>
              </w:rPr>
              <w:t>14</w:t>
            </w:r>
          </w:p>
        </w:tc>
        <w:tc>
          <w:tcPr>
            <w:tcW w:w="713" w:type="pct"/>
            <w:tcPrChange w:id="143" w:author="Marcus Beck" w:date="2022-03-17T15:52:00Z">
              <w:tcPr>
                <w:tcW w:w="667" w:type="pct"/>
              </w:tcPr>
            </w:tcPrChange>
          </w:tcPr>
          <w:p w14:paraId="181DC377" w14:textId="77777777" w:rsidR="00A61366" w:rsidRPr="00A87503" w:rsidRDefault="00BC3ECC">
            <w:pPr>
              <w:pStyle w:val="Compact"/>
              <w:jc w:val="right"/>
              <w:rPr>
                <w:sz w:val="20"/>
                <w:szCs w:val="20"/>
              </w:rPr>
            </w:pPr>
            <w:r w:rsidRPr="00A87503">
              <w:rPr>
                <w:sz w:val="20"/>
                <w:szCs w:val="20"/>
              </w:rPr>
              <w:t>0</w:t>
            </w:r>
          </w:p>
        </w:tc>
      </w:tr>
      <w:tr w:rsidR="00337A93" w:rsidRPr="00A87503" w14:paraId="4AA3FADE" w14:textId="77777777" w:rsidTr="00337A93">
        <w:trPr>
          <w:trHeight w:val="20"/>
        </w:trPr>
        <w:tc>
          <w:tcPr>
            <w:tcW w:w="0" w:type="auto"/>
            <w:tcPrChange w:id="144" w:author="Marcus Beck" w:date="2022-03-17T15:52:00Z">
              <w:tcPr>
                <w:tcW w:w="358" w:type="pct"/>
              </w:tcPr>
            </w:tcPrChange>
          </w:tcPr>
          <w:p w14:paraId="6459C230" w14:textId="77777777" w:rsidR="00A61366" w:rsidRPr="00A87503" w:rsidRDefault="00A61366">
            <w:pPr>
              <w:pStyle w:val="Compact"/>
              <w:rPr>
                <w:sz w:val="20"/>
                <w:szCs w:val="20"/>
              </w:rPr>
            </w:pPr>
          </w:p>
        </w:tc>
        <w:tc>
          <w:tcPr>
            <w:tcW w:w="1134" w:type="pct"/>
            <w:tcPrChange w:id="145" w:author="Marcus Beck" w:date="2022-03-17T15:52:00Z">
              <w:tcPr>
                <w:tcW w:w="1088" w:type="pct"/>
              </w:tcPr>
            </w:tcPrChange>
          </w:tcPr>
          <w:p w14:paraId="627BA592" w14:textId="77777777" w:rsidR="00A61366" w:rsidRPr="00A87503" w:rsidRDefault="00BC3ECC">
            <w:pPr>
              <w:pStyle w:val="Compact"/>
              <w:rPr>
                <w:sz w:val="20"/>
                <w:szCs w:val="20"/>
              </w:rPr>
            </w:pPr>
            <w:r w:rsidRPr="00A87503">
              <w:rPr>
                <w:sz w:val="20"/>
                <w:szCs w:val="20"/>
              </w:rPr>
              <w:t>Sal (ppt)</w:t>
            </w:r>
          </w:p>
        </w:tc>
        <w:tc>
          <w:tcPr>
            <w:tcW w:w="1052" w:type="pct"/>
            <w:tcPrChange w:id="146" w:author="Marcus Beck" w:date="2022-03-17T15:52:00Z">
              <w:tcPr>
                <w:tcW w:w="1055" w:type="pct"/>
              </w:tcPr>
            </w:tcPrChange>
          </w:tcPr>
          <w:p w14:paraId="3C8BAEBA" w14:textId="77777777" w:rsidR="00A61366" w:rsidRPr="00A87503" w:rsidRDefault="00BC3ECC">
            <w:pPr>
              <w:pStyle w:val="Compact"/>
              <w:rPr>
                <w:sz w:val="20"/>
                <w:szCs w:val="20"/>
              </w:rPr>
            </w:pPr>
            <w:r w:rsidRPr="00A87503">
              <w:rPr>
                <w:sz w:val="20"/>
                <w:szCs w:val="20"/>
              </w:rPr>
              <w:t>30.2 (12.9, 34.6)</w:t>
            </w:r>
          </w:p>
        </w:tc>
        <w:tc>
          <w:tcPr>
            <w:tcW w:w="348" w:type="pct"/>
            <w:tcPrChange w:id="147" w:author="Marcus Beck" w:date="2022-03-17T15:52:00Z">
              <w:tcPr>
                <w:tcW w:w="329" w:type="pct"/>
              </w:tcPr>
            </w:tcPrChange>
          </w:tcPr>
          <w:p w14:paraId="55BAE37F" w14:textId="77777777" w:rsidR="00A61366" w:rsidRPr="00A87503" w:rsidRDefault="00BC3ECC">
            <w:pPr>
              <w:pStyle w:val="Compact"/>
              <w:jc w:val="right"/>
              <w:rPr>
                <w:sz w:val="20"/>
                <w:szCs w:val="20"/>
              </w:rPr>
            </w:pPr>
            <w:r w:rsidRPr="00A87503">
              <w:rPr>
                <w:sz w:val="20"/>
                <w:szCs w:val="20"/>
              </w:rPr>
              <w:t>441</w:t>
            </w:r>
          </w:p>
        </w:tc>
        <w:tc>
          <w:tcPr>
            <w:tcW w:w="448" w:type="pct"/>
            <w:tcPrChange w:id="148" w:author="Marcus Beck" w:date="2022-03-17T15:52:00Z">
              <w:tcPr>
                <w:tcW w:w="469" w:type="pct"/>
              </w:tcPr>
            </w:tcPrChange>
          </w:tcPr>
          <w:p w14:paraId="7DB65560" w14:textId="77777777" w:rsidR="00A61366" w:rsidRPr="00A87503" w:rsidRDefault="00BC3ECC">
            <w:pPr>
              <w:pStyle w:val="Compact"/>
              <w:jc w:val="right"/>
              <w:rPr>
                <w:sz w:val="20"/>
                <w:szCs w:val="20"/>
              </w:rPr>
            </w:pPr>
            <w:r w:rsidRPr="00A87503">
              <w:rPr>
                <w:sz w:val="20"/>
                <w:szCs w:val="20"/>
              </w:rPr>
              <w:t>83</w:t>
            </w:r>
          </w:p>
        </w:tc>
        <w:tc>
          <w:tcPr>
            <w:tcW w:w="479" w:type="pct"/>
            <w:tcPrChange w:id="149" w:author="Marcus Beck" w:date="2022-03-17T15:52:00Z">
              <w:tcPr>
                <w:tcW w:w="517" w:type="pct"/>
              </w:tcPr>
            </w:tcPrChange>
          </w:tcPr>
          <w:p w14:paraId="56F646B3" w14:textId="77777777" w:rsidR="00A61366" w:rsidRPr="00A87503" w:rsidRDefault="00BC3ECC">
            <w:pPr>
              <w:pStyle w:val="Compact"/>
              <w:jc w:val="right"/>
              <w:rPr>
                <w:sz w:val="20"/>
                <w:szCs w:val="20"/>
              </w:rPr>
            </w:pPr>
            <w:r w:rsidRPr="00A87503">
              <w:rPr>
                <w:sz w:val="20"/>
                <w:szCs w:val="20"/>
              </w:rPr>
              <w:t>4</w:t>
            </w:r>
          </w:p>
        </w:tc>
        <w:tc>
          <w:tcPr>
            <w:tcW w:w="446" w:type="pct"/>
            <w:tcPrChange w:id="150" w:author="Marcus Beck" w:date="2022-03-17T15:52:00Z">
              <w:tcPr>
                <w:tcW w:w="517" w:type="pct"/>
              </w:tcPr>
            </w:tcPrChange>
          </w:tcPr>
          <w:p w14:paraId="41032090" w14:textId="77777777" w:rsidR="00A61366" w:rsidRPr="00A87503" w:rsidRDefault="00BC3ECC">
            <w:pPr>
              <w:pStyle w:val="Compact"/>
              <w:jc w:val="right"/>
              <w:rPr>
                <w:sz w:val="20"/>
                <w:szCs w:val="20"/>
              </w:rPr>
            </w:pPr>
            <w:r w:rsidRPr="00A87503">
              <w:rPr>
                <w:sz w:val="20"/>
                <w:szCs w:val="20"/>
              </w:rPr>
              <w:t>13</w:t>
            </w:r>
          </w:p>
        </w:tc>
        <w:tc>
          <w:tcPr>
            <w:tcW w:w="713" w:type="pct"/>
            <w:tcPrChange w:id="151" w:author="Marcus Beck" w:date="2022-03-17T15:52:00Z">
              <w:tcPr>
                <w:tcW w:w="667" w:type="pct"/>
              </w:tcPr>
            </w:tcPrChange>
          </w:tcPr>
          <w:p w14:paraId="3004FE7E" w14:textId="77777777" w:rsidR="00A61366" w:rsidRPr="00A87503" w:rsidRDefault="00BC3ECC">
            <w:pPr>
              <w:pStyle w:val="Compact"/>
              <w:jc w:val="right"/>
              <w:rPr>
                <w:sz w:val="20"/>
                <w:szCs w:val="20"/>
              </w:rPr>
            </w:pPr>
            <w:r w:rsidRPr="00A87503">
              <w:rPr>
                <w:sz w:val="20"/>
                <w:szCs w:val="20"/>
              </w:rPr>
              <w:t>0</w:t>
            </w:r>
          </w:p>
        </w:tc>
      </w:tr>
      <w:tr w:rsidR="00337A93" w:rsidRPr="00A87503" w14:paraId="2C4E9B1F" w14:textId="77777777" w:rsidTr="00337A93">
        <w:trPr>
          <w:trHeight w:val="20"/>
        </w:trPr>
        <w:tc>
          <w:tcPr>
            <w:tcW w:w="0" w:type="auto"/>
            <w:tcPrChange w:id="152" w:author="Marcus Beck" w:date="2022-03-17T15:52:00Z">
              <w:tcPr>
                <w:tcW w:w="358" w:type="pct"/>
              </w:tcPr>
            </w:tcPrChange>
          </w:tcPr>
          <w:p w14:paraId="0FDC0159" w14:textId="77777777" w:rsidR="00A61366" w:rsidRPr="00A87503" w:rsidRDefault="00A61366">
            <w:pPr>
              <w:pStyle w:val="Compact"/>
              <w:rPr>
                <w:sz w:val="20"/>
                <w:szCs w:val="20"/>
              </w:rPr>
            </w:pPr>
          </w:p>
        </w:tc>
        <w:tc>
          <w:tcPr>
            <w:tcW w:w="1134" w:type="pct"/>
            <w:tcPrChange w:id="153" w:author="Marcus Beck" w:date="2022-03-17T15:52:00Z">
              <w:tcPr>
                <w:tcW w:w="1088" w:type="pct"/>
              </w:tcPr>
            </w:tcPrChange>
          </w:tcPr>
          <w:p w14:paraId="062C7FFD" w14:textId="77777777" w:rsidR="00A61366" w:rsidRPr="00A87503" w:rsidRDefault="00BC3ECC">
            <w:pPr>
              <w:pStyle w:val="Compact"/>
              <w:rPr>
                <w:sz w:val="20"/>
                <w:szCs w:val="20"/>
              </w:rPr>
            </w:pPr>
            <w:r w:rsidRPr="00A87503">
              <w:rPr>
                <w:sz w:val="20"/>
                <w:szCs w:val="20"/>
              </w:rPr>
              <w:t>Secchi (m)</w:t>
            </w:r>
          </w:p>
        </w:tc>
        <w:tc>
          <w:tcPr>
            <w:tcW w:w="1052" w:type="pct"/>
            <w:tcPrChange w:id="154" w:author="Marcus Beck" w:date="2022-03-17T15:52:00Z">
              <w:tcPr>
                <w:tcW w:w="1055" w:type="pct"/>
              </w:tcPr>
            </w:tcPrChange>
          </w:tcPr>
          <w:p w14:paraId="7436B96A" w14:textId="77777777" w:rsidR="00A61366" w:rsidRPr="00A87503" w:rsidRDefault="00BC3ECC">
            <w:pPr>
              <w:pStyle w:val="Compact"/>
              <w:rPr>
                <w:sz w:val="20"/>
                <w:szCs w:val="20"/>
              </w:rPr>
            </w:pPr>
            <w:r w:rsidRPr="00A87503">
              <w:rPr>
                <w:sz w:val="20"/>
                <w:szCs w:val="20"/>
              </w:rPr>
              <w:t>2.4 (0.4, 9.5)</w:t>
            </w:r>
          </w:p>
        </w:tc>
        <w:tc>
          <w:tcPr>
            <w:tcW w:w="348" w:type="pct"/>
            <w:tcPrChange w:id="155" w:author="Marcus Beck" w:date="2022-03-17T15:52:00Z">
              <w:tcPr>
                <w:tcW w:w="329" w:type="pct"/>
              </w:tcPr>
            </w:tcPrChange>
          </w:tcPr>
          <w:p w14:paraId="727413A9" w14:textId="77777777" w:rsidR="00A61366" w:rsidRPr="00A87503" w:rsidRDefault="00BC3ECC">
            <w:pPr>
              <w:pStyle w:val="Compact"/>
              <w:jc w:val="right"/>
              <w:rPr>
                <w:sz w:val="20"/>
                <w:szCs w:val="20"/>
              </w:rPr>
            </w:pPr>
            <w:r w:rsidRPr="00A87503">
              <w:rPr>
                <w:sz w:val="20"/>
                <w:szCs w:val="20"/>
              </w:rPr>
              <w:t>350</w:t>
            </w:r>
          </w:p>
        </w:tc>
        <w:tc>
          <w:tcPr>
            <w:tcW w:w="448" w:type="pct"/>
            <w:tcPrChange w:id="156" w:author="Marcus Beck" w:date="2022-03-17T15:52:00Z">
              <w:tcPr>
                <w:tcW w:w="469" w:type="pct"/>
              </w:tcPr>
            </w:tcPrChange>
          </w:tcPr>
          <w:p w14:paraId="6A2339D8" w14:textId="77777777" w:rsidR="00A61366" w:rsidRPr="00A87503" w:rsidRDefault="00BC3ECC">
            <w:pPr>
              <w:pStyle w:val="Compact"/>
              <w:jc w:val="right"/>
              <w:rPr>
                <w:sz w:val="20"/>
                <w:szCs w:val="20"/>
              </w:rPr>
            </w:pPr>
            <w:r w:rsidRPr="00A87503">
              <w:rPr>
                <w:sz w:val="20"/>
                <w:szCs w:val="20"/>
              </w:rPr>
              <w:t>37</w:t>
            </w:r>
          </w:p>
        </w:tc>
        <w:tc>
          <w:tcPr>
            <w:tcW w:w="479" w:type="pct"/>
            <w:tcPrChange w:id="157" w:author="Marcus Beck" w:date="2022-03-17T15:52:00Z">
              <w:tcPr>
                <w:tcW w:w="517" w:type="pct"/>
              </w:tcPr>
            </w:tcPrChange>
          </w:tcPr>
          <w:p w14:paraId="646F129F" w14:textId="77777777" w:rsidR="00A61366" w:rsidRPr="00A87503" w:rsidRDefault="00BC3ECC">
            <w:pPr>
              <w:pStyle w:val="Compact"/>
              <w:jc w:val="right"/>
              <w:rPr>
                <w:sz w:val="20"/>
                <w:szCs w:val="20"/>
              </w:rPr>
            </w:pPr>
            <w:r w:rsidRPr="00A87503">
              <w:rPr>
                <w:sz w:val="20"/>
                <w:szCs w:val="20"/>
              </w:rPr>
              <w:t>22</w:t>
            </w:r>
          </w:p>
        </w:tc>
        <w:tc>
          <w:tcPr>
            <w:tcW w:w="446" w:type="pct"/>
            <w:tcPrChange w:id="158" w:author="Marcus Beck" w:date="2022-03-17T15:52:00Z">
              <w:tcPr>
                <w:tcW w:w="517" w:type="pct"/>
              </w:tcPr>
            </w:tcPrChange>
          </w:tcPr>
          <w:p w14:paraId="142A40F8" w14:textId="77777777" w:rsidR="00A61366" w:rsidRPr="00A87503" w:rsidRDefault="00BC3ECC">
            <w:pPr>
              <w:pStyle w:val="Compact"/>
              <w:jc w:val="right"/>
              <w:rPr>
                <w:sz w:val="20"/>
                <w:szCs w:val="20"/>
              </w:rPr>
            </w:pPr>
            <w:r w:rsidRPr="00A87503">
              <w:rPr>
                <w:sz w:val="20"/>
                <w:szCs w:val="20"/>
              </w:rPr>
              <w:t>41</w:t>
            </w:r>
          </w:p>
        </w:tc>
        <w:tc>
          <w:tcPr>
            <w:tcW w:w="713" w:type="pct"/>
            <w:tcPrChange w:id="159" w:author="Marcus Beck" w:date="2022-03-17T15:52:00Z">
              <w:tcPr>
                <w:tcW w:w="667" w:type="pct"/>
              </w:tcPr>
            </w:tcPrChange>
          </w:tcPr>
          <w:p w14:paraId="340B3074" w14:textId="77777777" w:rsidR="00A61366" w:rsidRPr="00A87503" w:rsidRDefault="00BC3ECC">
            <w:pPr>
              <w:pStyle w:val="Compact"/>
              <w:jc w:val="right"/>
              <w:rPr>
                <w:sz w:val="20"/>
                <w:szCs w:val="20"/>
              </w:rPr>
            </w:pPr>
            <w:r w:rsidRPr="00A87503">
              <w:rPr>
                <w:sz w:val="20"/>
                <w:szCs w:val="20"/>
              </w:rPr>
              <w:t>25</w:t>
            </w:r>
          </w:p>
        </w:tc>
      </w:tr>
      <w:tr w:rsidR="00337A93" w:rsidRPr="00A87503" w14:paraId="0DE5E240" w14:textId="77777777" w:rsidTr="00337A93">
        <w:trPr>
          <w:trHeight w:val="20"/>
        </w:trPr>
        <w:tc>
          <w:tcPr>
            <w:tcW w:w="0" w:type="auto"/>
            <w:tcPrChange w:id="160" w:author="Marcus Beck" w:date="2022-03-17T15:52:00Z">
              <w:tcPr>
                <w:tcW w:w="358" w:type="pct"/>
              </w:tcPr>
            </w:tcPrChange>
          </w:tcPr>
          <w:p w14:paraId="5EA1CAF4" w14:textId="77777777" w:rsidR="00A61366" w:rsidRPr="00A87503" w:rsidRDefault="00A61366">
            <w:pPr>
              <w:pStyle w:val="Compact"/>
              <w:rPr>
                <w:sz w:val="20"/>
                <w:szCs w:val="20"/>
              </w:rPr>
            </w:pPr>
          </w:p>
        </w:tc>
        <w:tc>
          <w:tcPr>
            <w:tcW w:w="1134" w:type="pct"/>
            <w:tcPrChange w:id="161" w:author="Marcus Beck" w:date="2022-03-17T15:52:00Z">
              <w:tcPr>
                <w:tcW w:w="1088" w:type="pct"/>
              </w:tcPr>
            </w:tcPrChange>
          </w:tcPr>
          <w:p w14:paraId="7FF3D28C" w14:textId="77777777" w:rsidR="00A61366" w:rsidRPr="00A87503" w:rsidRDefault="00BC3ECC">
            <w:pPr>
              <w:pStyle w:val="Compact"/>
              <w:rPr>
                <w:sz w:val="20"/>
                <w:szCs w:val="20"/>
              </w:rPr>
            </w:pPr>
            <w:r w:rsidRPr="00A87503">
              <w:rPr>
                <w:sz w:val="20"/>
                <w:szCs w:val="20"/>
              </w:rPr>
              <w:t>Temp (C)</w:t>
            </w:r>
          </w:p>
        </w:tc>
        <w:tc>
          <w:tcPr>
            <w:tcW w:w="1052" w:type="pct"/>
            <w:tcPrChange w:id="162" w:author="Marcus Beck" w:date="2022-03-17T15:52:00Z">
              <w:tcPr>
                <w:tcW w:w="1055" w:type="pct"/>
              </w:tcPr>
            </w:tcPrChange>
          </w:tcPr>
          <w:p w14:paraId="47E131E1" w14:textId="77777777" w:rsidR="00A61366" w:rsidRPr="00A87503" w:rsidRDefault="00BC3ECC">
            <w:pPr>
              <w:pStyle w:val="Compact"/>
              <w:rPr>
                <w:sz w:val="20"/>
                <w:szCs w:val="20"/>
              </w:rPr>
            </w:pPr>
            <w:r w:rsidRPr="00A87503">
              <w:rPr>
                <w:sz w:val="20"/>
                <w:szCs w:val="20"/>
              </w:rPr>
              <w:t>25.5 (19.6, 32.9)</w:t>
            </w:r>
          </w:p>
        </w:tc>
        <w:tc>
          <w:tcPr>
            <w:tcW w:w="348" w:type="pct"/>
            <w:tcPrChange w:id="163" w:author="Marcus Beck" w:date="2022-03-17T15:52:00Z">
              <w:tcPr>
                <w:tcW w:w="329" w:type="pct"/>
              </w:tcPr>
            </w:tcPrChange>
          </w:tcPr>
          <w:p w14:paraId="254369AB" w14:textId="77777777" w:rsidR="00A61366" w:rsidRPr="00A87503" w:rsidRDefault="00BC3ECC">
            <w:pPr>
              <w:pStyle w:val="Compact"/>
              <w:jc w:val="right"/>
              <w:rPr>
                <w:sz w:val="20"/>
                <w:szCs w:val="20"/>
              </w:rPr>
            </w:pPr>
            <w:r w:rsidRPr="00A87503">
              <w:rPr>
                <w:sz w:val="20"/>
                <w:szCs w:val="20"/>
              </w:rPr>
              <w:t>442</w:t>
            </w:r>
          </w:p>
        </w:tc>
        <w:tc>
          <w:tcPr>
            <w:tcW w:w="448" w:type="pct"/>
            <w:tcPrChange w:id="164" w:author="Marcus Beck" w:date="2022-03-17T15:52:00Z">
              <w:tcPr>
                <w:tcW w:w="469" w:type="pct"/>
              </w:tcPr>
            </w:tcPrChange>
          </w:tcPr>
          <w:p w14:paraId="2639924D" w14:textId="77777777" w:rsidR="00A61366" w:rsidRPr="00A87503" w:rsidRDefault="00BC3ECC">
            <w:pPr>
              <w:pStyle w:val="Compact"/>
              <w:jc w:val="right"/>
              <w:rPr>
                <w:sz w:val="20"/>
                <w:szCs w:val="20"/>
              </w:rPr>
            </w:pPr>
            <w:r w:rsidRPr="00A87503">
              <w:rPr>
                <w:sz w:val="20"/>
                <w:szCs w:val="20"/>
              </w:rPr>
              <w:t>66</w:t>
            </w:r>
          </w:p>
        </w:tc>
        <w:tc>
          <w:tcPr>
            <w:tcW w:w="479" w:type="pct"/>
            <w:tcPrChange w:id="165" w:author="Marcus Beck" w:date="2022-03-17T15:52:00Z">
              <w:tcPr>
                <w:tcW w:w="517" w:type="pct"/>
              </w:tcPr>
            </w:tcPrChange>
          </w:tcPr>
          <w:p w14:paraId="09AE4AE6" w14:textId="77777777" w:rsidR="00A61366" w:rsidRPr="00A87503" w:rsidRDefault="00BC3ECC">
            <w:pPr>
              <w:pStyle w:val="Compact"/>
              <w:jc w:val="right"/>
              <w:rPr>
                <w:sz w:val="20"/>
                <w:szCs w:val="20"/>
              </w:rPr>
            </w:pPr>
            <w:r w:rsidRPr="00A87503">
              <w:rPr>
                <w:sz w:val="20"/>
                <w:szCs w:val="20"/>
              </w:rPr>
              <w:t>15</w:t>
            </w:r>
          </w:p>
        </w:tc>
        <w:tc>
          <w:tcPr>
            <w:tcW w:w="446" w:type="pct"/>
            <w:tcPrChange w:id="166" w:author="Marcus Beck" w:date="2022-03-17T15:52:00Z">
              <w:tcPr>
                <w:tcW w:w="517" w:type="pct"/>
              </w:tcPr>
            </w:tcPrChange>
          </w:tcPr>
          <w:p w14:paraId="7E7C127F" w14:textId="77777777" w:rsidR="00A61366" w:rsidRPr="00A87503" w:rsidRDefault="00BC3ECC">
            <w:pPr>
              <w:pStyle w:val="Compact"/>
              <w:jc w:val="right"/>
              <w:rPr>
                <w:sz w:val="20"/>
                <w:szCs w:val="20"/>
              </w:rPr>
            </w:pPr>
            <w:r w:rsidRPr="00A87503">
              <w:rPr>
                <w:sz w:val="20"/>
                <w:szCs w:val="20"/>
              </w:rPr>
              <w:t>19</w:t>
            </w:r>
          </w:p>
        </w:tc>
        <w:tc>
          <w:tcPr>
            <w:tcW w:w="713" w:type="pct"/>
            <w:tcPrChange w:id="167" w:author="Marcus Beck" w:date="2022-03-17T15:52:00Z">
              <w:tcPr>
                <w:tcW w:w="667" w:type="pct"/>
              </w:tcPr>
            </w:tcPrChange>
          </w:tcPr>
          <w:p w14:paraId="78DE9422" w14:textId="77777777" w:rsidR="00A61366" w:rsidRPr="00A87503" w:rsidRDefault="00BC3ECC">
            <w:pPr>
              <w:pStyle w:val="Compact"/>
              <w:jc w:val="right"/>
              <w:rPr>
                <w:sz w:val="20"/>
                <w:szCs w:val="20"/>
              </w:rPr>
            </w:pPr>
            <w:r w:rsidRPr="00A87503">
              <w:rPr>
                <w:sz w:val="20"/>
                <w:szCs w:val="20"/>
              </w:rPr>
              <w:t>0</w:t>
            </w:r>
          </w:p>
        </w:tc>
      </w:tr>
      <w:tr w:rsidR="00337A93" w:rsidRPr="00A87503" w14:paraId="3286EFF1" w14:textId="77777777" w:rsidTr="00337A93">
        <w:trPr>
          <w:trHeight w:val="20"/>
        </w:trPr>
        <w:tc>
          <w:tcPr>
            <w:tcW w:w="0" w:type="auto"/>
            <w:tcPrChange w:id="168" w:author="Marcus Beck" w:date="2022-03-17T15:52:00Z">
              <w:tcPr>
                <w:tcW w:w="358" w:type="pct"/>
              </w:tcPr>
            </w:tcPrChange>
          </w:tcPr>
          <w:p w14:paraId="47257B81" w14:textId="77777777" w:rsidR="00A61366" w:rsidRPr="00A87503" w:rsidRDefault="00A61366">
            <w:pPr>
              <w:pStyle w:val="Compact"/>
              <w:rPr>
                <w:sz w:val="20"/>
                <w:szCs w:val="20"/>
              </w:rPr>
            </w:pPr>
          </w:p>
        </w:tc>
        <w:tc>
          <w:tcPr>
            <w:tcW w:w="1134" w:type="pct"/>
            <w:tcPrChange w:id="169" w:author="Marcus Beck" w:date="2022-03-17T15:52:00Z">
              <w:tcPr>
                <w:tcW w:w="1088" w:type="pct"/>
              </w:tcPr>
            </w:tcPrChange>
          </w:tcPr>
          <w:p w14:paraId="03FFDDEE" w14:textId="77777777" w:rsidR="00A61366" w:rsidRPr="00A87503" w:rsidRDefault="00BC3ECC">
            <w:pPr>
              <w:pStyle w:val="Compact"/>
              <w:rPr>
                <w:sz w:val="20"/>
                <w:szCs w:val="20"/>
              </w:rPr>
            </w:pPr>
            <w:r w:rsidRPr="00A87503">
              <w:rPr>
                <w:sz w:val="20"/>
                <w:szCs w:val="20"/>
              </w:rPr>
              <w:t>TN (mg/L)</w:t>
            </w:r>
          </w:p>
        </w:tc>
        <w:tc>
          <w:tcPr>
            <w:tcW w:w="1052" w:type="pct"/>
            <w:tcPrChange w:id="170" w:author="Marcus Beck" w:date="2022-03-17T15:52:00Z">
              <w:tcPr>
                <w:tcW w:w="1055" w:type="pct"/>
              </w:tcPr>
            </w:tcPrChange>
          </w:tcPr>
          <w:p w14:paraId="09F1B3AE" w14:textId="77777777" w:rsidR="00A61366" w:rsidRPr="00A87503" w:rsidRDefault="00BC3ECC">
            <w:pPr>
              <w:pStyle w:val="Compact"/>
              <w:rPr>
                <w:sz w:val="20"/>
                <w:szCs w:val="20"/>
              </w:rPr>
            </w:pPr>
            <w:r w:rsidRPr="00A87503">
              <w:rPr>
                <w:sz w:val="20"/>
                <w:szCs w:val="20"/>
              </w:rPr>
              <w:t>0.41 (0.178, 5.6)</w:t>
            </w:r>
          </w:p>
        </w:tc>
        <w:tc>
          <w:tcPr>
            <w:tcW w:w="348" w:type="pct"/>
            <w:tcPrChange w:id="171" w:author="Marcus Beck" w:date="2022-03-17T15:52:00Z">
              <w:tcPr>
                <w:tcW w:w="329" w:type="pct"/>
              </w:tcPr>
            </w:tcPrChange>
          </w:tcPr>
          <w:p w14:paraId="1886C0E0" w14:textId="77777777" w:rsidR="00A61366" w:rsidRPr="00A87503" w:rsidRDefault="00BC3ECC">
            <w:pPr>
              <w:pStyle w:val="Compact"/>
              <w:jc w:val="right"/>
              <w:rPr>
                <w:sz w:val="20"/>
                <w:szCs w:val="20"/>
              </w:rPr>
            </w:pPr>
            <w:r w:rsidRPr="00A87503">
              <w:rPr>
                <w:sz w:val="20"/>
                <w:szCs w:val="20"/>
              </w:rPr>
              <w:t>429</w:t>
            </w:r>
          </w:p>
        </w:tc>
        <w:tc>
          <w:tcPr>
            <w:tcW w:w="448" w:type="pct"/>
            <w:tcPrChange w:id="172" w:author="Marcus Beck" w:date="2022-03-17T15:52:00Z">
              <w:tcPr>
                <w:tcW w:w="469" w:type="pct"/>
              </w:tcPr>
            </w:tcPrChange>
          </w:tcPr>
          <w:p w14:paraId="04A220BA" w14:textId="77777777" w:rsidR="00A61366" w:rsidRPr="00A87503" w:rsidRDefault="00BC3ECC">
            <w:pPr>
              <w:pStyle w:val="Compact"/>
              <w:jc w:val="right"/>
              <w:rPr>
                <w:sz w:val="20"/>
                <w:szCs w:val="20"/>
              </w:rPr>
            </w:pPr>
            <w:r w:rsidRPr="00A87503">
              <w:rPr>
                <w:sz w:val="20"/>
                <w:szCs w:val="20"/>
              </w:rPr>
              <w:t>59</w:t>
            </w:r>
          </w:p>
        </w:tc>
        <w:tc>
          <w:tcPr>
            <w:tcW w:w="479" w:type="pct"/>
            <w:tcPrChange w:id="173" w:author="Marcus Beck" w:date="2022-03-17T15:52:00Z">
              <w:tcPr>
                <w:tcW w:w="517" w:type="pct"/>
              </w:tcPr>
            </w:tcPrChange>
          </w:tcPr>
          <w:p w14:paraId="5ACE40C2" w14:textId="77777777" w:rsidR="00A61366" w:rsidRPr="00A87503" w:rsidRDefault="00BC3ECC">
            <w:pPr>
              <w:pStyle w:val="Compact"/>
              <w:jc w:val="right"/>
              <w:rPr>
                <w:sz w:val="20"/>
                <w:szCs w:val="20"/>
              </w:rPr>
            </w:pPr>
            <w:r w:rsidRPr="00A87503">
              <w:rPr>
                <w:sz w:val="20"/>
                <w:szCs w:val="20"/>
              </w:rPr>
              <w:t>37</w:t>
            </w:r>
          </w:p>
        </w:tc>
        <w:tc>
          <w:tcPr>
            <w:tcW w:w="446" w:type="pct"/>
            <w:tcPrChange w:id="174" w:author="Marcus Beck" w:date="2022-03-17T15:52:00Z">
              <w:tcPr>
                <w:tcW w:w="517" w:type="pct"/>
              </w:tcPr>
            </w:tcPrChange>
          </w:tcPr>
          <w:p w14:paraId="35972D5E" w14:textId="77777777" w:rsidR="00A61366" w:rsidRPr="00A87503" w:rsidRDefault="00BC3ECC">
            <w:pPr>
              <w:pStyle w:val="Compact"/>
              <w:jc w:val="right"/>
              <w:rPr>
                <w:sz w:val="20"/>
                <w:szCs w:val="20"/>
              </w:rPr>
            </w:pPr>
            <w:r w:rsidRPr="00A87503">
              <w:rPr>
                <w:sz w:val="20"/>
                <w:szCs w:val="20"/>
              </w:rPr>
              <w:t>4</w:t>
            </w:r>
          </w:p>
        </w:tc>
        <w:tc>
          <w:tcPr>
            <w:tcW w:w="713" w:type="pct"/>
            <w:tcPrChange w:id="175" w:author="Marcus Beck" w:date="2022-03-17T15:52:00Z">
              <w:tcPr>
                <w:tcW w:w="667" w:type="pct"/>
              </w:tcPr>
            </w:tcPrChange>
          </w:tcPr>
          <w:p w14:paraId="03B42F4B" w14:textId="77777777" w:rsidR="00A61366" w:rsidRPr="00A87503" w:rsidRDefault="00BC3ECC">
            <w:pPr>
              <w:pStyle w:val="Compact"/>
              <w:jc w:val="right"/>
              <w:rPr>
                <w:sz w:val="20"/>
                <w:szCs w:val="20"/>
              </w:rPr>
            </w:pPr>
            <w:r w:rsidRPr="00A87503">
              <w:rPr>
                <w:sz w:val="20"/>
                <w:szCs w:val="20"/>
              </w:rPr>
              <w:t>4</w:t>
            </w:r>
          </w:p>
        </w:tc>
      </w:tr>
      <w:tr w:rsidR="00337A93" w:rsidRPr="00A87503" w14:paraId="295DE0A8" w14:textId="77777777" w:rsidTr="00337A93">
        <w:trPr>
          <w:trHeight w:val="20"/>
        </w:trPr>
        <w:tc>
          <w:tcPr>
            <w:tcW w:w="0" w:type="auto"/>
            <w:tcPrChange w:id="176" w:author="Marcus Beck" w:date="2022-03-17T15:52:00Z">
              <w:tcPr>
                <w:tcW w:w="358" w:type="pct"/>
              </w:tcPr>
            </w:tcPrChange>
          </w:tcPr>
          <w:p w14:paraId="7DAFC404" w14:textId="77777777" w:rsidR="00A61366" w:rsidRPr="00A87503" w:rsidRDefault="00A61366">
            <w:pPr>
              <w:pStyle w:val="Compact"/>
              <w:rPr>
                <w:sz w:val="20"/>
                <w:szCs w:val="20"/>
              </w:rPr>
            </w:pPr>
          </w:p>
        </w:tc>
        <w:tc>
          <w:tcPr>
            <w:tcW w:w="1134" w:type="pct"/>
            <w:tcPrChange w:id="177" w:author="Marcus Beck" w:date="2022-03-17T15:52:00Z">
              <w:tcPr>
                <w:tcW w:w="1088" w:type="pct"/>
              </w:tcPr>
            </w:tcPrChange>
          </w:tcPr>
          <w:p w14:paraId="5AFFDAFE" w14:textId="77777777" w:rsidR="00A61366" w:rsidRPr="00A87503" w:rsidRDefault="00BC3ECC">
            <w:pPr>
              <w:pStyle w:val="Compact"/>
              <w:rPr>
                <w:sz w:val="20"/>
                <w:szCs w:val="20"/>
              </w:rPr>
            </w:pPr>
            <w:r w:rsidRPr="00A87503">
              <w:rPr>
                <w:sz w:val="20"/>
                <w:szCs w:val="20"/>
              </w:rPr>
              <w:t>TP (mg/L)</w:t>
            </w:r>
          </w:p>
        </w:tc>
        <w:tc>
          <w:tcPr>
            <w:tcW w:w="1052" w:type="pct"/>
            <w:tcPrChange w:id="178" w:author="Marcus Beck" w:date="2022-03-17T15:52:00Z">
              <w:tcPr>
                <w:tcW w:w="1055" w:type="pct"/>
              </w:tcPr>
            </w:tcPrChange>
          </w:tcPr>
          <w:p w14:paraId="248120C3" w14:textId="77777777" w:rsidR="00A61366" w:rsidRPr="00A87503" w:rsidRDefault="00BC3ECC">
            <w:pPr>
              <w:pStyle w:val="Compact"/>
              <w:rPr>
                <w:sz w:val="20"/>
                <w:szCs w:val="20"/>
              </w:rPr>
            </w:pPr>
            <w:r w:rsidRPr="00A87503">
              <w:rPr>
                <w:sz w:val="20"/>
                <w:szCs w:val="20"/>
              </w:rPr>
              <w:t>0.12 (0.019, 3.9)</w:t>
            </w:r>
          </w:p>
        </w:tc>
        <w:tc>
          <w:tcPr>
            <w:tcW w:w="348" w:type="pct"/>
            <w:tcPrChange w:id="179" w:author="Marcus Beck" w:date="2022-03-17T15:52:00Z">
              <w:tcPr>
                <w:tcW w:w="329" w:type="pct"/>
              </w:tcPr>
            </w:tcPrChange>
          </w:tcPr>
          <w:p w14:paraId="08D28E31" w14:textId="77777777" w:rsidR="00A61366" w:rsidRPr="00A87503" w:rsidRDefault="00BC3ECC">
            <w:pPr>
              <w:pStyle w:val="Compact"/>
              <w:jc w:val="right"/>
              <w:rPr>
                <w:sz w:val="20"/>
                <w:szCs w:val="20"/>
              </w:rPr>
            </w:pPr>
            <w:r w:rsidRPr="00A87503">
              <w:rPr>
                <w:sz w:val="20"/>
                <w:szCs w:val="20"/>
              </w:rPr>
              <w:t>485</w:t>
            </w:r>
          </w:p>
        </w:tc>
        <w:tc>
          <w:tcPr>
            <w:tcW w:w="448" w:type="pct"/>
            <w:tcPrChange w:id="180" w:author="Marcus Beck" w:date="2022-03-17T15:52:00Z">
              <w:tcPr>
                <w:tcW w:w="469" w:type="pct"/>
              </w:tcPr>
            </w:tcPrChange>
          </w:tcPr>
          <w:p w14:paraId="10A5ADDE" w14:textId="77777777" w:rsidR="00A61366" w:rsidRPr="00A87503" w:rsidRDefault="00BC3ECC">
            <w:pPr>
              <w:pStyle w:val="Compact"/>
              <w:jc w:val="right"/>
              <w:rPr>
                <w:sz w:val="20"/>
                <w:szCs w:val="20"/>
              </w:rPr>
            </w:pPr>
            <w:r w:rsidRPr="00A87503">
              <w:rPr>
                <w:sz w:val="20"/>
                <w:szCs w:val="20"/>
              </w:rPr>
              <w:t>81</w:t>
            </w:r>
          </w:p>
        </w:tc>
        <w:tc>
          <w:tcPr>
            <w:tcW w:w="479" w:type="pct"/>
            <w:tcPrChange w:id="181" w:author="Marcus Beck" w:date="2022-03-17T15:52:00Z">
              <w:tcPr>
                <w:tcW w:w="517" w:type="pct"/>
              </w:tcPr>
            </w:tcPrChange>
          </w:tcPr>
          <w:p w14:paraId="3F0BDCBD" w14:textId="77777777" w:rsidR="00A61366" w:rsidRPr="00A87503" w:rsidRDefault="00BC3ECC">
            <w:pPr>
              <w:pStyle w:val="Compact"/>
              <w:jc w:val="right"/>
              <w:rPr>
                <w:sz w:val="20"/>
                <w:szCs w:val="20"/>
              </w:rPr>
            </w:pPr>
            <w:r w:rsidRPr="00A87503">
              <w:rPr>
                <w:sz w:val="20"/>
                <w:szCs w:val="20"/>
              </w:rPr>
              <w:t>15</w:t>
            </w:r>
          </w:p>
        </w:tc>
        <w:tc>
          <w:tcPr>
            <w:tcW w:w="446" w:type="pct"/>
            <w:tcPrChange w:id="182" w:author="Marcus Beck" w:date="2022-03-17T15:52:00Z">
              <w:tcPr>
                <w:tcW w:w="517" w:type="pct"/>
              </w:tcPr>
            </w:tcPrChange>
          </w:tcPr>
          <w:p w14:paraId="45201640" w14:textId="77777777" w:rsidR="00A61366" w:rsidRPr="00A87503" w:rsidRDefault="00BC3ECC">
            <w:pPr>
              <w:pStyle w:val="Compact"/>
              <w:jc w:val="right"/>
              <w:rPr>
                <w:sz w:val="20"/>
                <w:szCs w:val="20"/>
              </w:rPr>
            </w:pPr>
            <w:r w:rsidRPr="00A87503">
              <w:rPr>
                <w:sz w:val="20"/>
                <w:szCs w:val="20"/>
              </w:rPr>
              <w:t>4</w:t>
            </w:r>
          </w:p>
        </w:tc>
        <w:tc>
          <w:tcPr>
            <w:tcW w:w="713" w:type="pct"/>
            <w:tcPrChange w:id="183" w:author="Marcus Beck" w:date="2022-03-17T15:52:00Z">
              <w:tcPr>
                <w:tcW w:w="667" w:type="pct"/>
              </w:tcPr>
            </w:tcPrChange>
          </w:tcPr>
          <w:p w14:paraId="7B027C0C" w14:textId="77777777" w:rsidR="00A61366" w:rsidRPr="00A87503" w:rsidRDefault="00BC3ECC">
            <w:pPr>
              <w:pStyle w:val="Compact"/>
              <w:jc w:val="right"/>
              <w:rPr>
                <w:sz w:val="20"/>
                <w:szCs w:val="20"/>
              </w:rPr>
            </w:pPr>
            <w:r w:rsidRPr="00A87503">
              <w:rPr>
                <w:sz w:val="20"/>
                <w:szCs w:val="20"/>
              </w:rPr>
              <w:t>1</w:t>
            </w:r>
          </w:p>
        </w:tc>
      </w:tr>
      <w:tr w:rsidR="00337A93" w:rsidRPr="00A87503" w14:paraId="3D9F496A" w14:textId="77777777" w:rsidTr="00337A93">
        <w:trPr>
          <w:trHeight w:val="20"/>
        </w:trPr>
        <w:tc>
          <w:tcPr>
            <w:tcW w:w="0" w:type="auto"/>
            <w:tcPrChange w:id="184" w:author="Marcus Beck" w:date="2022-03-17T15:52:00Z">
              <w:tcPr>
                <w:tcW w:w="358" w:type="pct"/>
              </w:tcPr>
            </w:tcPrChange>
          </w:tcPr>
          <w:p w14:paraId="11805018" w14:textId="77777777" w:rsidR="00A61366" w:rsidRPr="00A87503" w:rsidRDefault="00BC3ECC">
            <w:pPr>
              <w:pStyle w:val="Compact"/>
              <w:rPr>
                <w:sz w:val="20"/>
                <w:szCs w:val="20"/>
              </w:rPr>
            </w:pPr>
            <w:r w:rsidRPr="00A87503">
              <w:rPr>
                <w:sz w:val="20"/>
                <w:szCs w:val="20"/>
              </w:rPr>
              <w:t>2</w:t>
            </w:r>
          </w:p>
        </w:tc>
        <w:tc>
          <w:tcPr>
            <w:tcW w:w="1134" w:type="pct"/>
            <w:tcPrChange w:id="185" w:author="Marcus Beck" w:date="2022-03-17T15:52:00Z">
              <w:tcPr>
                <w:tcW w:w="1088" w:type="pct"/>
              </w:tcPr>
            </w:tcPrChange>
          </w:tcPr>
          <w:p w14:paraId="028D7201" w14:textId="77777777" w:rsidR="00A61366" w:rsidRPr="00A87503" w:rsidRDefault="00BC3ECC">
            <w:pPr>
              <w:pStyle w:val="Compact"/>
              <w:rPr>
                <w:sz w:val="20"/>
                <w:szCs w:val="20"/>
              </w:rPr>
            </w:pPr>
            <w:proofErr w:type="spellStart"/>
            <w:r w:rsidRPr="00A87503">
              <w:rPr>
                <w:sz w:val="20"/>
                <w:szCs w:val="20"/>
              </w:rPr>
              <w:t>Chl</w:t>
            </w:r>
            <w:proofErr w:type="spellEnd"/>
            <w:r w:rsidRPr="00A87503">
              <w:rPr>
                <w:sz w:val="20"/>
                <w:szCs w:val="20"/>
              </w:rPr>
              <w:t>-a (</w:t>
            </w:r>
            <m:oMath>
              <m:r>
                <w:rPr>
                  <w:rFonts w:ascii="Cambria Math" w:hAnsi="Cambria Math"/>
                  <w:sz w:val="20"/>
                  <w:szCs w:val="20"/>
                </w:rPr>
                <m:t>μ</m:t>
              </m:r>
            </m:oMath>
            <w:r w:rsidRPr="00A87503">
              <w:rPr>
                <w:sz w:val="20"/>
                <w:szCs w:val="20"/>
              </w:rPr>
              <w:t>g/L)</w:t>
            </w:r>
          </w:p>
        </w:tc>
        <w:tc>
          <w:tcPr>
            <w:tcW w:w="1052" w:type="pct"/>
            <w:tcPrChange w:id="186" w:author="Marcus Beck" w:date="2022-03-17T15:52:00Z">
              <w:tcPr>
                <w:tcW w:w="1055" w:type="pct"/>
              </w:tcPr>
            </w:tcPrChange>
          </w:tcPr>
          <w:p w14:paraId="075B3635" w14:textId="77777777" w:rsidR="00A61366" w:rsidRPr="00A87503" w:rsidRDefault="00BC3ECC">
            <w:pPr>
              <w:pStyle w:val="Compact"/>
              <w:rPr>
                <w:sz w:val="20"/>
                <w:szCs w:val="20"/>
              </w:rPr>
            </w:pPr>
            <w:r w:rsidRPr="00A87503">
              <w:rPr>
                <w:sz w:val="20"/>
                <w:szCs w:val="20"/>
              </w:rPr>
              <w:t>2.7 (1.08, 42)</w:t>
            </w:r>
          </w:p>
        </w:tc>
        <w:tc>
          <w:tcPr>
            <w:tcW w:w="348" w:type="pct"/>
            <w:tcPrChange w:id="187" w:author="Marcus Beck" w:date="2022-03-17T15:52:00Z">
              <w:tcPr>
                <w:tcW w:w="329" w:type="pct"/>
              </w:tcPr>
            </w:tcPrChange>
          </w:tcPr>
          <w:p w14:paraId="513B3851" w14:textId="77777777" w:rsidR="00A61366" w:rsidRPr="00A87503" w:rsidRDefault="00BC3ECC">
            <w:pPr>
              <w:pStyle w:val="Compact"/>
              <w:jc w:val="right"/>
              <w:rPr>
                <w:sz w:val="20"/>
                <w:szCs w:val="20"/>
              </w:rPr>
            </w:pPr>
            <w:r w:rsidRPr="00A87503">
              <w:rPr>
                <w:sz w:val="20"/>
                <w:szCs w:val="20"/>
              </w:rPr>
              <w:t>78</w:t>
            </w:r>
          </w:p>
        </w:tc>
        <w:tc>
          <w:tcPr>
            <w:tcW w:w="448" w:type="pct"/>
            <w:tcPrChange w:id="188" w:author="Marcus Beck" w:date="2022-03-17T15:52:00Z">
              <w:tcPr>
                <w:tcW w:w="469" w:type="pct"/>
              </w:tcPr>
            </w:tcPrChange>
          </w:tcPr>
          <w:p w14:paraId="67EC5A93" w14:textId="77777777" w:rsidR="00A61366" w:rsidRPr="00A87503" w:rsidRDefault="00BC3ECC">
            <w:pPr>
              <w:pStyle w:val="Compact"/>
              <w:jc w:val="right"/>
              <w:rPr>
                <w:sz w:val="20"/>
                <w:szCs w:val="20"/>
              </w:rPr>
            </w:pPr>
            <w:r w:rsidRPr="00A87503">
              <w:rPr>
                <w:sz w:val="20"/>
                <w:szCs w:val="20"/>
              </w:rPr>
              <w:t>60</w:t>
            </w:r>
          </w:p>
        </w:tc>
        <w:tc>
          <w:tcPr>
            <w:tcW w:w="479" w:type="pct"/>
            <w:tcPrChange w:id="189" w:author="Marcus Beck" w:date="2022-03-17T15:52:00Z">
              <w:tcPr>
                <w:tcW w:w="517" w:type="pct"/>
              </w:tcPr>
            </w:tcPrChange>
          </w:tcPr>
          <w:p w14:paraId="715B9E2E" w14:textId="77777777" w:rsidR="00A61366" w:rsidRPr="00A87503" w:rsidRDefault="00BC3ECC">
            <w:pPr>
              <w:pStyle w:val="Compact"/>
              <w:jc w:val="right"/>
              <w:rPr>
                <w:sz w:val="20"/>
                <w:szCs w:val="20"/>
              </w:rPr>
            </w:pPr>
            <w:r w:rsidRPr="00A87503">
              <w:rPr>
                <w:sz w:val="20"/>
                <w:szCs w:val="20"/>
              </w:rPr>
              <w:t>6</w:t>
            </w:r>
          </w:p>
        </w:tc>
        <w:tc>
          <w:tcPr>
            <w:tcW w:w="446" w:type="pct"/>
            <w:tcPrChange w:id="190" w:author="Marcus Beck" w:date="2022-03-17T15:52:00Z">
              <w:tcPr>
                <w:tcW w:w="517" w:type="pct"/>
              </w:tcPr>
            </w:tcPrChange>
          </w:tcPr>
          <w:p w14:paraId="62D03050" w14:textId="77777777" w:rsidR="00A61366" w:rsidRPr="00A87503" w:rsidRDefault="00BC3ECC">
            <w:pPr>
              <w:pStyle w:val="Compact"/>
              <w:jc w:val="right"/>
              <w:rPr>
                <w:sz w:val="20"/>
                <w:szCs w:val="20"/>
              </w:rPr>
            </w:pPr>
            <w:r w:rsidRPr="00A87503">
              <w:rPr>
                <w:sz w:val="20"/>
                <w:szCs w:val="20"/>
              </w:rPr>
              <w:t>33</w:t>
            </w:r>
          </w:p>
        </w:tc>
        <w:tc>
          <w:tcPr>
            <w:tcW w:w="713" w:type="pct"/>
            <w:tcPrChange w:id="191" w:author="Marcus Beck" w:date="2022-03-17T15:52:00Z">
              <w:tcPr>
                <w:tcW w:w="667" w:type="pct"/>
              </w:tcPr>
            </w:tcPrChange>
          </w:tcPr>
          <w:p w14:paraId="67DA5297" w14:textId="77777777" w:rsidR="00A61366" w:rsidRPr="00A87503" w:rsidRDefault="00BC3ECC">
            <w:pPr>
              <w:pStyle w:val="Compact"/>
              <w:jc w:val="right"/>
              <w:rPr>
                <w:sz w:val="20"/>
                <w:szCs w:val="20"/>
              </w:rPr>
            </w:pPr>
            <w:r w:rsidRPr="00A87503">
              <w:rPr>
                <w:sz w:val="20"/>
                <w:szCs w:val="20"/>
              </w:rPr>
              <w:t>0</w:t>
            </w:r>
          </w:p>
        </w:tc>
      </w:tr>
      <w:tr w:rsidR="00337A93" w:rsidRPr="00A87503" w14:paraId="43ECC169" w14:textId="77777777" w:rsidTr="00337A93">
        <w:trPr>
          <w:trHeight w:val="20"/>
        </w:trPr>
        <w:tc>
          <w:tcPr>
            <w:tcW w:w="0" w:type="auto"/>
            <w:tcPrChange w:id="192" w:author="Marcus Beck" w:date="2022-03-17T15:52:00Z">
              <w:tcPr>
                <w:tcW w:w="358" w:type="pct"/>
              </w:tcPr>
            </w:tcPrChange>
          </w:tcPr>
          <w:p w14:paraId="22D04A31" w14:textId="77777777" w:rsidR="00A61366" w:rsidRPr="00A87503" w:rsidRDefault="00A61366">
            <w:pPr>
              <w:pStyle w:val="Compact"/>
              <w:rPr>
                <w:sz w:val="20"/>
                <w:szCs w:val="20"/>
              </w:rPr>
            </w:pPr>
          </w:p>
        </w:tc>
        <w:tc>
          <w:tcPr>
            <w:tcW w:w="1134" w:type="pct"/>
            <w:tcPrChange w:id="193" w:author="Marcus Beck" w:date="2022-03-17T15:52:00Z">
              <w:tcPr>
                <w:tcW w:w="1088" w:type="pct"/>
              </w:tcPr>
            </w:tcPrChange>
          </w:tcPr>
          <w:p w14:paraId="2BBAF5BF" w14:textId="77777777" w:rsidR="00A61366" w:rsidRPr="00A87503" w:rsidRDefault="00BC3ECC">
            <w:pPr>
              <w:pStyle w:val="Compact"/>
              <w:rPr>
                <w:sz w:val="20"/>
                <w:szCs w:val="20"/>
              </w:rPr>
            </w:pPr>
            <w:r w:rsidRPr="00A87503">
              <w:rPr>
                <w:sz w:val="20"/>
                <w:szCs w:val="20"/>
              </w:rPr>
              <w:t>DO (% sat.)</w:t>
            </w:r>
          </w:p>
        </w:tc>
        <w:tc>
          <w:tcPr>
            <w:tcW w:w="1052" w:type="pct"/>
            <w:tcPrChange w:id="194" w:author="Marcus Beck" w:date="2022-03-17T15:52:00Z">
              <w:tcPr>
                <w:tcW w:w="1055" w:type="pct"/>
              </w:tcPr>
            </w:tcPrChange>
          </w:tcPr>
          <w:p w14:paraId="3E725FDA" w14:textId="77777777" w:rsidR="00A61366" w:rsidRPr="00A87503" w:rsidRDefault="00BC3ECC">
            <w:pPr>
              <w:pStyle w:val="Compact"/>
              <w:rPr>
                <w:sz w:val="20"/>
                <w:szCs w:val="20"/>
              </w:rPr>
            </w:pPr>
            <w:r w:rsidRPr="00A87503">
              <w:rPr>
                <w:sz w:val="20"/>
                <w:szCs w:val="20"/>
              </w:rPr>
              <w:t>95 (60.6, 153.3)</w:t>
            </w:r>
          </w:p>
        </w:tc>
        <w:tc>
          <w:tcPr>
            <w:tcW w:w="348" w:type="pct"/>
            <w:tcPrChange w:id="195" w:author="Marcus Beck" w:date="2022-03-17T15:52:00Z">
              <w:tcPr>
                <w:tcW w:w="329" w:type="pct"/>
              </w:tcPr>
            </w:tcPrChange>
          </w:tcPr>
          <w:p w14:paraId="44D40244" w14:textId="77777777" w:rsidR="00A61366" w:rsidRPr="00A87503" w:rsidRDefault="00BC3ECC">
            <w:pPr>
              <w:pStyle w:val="Compact"/>
              <w:jc w:val="right"/>
              <w:rPr>
                <w:sz w:val="20"/>
                <w:szCs w:val="20"/>
              </w:rPr>
            </w:pPr>
            <w:r w:rsidRPr="00A87503">
              <w:rPr>
                <w:sz w:val="20"/>
                <w:szCs w:val="20"/>
              </w:rPr>
              <w:t>73</w:t>
            </w:r>
          </w:p>
        </w:tc>
        <w:tc>
          <w:tcPr>
            <w:tcW w:w="448" w:type="pct"/>
            <w:tcPrChange w:id="196" w:author="Marcus Beck" w:date="2022-03-17T15:52:00Z">
              <w:tcPr>
                <w:tcW w:w="469" w:type="pct"/>
              </w:tcPr>
            </w:tcPrChange>
          </w:tcPr>
          <w:p w14:paraId="1467BCE7" w14:textId="77777777" w:rsidR="00A61366" w:rsidRPr="00A87503" w:rsidRDefault="00BC3ECC">
            <w:pPr>
              <w:pStyle w:val="Compact"/>
              <w:jc w:val="right"/>
              <w:rPr>
                <w:sz w:val="20"/>
                <w:szCs w:val="20"/>
              </w:rPr>
            </w:pPr>
            <w:r w:rsidRPr="00A87503">
              <w:rPr>
                <w:sz w:val="20"/>
                <w:szCs w:val="20"/>
              </w:rPr>
              <w:t>42</w:t>
            </w:r>
          </w:p>
        </w:tc>
        <w:tc>
          <w:tcPr>
            <w:tcW w:w="479" w:type="pct"/>
            <w:tcPrChange w:id="197" w:author="Marcus Beck" w:date="2022-03-17T15:52:00Z">
              <w:tcPr>
                <w:tcW w:w="517" w:type="pct"/>
              </w:tcPr>
            </w:tcPrChange>
          </w:tcPr>
          <w:p w14:paraId="6AC6A75B" w14:textId="77777777" w:rsidR="00A61366" w:rsidRPr="00A87503" w:rsidRDefault="00BC3ECC">
            <w:pPr>
              <w:pStyle w:val="Compact"/>
              <w:jc w:val="right"/>
              <w:rPr>
                <w:sz w:val="20"/>
                <w:szCs w:val="20"/>
              </w:rPr>
            </w:pPr>
            <w:r w:rsidRPr="00A87503">
              <w:rPr>
                <w:sz w:val="20"/>
                <w:szCs w:val="20"/>
              </w:rPr>
              <w:t>44</w:t>
            </w:r>
          </w:p>
        </w:tc>
        <w:tc>
          <w:tcPr>
            <w:tcW w:w="446" w:type="pct"/>
            <w:tcPrChange w:id="198" w:author="Marcus Beck" w:date="2022-03-17T15:52:00Z">
              <w:tcPr>
                <w:tcW w:w="517" w:type="pct"/>
              </w:tcPr>
            </w:tcPrChange>
          </w:tcPr>
          <w:p w14:paraId="620F4C29" w14:textId="77777777" w:rsidR="00A61366" w:rsidRPr="00A87503" w:rsidRDefault="00BC3ECC">
            <w:pPr>
              <w:pStyle w:val="Compact"/>
              <w:jc w:val="right"/>
              <w:rPr>
                <w:sz w:val="20"/>
                <w:szCs w:val="20"/>
              </w:rPr>
            </w:pPr>
            <w:r w:rsidRPr="00A87503">
              <w:rPr>
                <w:sz w:val="20"/>
                <w:szCs w:val="20"/>
              </w:rPr>
              <w:t>14</w:t>
            </w:r>
          </w:p>
        </w:tc>
        <w:tc>
          <w:tcPr>
            <w:tcW w:w="713" w:type="pct"/>
            <w:tcPrChange w:id="199" w:author="Marcus Beck" w:date="2022-03-17T15:52:00Z">
              <w:tcPr>
                <w:tcW w:w="667" w:type="pct"/>
              </w:tcPr>
            </w:tcPrChange>
          </w:tcPr>
          <w:p w14:paraId="7FE9B5B4" w14:textId="77777777" w:rsidR="00A61366" w:rsidRPr="00A87503" w:rsidRDefault="00BC3ECC">
            <w:pPr>
              <w:pStyle w:val="Compact"/>
              <w:jc w:val="right"/>
              <w:rPr>
                <w:sz w:val="20"/>
                <w:szCs w:val="20"/>
              </w:rPr>
            </w:pPr>
            <w:r w:rsidRPr="00A87503">
              <w:rPr>
                <w:sz w:val="20"/>
                <w:szCs w:val="20"/>
              </w:rPr>
              <w:t>0</w:t>
            </w:r>
          </w:p>
        </w:tc>
      </w:tr>
      <w:tr w:rsidR="00337A93" w:rsidRPr="00A87503" w14:paraId="1C0CAC10" w14:textId="77777777" w:rsidTr="00337A93">
        <w:trPr>
          <w:trHeight w:val="20"/>
        </w:trPr>
        <w:tc>
          <w:tcPr>
            <w:tcW w:w="0" w:type="auto"/>
            <w:tcPrChange w:id="200" w:author="Marcus Beck" w:date="2022-03-17T15:52:00Z">
              <w:tcPr>
                <w:tcW w:w="358" w:type="pct"/>
              </w:tcPr>
            </w:tcPrChange>
          </w:tcPr>
          <w:p w14:paraId="6CC4BF45" w14:textId="77777777" w:rsidR="00A61366" w:rsidRPr="00A87503" w:rsidRDefault="00A61366">
            <w:pPr>
              <w:pStyle w:val="Compact"/>
              <w:rPr>
                <w:sz w:val="20"/>
                <w:szCs w:val="20"/>
              </w:rPr>
            </w:pPr>
          </w:p>
        </w:tc>
        <w:tc>
          <w:tcPr>
            <w:tcW w:w="1134" w:type="pct"/>
            <w:tcPrChange w:id="201" w:author="Marcus Beck" w:date="2022-03-17T15:52:00Z">
              <w:tcPr>
                <w:tcW w:w="1088" w:type="pct"/>
              </w:tcPr>
            </w:tcPrChange>
          </w:tcPr>
          <w:p w14:paraId="52EAAA02" w14:textId="77777777" w:rsidR="00A61366" w:rsidRPr="00A87503" w:rsidRDefault="00BC3ECC">
            <w:pPr>
              <w:pStyle w:val="Compact"/>
              <w:rPr>
                <w:sz w:val="20"/>
                <w:szCs w:val="20"/>
              </w:rPr>
            </w:pPr>
            <w:r w:rsidRPr="00A87503">
              <w:rPr>
                <w:sz w:val="20"/>
                <w:szCs w:val="20"/>
              </w:rPr>
              <w:t>NH3, NH4+ (mg/L)</w:t>
            </w:r>
          </w:p>
        </w:tc>
        <w:tc>
          <w:tcPr>
            <w:tcW w:w="1052" w:type="pct"/>
            <w:tcPrChange w:id="202" w:author="Marcus Beck" w:date="2022-03-17T15:52:00Z">
              <w:tcPr>
                <w:tcW w:w="1055" w:type="pct"/>
              </w:tcPr>
            </w:tcPrChange>
          </w:tcPr>
          <w:p w14:paraId="0F88F6F5" w14:textId="77777777" w:rsidR="00A61366" w:rsidRPr="00A87503" w:rsidRDefault="00BC3ECC">
            <w:pPr>
              <w:pStyle w:val="Compact"/>
              <w:rPr>
                <w:sz w:val="20"/>
                <w:szCs w:val="20"/>
              </w:rPr>
            </w:pPr>
            <w:r w:rsidRPr="00A87503">
              <w:rPr>
                <w:sz w:val="20"/>
                <w:szCs w:val="20"/>
              </w:rPr>
              <w:t>0.004 (0.002, 0.071)</w:t>
            </w:r>
          </w:p>
        </w:tc>
        <w:tc>
          <w:tcPr>
            <w:tcW w:w="348" w:type="pct"/>
            <w:tcPrChange w:id="203" w:author="Marcus Beck" w:date="2022-03-17T15:52:00Z">
              <w:tcPr>
                <w:tcW w:w="329" w:type="pct"/>
              </w:tcPr>
            </w:tcPrChange>
          </w:tcPr>
          <w:p w14:paraId="1476BB85" w14:textId="77777777" w:rsidR="00A61366" w:rsidRPr="00A87503" w:rsidRDefault="00BC3ECC">
            <w:pPr>
              <w:pStyle w:val="Compact"/>
              <w:jc w:val="right"/>
              <w:rPr>
                <w:sz w:val="20"/>
                <w:szCs w:val="20"/>
              </w:rPr>
            </w:pPr>
            <w:r w:rsidRPr="00A87503">
              <w:rPr>
                <w:sz w:val="20"/>
                <w:szCs w:val="20"/>
              </w:rPr>
              <w:t>76</w:t>
            </w:r>
          </w:p>
        </w:tc>
        <w:tc>
          <w:tcPr>
            <w:tcW w:w="448" w:type="pct"/>
            <w:tcPrChange w:id="204" w:author="Marcus Beck" w:date="2022-03-17T15:52:00Z">
              <w:tcPr>
                <w:tcW w:w="469" w:type="pct"/>
              </w:tcPr>
            </w:tcPrChange>
          </w:tcPr>
          <w:p w14:paraId="2A049EBB" w14:textId="77777777" w:rsidR="00A61366" w:rsidRPr="00A87503" w:rsidRDefault="00BC3ECC">
            <w:pPr>
              <w:pStyle w:val="Compact"/>
              <w:jc w:val="right"/>
              <w:rPr>
                <w:sz w:val="20"/>
                <w:szCs w:val="20"/>
              </w:rPr>
            </w:pPr>
            <w:r w:rsidRPr="00A87503">
              <w:rPr>
                <w:sz w:val="20"/>
                <w:szCs w:val="20"/>
              </w:rPr>
              <w:t>86</w:t>
            </w:r>
          </w:p>
        </w:tc>
        <w:tc>
          <w:tcPr>
            <w:tcW w:w="479" w:type="pct"/>
            <w:tcPrChange w:id="205" w:author="Marcus Beck" w:date="2022-03-17T15:52:00Z">
              <w:tcPr>
                <w:tcW w:w="517" w:type="pct"/>
              </w:tcPr>
            </w:tcPrChange>
          </w:tcPr>
          <w:p w14:paraId="0E4A355E" w14:textId="77777777" w:rsidR="00A61366" w:rsidRPr="00A87503" w:rsidRDefault="00BC3ECC">
            <w:pPr>
              <w:pStyle w:val="Compact"/>
              <w:jc w:val="right"/>
              <w:rPr>
                <w:sz w:val="20"/>
                <w:szCs w:val="20"/>
              </w:rPr>
            </w:pPr>
            <w:r w:rsidRPr="00A87503">
              <w:rPr>
                <w:sz w:val="20"/>
                <w:szCs w:val="20"/>
              </w:rPr>
              <w:t>1</w:t>
            </w:r>
          </w:p>
        </w:tc>
        <w:tc>
          <w:tcPr>
            <w:tcW w:w="446" w:type="pct"/>
            <w:tcPrChange w:id="206" w:author="Marcus Beck" w:date="2022-03-17T15:52:00Z">
              <w:tcPr>
                <w:tcW w:w="517" w:type="pct"/>
              </w:tcPr>
            </w:tcPrChange>
          </w:tcPr>
          <w:p w14:paraId="4FEE0AEC" w14:textId="77777777" w:rsidR="00A61366" w:rsidRPr="00A87503" w:rsidRDefault="00BC3ECC">
            <w:pPr>
              <w:pStyle w:val="Compact"/>
              <w:jc w:val="right"/>
              <w:rPr>
                <w:sz w:val="20"/>
                <w:szCs w:val="20"/>
              </w:rPr>
            </w:pPr>
            <w:r w:rsidRPr="00A87503">
              <w:rPr>
                <w:sz w:val="20"/>
                <w:szCs w:val="20"/>
              </w:rPr>
              <w:t>13</w:t>
            </w:r>
          </w:p>
        </w:tc>
        <w:tc>
          <w:tcPr>
            <w:tcW w:w="713" w:type="pct"/>
            <w:tcPrChange w:id="207" w:author="Marcus Beck" w:date="2022-03-17T15:52:00Z">
              <w:tcPr>
                <w:tcW w:w="667" w:type="pct"/>
              </w:tcPr>
            </w:tcPrChange>
          </w:tcPr>
          <w:p w14:paraId="7A25ED47" w14:textId="77777777" w:rsidR="00A61366" w:rsidRPr="00A87503" w:rsidRDefault="00BC3ECC">
            <w:pPr>
              <w:pStyle w:val="Compact"/>
              <w:jc w:val="right"/>
              <w:rPr>
                <w:sz w:val="20"/>
                <w:szCs w:val="20"/>
              </w:rPr>
            </w:pPr>
            <w:r w:rsidRPr="00A87503">
              <w:rPr>
                <w:sz w:val="20"/>
                <w:szCs w:val="20"/>
              </w:rPr>
              <w:t>21</w:t>
            </w:r>
          </w:p>
        </w:tc>
      </w:tr>
      <w:tr w:rsidR="00337A93" w:rsidRPr="00A87503" w14:paraId="07CD33C2" w14:textId="77777777" w:rsidTr="00337A93">
        <w:trPr>
          <w:trHeight w:val="20"/>
        </w:trPr>
        <w:tc>
          <w:tcPr>
            <w:tcW w:w="0" w:type="auto"/>
            <w:tcPrChange w:id="208" w:author="Marcus Beck" w:date="2022-03-17T15:52:00Z">
              <w:tcPr>
                <w:tcW w:w="358" w:type="pct"/>
              </w:tcPr>
            </w:tcPrChange>
          </w:tcPr>
          <w:p w14:paraId="2D31B19D" w14:textId="77777777" w:rsidR="00A61366" w:rsidRPr="00A87503" w:rsidRDefault="00A61366">
            <w:pPr>
              <w:pStyle w:val="Compact"/>
              <w:rPr>
                <w:sz w:val="20"/>
                <w:szCs w:val="20"/>
              </w:rPr>
            </w:pPr>
          </w:p>
        </w:tc>
        <w:tc>
          <w:tcPr>
            <w:tcW w:w="1134" w:type="pct"/>
            <w:tcPrChange w:id="209" w:author="Marcus Beck" w:date="2022-03-17T15:52:00Z">
              <w:tcPr>
                <w:tcW w:w="1088" w:type="pct"/>
              </w:tcPr>
            </w:tcPrChange>
          </w:tcPr>
          <w:p w14:paraId="667798AB" w14:textId="77777777" w:rsidR="00A61366" w:rsidRPr="00A87503" w:rsidRDefault="00BC3ECC">
            <w:pPr>
              <w:pStyle w:val="Compact"/>
              <w:rPr>
                <w:sz w:val="20"/>
                <w:szCs w:val="20"/>
              </w:rPr>
            </w:pPr>
            <w:r w:rsidRPr="00A87503">
              <w:rPr>
                <w:sz w:val="20"/>
                <w:szCs w:val="20"/>
              </w:rPr>
              <w:t>Nitrate/Nitrite (mg/L)</w:t>
            </w:r>
          </w:p>
        </w:tc>
        <w:tc>
          <w:tcPr>
            <w:tcW w:w="1052" w:type="pct"/>
            <w:tcPrChange w:id="210" w:author="Marcus Beck" w:date="2022-03-17T15:52:00Z">
              <w:tcPr>
                <w:tcW w:w="1055" w:type="pct"/>
              </w:tcPr>
            </w:tcPrChange>
          </w:tcPr>
          <w:p w14:paraId="1528C0A6" w14:textId="77777777" w:rsidR="00A61366" w:rsidRPr="00A87503" w:rsidRDefault="00BC3ECC">
            <w:pPr>
              <w:pStyle w:val="Compact"/>
              <w:rPr>
                <w:sz w:val="20"/>
                <w:szCs w:val="20"/>
              </w:rPr>
            </w:pPr>
            <w:r w:rsidRPr="00A87503">
              <w:rPr>
                <w:sz w:val="20"/>
                <w:szCs w:val="20"/>
              </w:rPr>
              <w:t>- (0.00078, 0.037)</w:t>
            </w:r>
          </w:p>
        </w:tc>
        <w:tc>
          <w:tcPr>
            <w:tcW w:w="348" w:type="pct"/>
            <w:tcPrChange w:id="211" w:author="Marcus Beck" w:date="2022-03-17T15:52:00Z">
              <w:tcPr>
                <w:tcW w:w="329" w:type="pct"/>
              </w:tcPr>
            </w:tcPrChange>
          </w:tcPr>
          <w:p w14:paraId="577362B1" w14:textId="77777777" w:rsidR="00A61366" w:rsidRPr="00A87503" w:rsidRDefault="00BC3ECC">
            <w:pPr>
              <w:pStyle w:val="Compact"/>
              <w:jc w:val="right"/>
              <w:rPr>
                <w:sz w:val="20"/>
                <w:szCs w:val="20"/>
              </w:rPr>
            </w:pPr>
            <w:r w:rsidRPr="00A87503">
              <w:rPr>
                <w:sz w:val="20"/>
                <w:szCs w:val="20"/>
              </w:rPr>
              <w:t>87</w:t>
            </w:r>
          </w:p>
        </w:tc>
        <w:tc>
          <w:tcPr>
            <w:tcW w:w="448" w:type="pct"/>
            <w:tcPrChange w:id="212" w:author="Marcus Beck" w:date="2022-03-17T15:52:00Z">
              <w:tcPr>
                <w:tcW w:w="469" w:type="pct"/>
              </w:tcPr>
            </w:tcPrChange>
          </w:tcPr>
          <w:p w14:paraId="009DF799" w14:textId="77777777" w:rsidR="00A61366" w:rsidRPr="00A87503" w:rsidRDefault="00BC3ECC">
            <w:pPr>
              <w:pStyle w:val="Compact"/>
              <w:jc w:val="right"/>
              <w:rPr>
                <w:sz w:val="20"/>
                <w:szCs w:val="20"/>
              </w:rPr>
            </w:pPr>
            <w:r w:rsidRPr="00A87503">
              <w:rPr>
                <w:sz w:val="20"/>
                <w:szCs w:val="20"/>
              </w:rPr>
              <w:t>63</w:t>
            </w:r>
          </w:p>
        </w:tc>
        <w:tc>
          <w:tcPr>
            <w:tcW w:w="479" w:type="pct"/>
            <w:tcPrChange w:id="213" w:author="Marcus Beck" w:date="2022-03-17T15:52:00Z">
              <w:tcPr>
                <w:tcW w:w="517" w:type="pct"/>
              </w:tcPr>
            </w:tcPrChange>
          </w:tcPr>
          <w:p w14:paraId="47304D26" w14:textId="77777777" w:rsidR="00A61366" w:rsidRPr="00A87503" w:rsidRDefault="00BC3ECC">
            <w:pPr>
              <w:pStyle w:val="Compact"/>
              <w:jc w:val="right"/>
              <w:rPr>
                <w:sz w:val="20"/>
                <w:szCs w:val="20"/>
              </w:rPr>
            </w:pPr>
            <w:r w:rsidRPr="00A87503">
              <w:rPr>
                <w:sz w:val="20"/>
                <w:szCs w:val="20"/>
              </w:rPr>
              <w:t>18</w:t>
            </w:r>
          </w:p>
        </w:tc>
        <w:tc>
          <w:tcPr>
            <w:tcW w:w="446" w:type="pct"/>
            <w:tcPrChange w:id="214" w:author="Marcus Beck" w:date="2022-03-17T15:52:00Z">
              <w:tcPr>
                <w:tcW w:w="517" w:type="pct"/>
              </w:tcPr>
            </w:tcPrChange>
          </w:tcPr>
          <w:p w14:paraId="230C76DC" w14:textId="77777777" w:rsidR="00A61366" w:rsidRPr="00A87503" w:rsidRDefault="00BC3ECC">
            <w:pPr>
              <w:pStyle w:val="Compact"/>
              <w:jc w:val="right"/>
              <w:rPr>
                <w:sz w:val="20"/>
                <w:szCs w:val="20"/>
              </w:rPr>
            </w:pPr>
            <w:r w:rsidRPr="00A87503">
              <w:rPr>
                <w:sz w:val="20"/>
                <w:szCs w:val="20"/>
              </w:rPr>
              <w:t>18</w:t>
            </w:r>
          </w:p>
        </w:tc>
        <w:tc>
          <w:tcPr>
            <w:tcW w:w="713" w:type="pct"/>
            <w:tcPrChange w:id="215" w:author="Marcus Beck" w:date="2022-03-17T15:52:00Z">
              <w:tcPr>
                <w:tcW w:w="667" w:type="pct"/>
              </w:tcPr>
            </w:tcPrChange>
          </w:tcPr>
          <w:p w14:paraId="3038A2E0" w14:textId="77777777" w:rsidR="00A61366" w:rsidRPr="00A87503" w:rsidRDefault="00BC3ECC">
            <w:pPr>
              <w:pStyle w:val="Compact"/>
              <w:jc w:val="right"/>
              <w:rPr>
                <w:sz w:val="20"/>
                <w:szCs w:val="20"/>
              </w:rPr>
            </w:pPr>
            <w:r w:rsidRPr="00A87503">
              <w:rPr>
                <w:sz w:val="20"/>
                <w:szCs w:val="20"/>
              </w:rPr>
              <w:t>79</w:t>
            </w:r>
          </w:p>
        </w:tc>
      </w:tr>
      <w:tr w:rsidR="00337A93" w:rsidRPr="00A87503" w14:paraId="5BD8F676" w14:textId="77777777" w:rsidTr="00337A93">
        <w:trPr>
          <w:trHeight w:val="20"/>
        </w:trPr>
        <w:tc>
          <w:tcPr>
            <w:tcW w:w="0" w:type="auto"/>
            <w:tcPrChange w:id="216" w:author="Marcus Beck" w:date="2022-03-17T15:52:00Z">
              <w:tcPr>
                <w:tcW w:w="358" w:type="pct"/>
              </w:tcPr>
            </w:tcPrChange>
          </w:tcPr>
          <w:p w14:paraId="66475EC9" w14:textId="77777777" w:rsidR="00A61366" w:rsidRPr="00A87503" w:rsidRDefault="00A61366">
            <w:pPr>
              <w:pStyle w:val="Compact"/>
              <w:rPr>
                <w:sz w:val="20"/>
                <w:szCs w:val="20"/>
              </w:rPr>
            </w:pPr>
          </w:p>
        </w:tc>
        <w:tc>
          <w:tcPr>
            <w:tcW w:w="1134" w:type="pct"/>
            <w:tcPrChange w:id="217" w:author="Marcus Beck" w:date="2022-03-17T15:52:00Z">
              <w:tcPr>
                <w:tcW w:w="1088" w:type="pct"/>
              </w:tcPr>
            </w:tcPrChange>
          </w:tcPr>
          <w:p w14:paraId="5B0C1F88" w14:textId="77777777" w:rsidR="00A61366" w:rsidRPr="00A87503" w:rsidRDefault="00BC3ECC">
            <w:pPr>
              <w:pStyle w:val="Compact"/>
              <w:rPr>
                <w:sz w:val="20"/>
                <w:szCs w:val="20"/>
              </w:rPr>
            </w:pPr>
            <w:r w:rsidRPr="00A87503">
              <w:rPr>
                <w:sz w:val="20"/>
                <w:szCs w:val="20"/>
              </w:rPr>
              <w:t>pH</w:t>
            </w:r>
          </w:p>
        </w:tc>
        <w:tc>
          <w:tcPr>
            <w:tcW w:w="1052" w:type="pct"/>
            <w:tcPrChange w:id="218" w:author="Marcus Beck" w:date="2022-03-17T15:52:00Z">
              <w:tcPr>
                <w:tcW w:w="1055" w:type="pct"/>
              </w:tcPr>
            </w:tcPrChange>
          </w:tcPr>
          <w:p w14:paraId="7B228E6D" w14:textId="77777777" w:rsidR="00A61366" w:rsidRPr="00A87503" w:rsidRDefault="00BC3ECC">
            <w:pPr>
              <w:pStyle w:val="Compact"/>
              <w:rPr>
                <w:sz w:val="20"/>
                <w:szCs w:val="20"/>
              </w:rPr>
            </w:pPr>
            <w:r w:rsidRPr="00A87503">
              <w:rPr>
                <w:sz w:val="20"/>
                <w:szCs w:val="20"/>
              </w:rPr>
              <w:t>8 (7.3, 8.6)</w:t>
            </w:r>
          </w:p>
        </w:tc>
        <w:tc>
          <w:tcPr>
            <w:tcW w:w="348" w:type="pct"/>
            <w:tcPrChange w:id="219" w:author="Marcus Beck" w:date="2022-03-17T15:52:00Z">
              <w:tcPr>
                <w:tcW w:w="329" w:type="pct"/>
              </w:tcPr>
            </w:tcPrChange>
          </w:tcPr>
          <w:p w14:paraId="77BEEC9F" w14:textId="77777777" w:rsidR="00A61366" w:rsidRPr="00A87503" w:rsidRDefault="00BC3ECC">
            <w:pPr>
              <w:pStyle w:val="Compact"/>
              <w:jc w:val="right"/>
              <w:rPr>
                <w:sz w:val="20"/>
                <w:szCs w:val="20"/>
              </w:rPr>
            </w:pPr>
            <w:r w:rsidRPr="00A87503">
              <w:rPr>
                <w:sz w:val="20"/>
                <w:szCs w:val="20"/>
              </w:rPr>
              <w:t>92</w:t>
            </w:r>
          </w:p>
        </w:tc>
        <w:tc>
          <w:tcPr>
            <w:tcW w:w="448" w:type="pct"/>
            <w:tcPrChange w:id="220" w:author="Marcus Beck" w:date="2022-03-17T15:52:00Z">
              <w:tcPr>
                <w:tcW w:w="469" w:type="pct"/>
              </w:tcPr>
            </w:tcPrChange>
          </w:tcPr>
          <w:p w14:paraId="728887DE" w14:textId="77777777" w:rsidR="00A61366" w:rsidRPr="00A87503" w:rsidRDefault="00BC3ECC">
            <w:pPr>
              <w:pStyle w:val="Compact"/>
              <w:jc w:val="right"/>
              <w:rPr>
                <w:sz w:val="20"/>
                <w:szCs w:val="20"/>
              </w:rPr>
            </w:pPr>
            <w:r w:rsidRPr="00A87503">
              <w:rPr>
                <w:sz w:val="20"/>
                <w:szCs w:val="20"/>
              </w:rPr>
              <w:t>72</w:t>
            </w:r>
          </w:p>
        </w:tc>
        <w:tc>
          <w:tcPr>
            <w:tcW w:w="479" w:type="pct"/>
            <w:tcPrChange w:id="221" w:author="Marcus Beck" w:date="2022-03-17T15:52:00Z">
              <w:tcPr>
                <w:tcW w:w="517" w:type="pct"/>
              </w:tcPr>
            </w:tcPrChange>
          </w:tcPr>
          <w:p w14:paraId="7AD15671" w14:textId="77777777" w:rsidR="00A61366" w:rsidRPr="00A87503" w:rsidRDefault="00BC3ECC">
            <w:pPr>
              <w:pStyle w:val="Compact"/>
              <w:jc w:val="right"/>
              <w:rPr>
                <w:sz w:val="20"/>
                <w:szCs w:val="20"/>
              </w:rPr>
            </w:pPr>
            <w:r w:rsidRPr="00A87503">
              <w:rPr>
                <w:sz w:val="20"/>
                <w:szCs w:val="20"/>
              </w:rPr>
              <w:t>16</w:t>
            </w:r>
          </w:p>
        </w:tc>
        <w:tc>
          <w:tcPr>
            <w:tcW w:w="446" w:type="pct"/>
            <w:tcPrChange w:id="222" w:author="Marcus Beck" w:date="2022-03-17T15:52:00Z">
              <w:tcPr>
                <w:tcW w:w="517" w:type="pct"/>
              </w:tcPr>
            </w:tcPrChange>
          </w:tcPr>
          <w:p w14:paraId="4BEE2490" w14:textId="77777777" w:rsidR="00A61366" w:rsidRPr="00A87503" w:rsidRDefault="00BC3ECC">
            <w:pPr>
              <w:pStyle w:val="Compact"/>
              <w:jc w:val="right"/>
              <w:rPr>
                <w:sz w:val="20"/>
                <w:szCs w:val="20"/>
              </w:rPr>
            </w:pPr>
            <w:r w:rsidRPr="00A87503">
              <w:rPr>
                <w:sz w:val="20"/>
                <w:szCs w:val="20"/>
              </w:rPr>
              <w:t>12</w:t>
            </w:r>
          </w:p>
        </w:tc>
        <w:tc>
          <w:tcPr>
            <w:tcW w:w="713" w:type="pct"/>
            <w:tcPrChange w:id="223" w:author="Marcus Beck" w:date="2022-03-17T15:52:00Z">
              <w:tcPr>
                <w:tcW w:w="667" w:type="pct"/>
              </w:tcPr>
            </w:tcPrChange>
          </w:tcPr>
          <w:p w14:paraId="09FD775E" w14:textId="77777777" w:rsidR="00A61366" w:rsidRPr="00A87503" w:rsidRDefault="00BC3ECC">
            <w:pPr>
              <w:pStyle w:val="Compact"/>
              <w:jc w:val="right"/>
              <w:rPr>
                <w:sz w:val="20"/>
                <w:szCs w:val="20"/>
              </w:rPr>
            </w:pPr>
            <w:r w:rsidRPr="00A87503">
              <w:rPr>
                <w:sz w:val="20"/>
                <w:szCs w:val="20"/>
              </w:rPr>
              <w:t>0</w:t>
            </w:r>
          </w:p>
        </w:tc>
      </w:tr>
      <w:tr w:rsidR="00337A93" w:rsidRPr="00A87503" w14:paraId="36BAFC9E" w14:textId="77777777" w:rsidTr="00337A93">
        <w:trPr>
          <w:trHeight w:val="20"/>
        </w:trPr>
        <w:tc>
          <w:tcPr>
            <w:tcW w:w="0" w:type="auto"/>
            <w:tcPrChange w:id="224" w:author="Marcus Beck" w:date="2022-03-17T15:52:00Z">
              <w:tcPr>
                <w:tcW w:w="358" w:type="pct"/>
              </w:tcPr>
            </w:tcPrChange>
          </w:tcPr>
          <w:p w14:paraId="2D73F83E" w14:textId="77777777" w:rsidR="00A61366" w:rsidRPr="00A87503" w:rsidRDefault="00A61366">
            <w:pPr>
              <w:pStyle w:val="Compact"/>
              <w:rPr>
                <w:sz w:val="20"/>
                <w:szCs w:val="20"/>
              </w:rPr>
            </w:pPr>
          </w:p>
        </w:tc>
        <w:tc>
          <w:tcPr>
            <w:tcW w:w="1134" w:type="pct"/>
            <w:tcPrChange w:id="225" w:author="Marcus Beck" w:date="2022-03-17T15:52:00Z">
              <w:tcPr>
                <w:tcW w:w="1088" w:type="pct"/>
              </w:tcPr>
            </w:tcPrChange>
          </w:tcPr>
          <w:p w14:paraId="5507212A" w14:textId="77777777" w:rsidR="00A61366" w:rsidRPr="00A87503" w:rsidRDefault="00BC3ECC">
            <w:pPr>
              <w:pStyle w:val="Compact"/>
              <w:rPr>
                <w:sz w:val="20"/>
                <w:szCs w:val="20"/>
              </w:rPr>
            </w:pPr>
            <w:r w:rsidRPr="00A87503">
              <w:rPr>
                <w:sz w:val="20"/>
                <w:szCs w:val="20"/>
              </w:rPr>
              <w:t>Sal (ppt)</w:t>
            </w:r>
          </w:p>
        </w:tc>
        <w:tc>
          <w:tcPr>
            <w:tcW w:w="1052" w:type="pct"/>
            <w:tcPrChange w:id="226" w:author="Marcus Beck" w:date="2022-03-17T15:52:00Z">
              <w:tcPr>
                <w:tcW w:w="1055" w:type="pct"/>
              </w:tcPr>
            </w:tcPrChange>
          </w:tcPr>
          <w:p w14:paraId="0D901C68" w14:textId="77777777" w:rsidR="00A61366" w:rsidRPr="00A87503" w:rsidRDefault="00BC3ECC">
            <w:pPr>
              <w:pStyle w:val="Compact"/>
              <w:rPr>
                <w:sz w:val="20"/>
                <w:szCs w:val="20"/>
              </w:rPr>
            </w:pPr>
            <w:r w:rsidRPr="00A87503">
              <w:rPr>
                <w:sz w:val="20"/>
                <w:szCs w:val="20"/>
              </w:rPr>
              <w:t>27.3 (18.1, 32.3)</w:t>
            </w:r>
          </w:p>
        </w:tc>
        <w:tc>
          <w:tcPr>
            <w:tcW w:w="348" w:type="pct"/>
            <w:tcPrChange w:id="227" w:author="Marcus Beck" w:date="2022-03-17T15:52:00Z">
              <w:tcPr>
                <w:tcW w:w="329" w:type="pct"/>
              </w:tcPr>
            </w:tcPrChange>
          </w:tcPr>
          <w:p w14:paraId="6C9E7495" w14:textId="77777777" w:rsidR="00A61366" w:rsidRPr="00A87503" w:rsidRDefault="00BC3ECC">
            <w:pPr>
              <w:pStyle w:val="Compact"/>
              <w:jc w:val="right"/>
              <w:rPr>
                <w:sz w:val="20"/>
                <w:szCs w:val="20"/>
              </w:rPr>
            </w:pPr>
            <w:r w:rsidRPr="00A87503">
              <w:rPr>
                <w:sz w:val="20"/>
                <w:szCs w:val="20"/>
              </w:rPr>
              <w:t>73</w:t>
            </w:r>
          </w:p>
        </w:tc>
        <w:tc>
          <w:tcPr>
            <w:tcW w:w="448" w:type="pct"/>
            <w:tcPrChange w:id="228" w:author="Marcus Beck" w:date="2022-03-17T15:52:00Z">
              <w:tcPr>
                <w:tcW w:w="469" w:type="pct"/>
              </w:tcPr>
            </w:tcPrChange>
          </w:tcPr>
          <w:p w14:paraId="15EB57D1" w14:textId="77777777" w:rsidR="00A61366" w:rsidRPr="00A87503" w:rsidRDefault="00BC3ECC">
            <w:pPr>
              <w:pStyle w:val="Compact"/>
              <w:jc w:val="right"/>
              <w:rPr>
                <w:sz w:val="20"/>
                <w:szCs w:val="20"/>
              </w:rPr>
            </w:pPr>
            <w:r w:rsidRPr="00A87503">
              <w:rPr>
                <w:sz w:val="20"/>
                <w:szCs w:val="20"/>
              </w:rPr>
              <w:t>90</w:t>
            </w:r>
          </w:p>
        </w:tc>
        <w:tc>
          <w:tcPr>
            <w:tcW w:w="479" w:type="pct"/>
            <w:tcPrChange w:id="229" w:author="Marcus Beck" w:date="2022-03-17T15:52:00Z">
              <w:tcPr>
                <w:tcW w:w="517" w:type="pct"/>
              </w:tcPr>
            </w:tcPrChange>
          </w:tcPr>
          <w:p w14:paraId="00949EC2" w14:textId="77777777" w:rsidR="00A61366" w:rsidRPr="00A87503" w:rsidRDefault="00BC3ECC">
            <w:pPr>
              <w:pStyle w:val="Compact"/>
              <w:jc w:val="right"/>
              <w:rPr>
                <w:sz w:val="20"/>
                <w:szCs w:val="20"/>
              </w:rPr>
            </w:pPr>
            <w:r w:rsidRPr="00A87503">
              <w:rPr>
                <w:sz w:val="20"/>
                <w:szCs w:val="20"/>
              </w:rPr>
              <w:t>0</w:t>
            </w:r>
          </w:p>
        </w:tc>
        <w:tc>
          <w:tcPr>
            <w:tcW w:w="446" w:type="pct"/>
            <w:tcPrChange w:id="230" w:author="Marcus Beck" w:date="2022-03-17T15:52:00Z">
              <w:tcPr>
                <w:tcW w:w="517" w:type="pct"/>
              </w:tcPr>
            </w:tcPrChange>
          </w:tcPr>
          <w:p w14:paraId="609B23EF" w14:textId="77777777" w:rsidR="00A61366" w:rsidRPr="00A87503" w:rsidRDefault="00BC3ECC">
            <w:pPr>
              <w:pStyle w:val="Compact"/>
              <w:jc w:val="right"/>
              <w:rPr>
                <w:sz w:val="20"/>
                <w:szCs w:val="20"/>
              </w:rPr>
            </w:pPr>
            <w:r w:rsidRPr="00A87503">
              <w:rPr>
                <w:sz w:val="20"/>
                <w:szCs w:val="20"/>
              </w:rPr>
              <w:t>10</w:t>
            </w:r>
          </w:p>
        </w:tc>
        <w:tc>
          <w:tcPr>
            <w:tcW w:w="713" w:type="pct"/>
            <w:tcPrChange w:id="231" w:author="Marcus Beck" w:date="2022-03-17T15:52:00Z">
              <w:tcPr>
                <w:tcW w:w="667" w:type="pct"/>
              </w:tcPr>
            </w:tcPrChange>
          </w:tcPr>
          <w:p w14:paraId="3ABE6F27" w14:textId="77777777" w:rsidR="00A61366" w:rsidRPr="00A87503" w:rsidRDefault="00BC3ECC">
            <w:pPr>
              <w:pStyle w:val="Compact"/>
              <w:jc w:val="right"/>
              <w:rPr>
                <w:sz w:val="20"/>
                <w:szCs w:val="20"/>
              </w:rPr>
            </w:pPr>
            <w:r w:rsidRPr="00A87503">
              <w:rPr>
                <w:sz w:val="20"/>
                <w:szCs w:val="20"/>
              </w:rPr>
              <w:t>0</w:t>
            </w:r>
          </w:p>
        </w:tc>
      </w:tr>
      <w:tr w:rsidR="00337A93" w:rsidRPr="00A87503" w14:paraId="336E21D0" w14:textId="77777777" w:rsidTr="00337A93">
        <w:trPr>
          <w:trHeight w:val="20"/>
        </w:trPr>
        <w:tc>
          <w:tcPr>
            <w:tcW w:w="0" w:type="auto"/>
            <w:tcPrChange w:id="232" w:author="Marcus Beck" w:date="2022-03-17T15:52:00Z">
              <w:tcPr>
                <w:tcW w:w="358" w:type="pct"/>
              </w:tcPr>
            </w:tcPrChange>
          </w:tcPr>
          <w:p w14:paraId="3E79FDE2" w14:textId="77777777" w:rsidR="00A61366" w:rsidRPr="00A87503" w:rsidRDefault="00A61366">
            <w:pPr>
              <w:pStyle w:val="Compact"/>
              <w:rPr>
                <w:sz w:val="20"/>
                <w:szCs w:val="20"/>
              </w:rPr>
            </w:pPr>
          </w:p>
        </w:tc>
        <w:tc>
          <w:tcPr>
            <w:tcW w:w="1134" w:type="pct"/>
            <w:tcPrChange w:id="233" w:author="Marcus Beck" w:date="2022-03-17T15:52:00Z">
              <w:tcPr>
                <w:tcW w:w="1088" w:type="pct"/>
              </w:tcPr>
            </w:tcPrChange>
          </w:tcPr>
          <w:p w14:paraId="690DA1B0" w14:textId="77777777" w:rsidR="00A61366" w:rsidRPr="00A87503" w:rsidRDefault="00BC3ECC">
            <w:pPr>
              <w:pStyle w:val="Compact"/>
              <w:rPr>
                <w:sz w:val="20"/>
                <w:szCs w:val="20"/>
              </w:rPr>
            </w:pPr>
            <w:r w:rsidRPr="00A87503">
              <w:rPr>
                <w:sz w:val="20"/>
                <w:szCs w:val="20"/>
              </w:rPr>
              <w:t>Secchi (m)</w:t>
            </w:r>
          </w:p>
        </w:tc>
        <w:tc>
          <w:tcPr>
            <w:tcW w:w="1052" w:type="pct"/>
            <w:tcPrChange w:id="234" w:author="Marcus Beck" w:date="2022-03-17T15:52:00Z">
              <w:tcPr>
                <w:tcW w:w="1055" w:type="pct"/>
              </w:tcPr>
            </w:tcPrChange>
          </w:tcPr>
          <w:p w14:paraId="4B00CDEE" w14:textId="77777777" w:rsidR="00A61366" w:rsidRPr="00A87503" w:rsidRDefault="00BC3ECC">
            <w:pPr>
              <w:pStyle w:val="Compact"/>
              <w:rPr>
                <w:sz w:val="20"/>
                <w:szCs w:val="20"/>
              </w:rPr>
            </w:pPr>
            <w:r w:rsidRPr="00A87503">
              <w:rPr>
                <w:sz w:val="20"/>
                <w:szCs w:val="20"/>
              </w:rPr>
              <w:t>2 (0.5, 3.5)</w:t>
            </w:r>
          </w:p>
        </w:tc>
        <w:tc>
          <w:tcPr>
            <w:tcW w:w="348" w:type="pct"/>
            <w:tcPrChange w:id="235" w:author="Marcus Beck" w:date="2022-03-17T15:52:00Z">
              <w:tcPr>
                <w:tcW w:w="329" w:type="pct"/>
              </w:tcPr>
            </w:tcPrChange>
          </w:tcPr>
          <w:p w14:paraId="78E8FA00" w14:textId="77777777" w:rsidR="00A61366" w:rsidRPr="00A87503" w:rsidRDefault="00BC3ECC">
            <w:pPr>
              <w:pStyle w:val="Compact"/>
              <w:jc w:val="right"/>
              <w:rPr>
                <w:sz w:val="20"/>
                <w:szCs w:val="20"/>
              </w:rPr>
            </w:pPr>
            <w:r w:rsidRPr="00A87503">
              <w:rPr>
                <w:sz w:val="20"/>
                <w:szCs w:val="20"/>
              </w:rPr>
              <w:t>44</w:t>
            </w:r>
          </w:p>
        </w:tc>
        <w:tc>
          <w:tcPr>
            <w:tcW w:w="448" w:type="pct"/>
            <w:tcPrChange w:id="236" w:author="Marcus Beck" w:date="2022-03-17T15:52:00Z">
              <w:tcPr>
                <w:tcW w:w="469" w:type="pct"/>
              </w:tcPr>
            </w:tcPrChange>
          </w:tcPr>
          <w:p w14:paraId="1CCBCA56" w14:textId="77777777" w:rsidR="00A61366" w:rsidRPr="00A87503" w:rsidRDefault="00BC3ECC">
            <w:pPr>
              <w:pStyle w:val="Compact"/>
              <w:jc w:val="right"/>
              <w:rPr>
                <w:sz w:val="20"/>
                <w:szCs w:val="20"/>
              </w:rPr>
            </w:pPr>
            <w:r w:rsidRPr="00A87503">
              <w:rPr>
                <w:sz w:val="20"/>
                <w:szCs w:val="20"/>
              </w:rPr>
              <w:t>41</w:t>
            </w:r>
          </w:p>
        </w:tc>
        <w:tc>
          <w:tcPr>
            <w:tcW w:w="479" w:type="pct"/>
            <w:tcPrChange w:id="237" w:author="Marcus Beck" w:date="2022-03-17T15:52:00Z">
              <w:tcPr>
                <w:tcW w:w="517" w:type="pct"/>
              </w:tcPr>
            </w:tcPrChange>
          </w:tcPr>
          <w:p w14:paraId="511E144A" w14:textId="77777777" w:rsidR="00A61366" w:rsidRPr="00A87503" w:rsidRDefault="00BC3ECC">
            <w:pPr>
              <w:pStyle w:val="Compact"/>
              <w:jc w:val="right"/>
              <w:rPr>
                <w:sz w:val="20"/>
                <w:szCs w:val="20"/>
              </w:rPr>
            </w:pPr>
            <w:r w:rsidRPr="00A87503">
              <w:rPr>
                <w:sz w:val="20"/>
                <w:szCs w:val="20"/>
              </w:rPr>
              <w:t>41</w:t>
            </w:r>
          </w:p>
        </w:tc>
        <w:tc>
          <w:tcPr>
            <w:tcW w:w="446" w:type="pct"/>
            <w:tcPrChange w:id="238" w:author="Marcus Beck" w:date="2022-03-17T15:52:00Z">
              <w:tcPr>
                <w:tcW w:w="517" w:type="pct"/>
              </w:tcPr>
            </w:tcPrChange>
          </w:tcPr>
          <w:p w14:paraId="09FD4CED" w14:textId="77777777" w:rsidR="00A61366" w:rsidRPr="00A87503" w:rsidRDefault="00BC3ECC">
            <w:pPr>
              <w:pStyle w:val="Compact"/>
              <w:jc w:val="right"/>
              <w:rPr>
                <w:sz w:val="20"/>
                <w:szCs w:val="20"/>
              </w:rPr>
            </w:pPr>
            <w:r w:rsidRPr="00A87503">
              <w:rPr>
                <w:sz w:val="20"/>
                <w:szCs w:val="20"/>
              </w:rPr>
              <w:t>18</w:t>
            </w:r>
          </w:p>
        </w:tc>
        <w:tc>
          <w:tcPr>
            <w:tcW w:w="713" w:type="pct"/>
            <w:tcPrChange w:id="239" w:author="Marcus Beck" w:date="2022-03-17T15:52:00Z">
              <w:tcPr>
                <w:tcW w:w="667" w:type="pct"/>
              </w:tcPr>
            </w:tcPrChange>
          </w:tcPr>
          <w:p w14:paraId="557CE51B" w14:textId="77777777" w:rsidR="00A61366" w:rsidRPr="00A87503" w:rsidRDefault="00BC3ECC">
            <w:pPr>
              <w:pStyle w:val="Compact"/>
              <w:jc w:val="right"/>
              <w:rPr>
                <w:sz w:val="20"/>
                <w:szCs w:val="20"/>
              </w:rPr>
            </w:pPr>
            <w:r w:rsidRPr="00A87503">
              <w:rPr>
                <w:sz w:val="20"/>
                <w:szCs w:val="20"/>
              </w:rPr>
              <w:t>39</w:t>
            </w:r>
          </w:p>
        </w:tc>
      </w:tr>
      <w:tr w:rsidR="00337A93" w:rsidRPr="00A87503" w14:paraId="77E612FB" w14:textId="77777777" w:rsidTr="00337A93">
        <w:trPr>
          <w:trHeight w:val="20"/>
        </w:trPr>
        <w:tc>
          <w:tcPr>
            <w:tcW w:w="0" w:type="auto"/>
            <w:tcPrChange w:id="240" w:author="Marcus Beck" w:date="2022-03-17T15:52:00Z">
              <w:tcPr>
                <w:tcW w:w="358" w:type="pct"/>
              </w:tcPr>
            </w:tcPrChange>
          </w:tcPr>
          <w:p w14:paraId="2313FCB6" w14:textId="77777777" w:rsidR="00A61366" w:rsidRPr="00A87503" w:rsidRDefault="00A61366">
            <w:pPr>
              <w:pStyle w:val="Compact"/>
              <w:rPr>
                <w:sz w:val="20"/>
                <w:szCs w:val="20"/>
              </w:rPr>
            </w:pPr>
          </w:p>
        </w:tc>
        <w:tc>
          <w:tcPr>
            <w:tcW w:w="1134" w:type="pct"/>
            <w:tcPrChange w:id="241" w:author="Marcus Beck" w:date="2022-03-17T15:52:00Z">
              <w:tcPr>
                <w:tcW w:w="1088" w:type="pct"/>
              </w:tcPr>
            </w:tcPrChange>
          </w:tcPr>
          <w:p w14:paraId="50D284EB" w14:textId="77777777" w:rsidR="00A61366" w:rsidRPr="00A87503" w:rsidRDefault="00BC3ECC">
            <w:pPr>
              <w:pStyle w:val="Compact"/>
              <w:rPr>
                <w:sz w:val="20"/>
                <w:szCs w:val="20"/>
              </w:rPr>
            </w:pPr>
            <w:r w:rsidRPr="00A87503">
              <w:rPr>
                <w:sz w:val="20"/>
                <w:szCs w:val="20"/>
              </w:rPr>
              <w:t>Temp (C)</w:t>
            </w:r>
          </w:p>
        </w:tc>
        <w:tc>
          <w:tcPr>
            <w:tcW w:w="1052" w:type="pct"/>
            <w:tcPrChange w:id="242" w:author="Marcus Beck" w:date="2022-03-17T15:52:00Z">
              <w:tcPr>
                <w:tcW w:w="1055" w:type="pct"/>
              </w:tcPr>
            </w:tcPrChange>
          </w:tcPr>
          <w:p w14:paraId="37420B0E" w14:textId="77777777" w:rsidR="00A61366" w:rsidRPr="00A87503" w:rsidRDefault="00BC3ECC">
            <w:pPr>
              <w:pStyle w:val="Compact"/>
              <w:rPr>
                <w:sz w:val="20"/>
                <w:szCs w:val="20"/>
              </w:rPr>
            </w:pPr>
            <w:r w:rsidRPr="00A87503">
              <w:rPr>
                <w:sz w:val="20"/>
                <w:szCs w:val="20"/>
              </w:rPr>
              <w:t>25.3 (19.9, 31.6)</w:t>
            </w:r>
          </w:p>
        </w:tc>
        <w:tc>
          <w:tcPr>
            <w:tcW w:w="348" w:type="pct"/>
            <w:tcPrChange w:id="243" w:author="Marcus Beck" w:date="2022-03-17T15:52:00Z">
              <w:tcPr>
                <w:tcW w:w="329" w:type="pct"/>
              </w:tcPr>
            </w:tcPrChange>
          </w:tcPr>
          <w:p w14:paraId="7BAEF033" w14:textId="77777777" w:rsidR="00A61366" w:rsidRPr="00A87503" w:rsidRDefault="00BC3ECC">
            <w:pPr>
              <w:pStyle w:val="Compact"/>
              <w:jc w:val="right"/>
              <w:rPr>
                <w:sz w:val="20"/>
                <w:szCs w:val="20"/>
              </w:rPr>
            </w:pPr>
            <w:r w:rsidRPr="00A87503">
              <w:rPr>
                <w:sz w:val="20"/>
                <w:szCs w:val="20"/>
              </w:rPr>
              <w:t>73</w:t>
            </w:r>
          </w:p>
        </w:tc>
        <w:tc>
          <w:tcPr>
            <w:tcW w:w="448" w:type="pct"/>
            <w:tcPrChange w:id="244" w:author="Marcus Beck" w:date="2022-03-17T15:52:00Z">
              <w:tcPr>
                <w:tcW w:w="469" w:type="pct"/>
              </w:tcPr>
            </w:tcPrChange>
          </w:tcPr>
          <w:p w14:paraId="0141C5C0" w14:textId="77777777" w:rsidR="00A61366" w:rsidRPr="00A87503" w:rsidRDefault="00BC3ECC">
            <w:pPr>
              <w:pStyle w:val="Compact"/>
              <w:jc w:val="right"/>
              <w:rPr>
                <w:sz w:val="20"/>
                <w:szCs w:val="20"/>
              </w:rPr>
            </w:pPr>
            <w:r w:rsidRPr="00A87503">
              <w:rPr>
                <w:sz w:val="20"/>
                <w:szCs w:val="20"/>
              </w:rPr>
              <w:t>73</w:t>
            </w:r>
          </w:p>
        </w:tc>
        <w:tc>
          <w:tcPr>
            <w:tcW w:w="479" w:type="pct"/>
            <w:tcPrChange w:id="245" w:author="Marcus Beck" w:date="2022-03-17T15:52:00Z">
              <w:tcPr>
                <w:tcW w:w="517" w:type="pct"/>
              </w:tcPr>
            </w:tcPrChange>
          </w:tcPr>
          <w:p w14:paraId="534BF58B" w14:textId="77777777" w:rsidR="00A61366" w:rsidRPr="00A87503" w:rsidRDefault="00BC3ECC">
            <w:pPr>
              <w:pStyle w:val="Compact"/>
              <w:jc w:val="right"/>
              <w:rPr>
                <w:sz w:val="20"/>
                <w:szCs w:val="20"/>
              </w:rPr>
            </w:pPr>
            <w:r w:rsidRPr="00A87503">
              <w:rPr>
                <w:sz w:val="20"/>
                <w:szCs w:val="20"/>
              </w:rPr>
              <w:t>7</w:t>
            </w:r>
          </w:p>
        </w:tc>
        <w:tc>
          <w:tcPr>
            <w:tcW w:w="446" w:type="pct"/>
            <w:tcPrChange w:id="246" w:author="Marcus Beck" w:date="2022-03-17T15:52:00Z">
              <w:tcPr>
                <w:tcW w:w="517" w:type="pct"/>
              </w:tcPr>
            </w:tcPrChange>
          </w:tcPr>
          <w:p w14:paraId="2417C870" w14:textId="77777777" w:rsidR="00A61366" w:rsidRPr="00A87503" w:rsidRDefault="00BC3ECC">
            <w:pPr>
              <w:pStyle w:val="Compact"/>
              <w:jc w:val="right"/>
              <w:rPr>
                <w:sz w:val="20"/>
                <w:szCs w:val="20"/>
              </w:rPr>
            </w:pPr>
            <w:r w:rsidRPr="00A87503">
              <w:rPr>
                <w:sz w:val="20"/>
                <w:szCs w:val="20"/>
              </w:rPr>
              <w:t>21</w:t>
            </w:r>
          </w:p>
        </w:tc>
        <w:tc>
          <w:tcPr>
            <w:tcW w:w="713" w:type="pct"/>
            <w:tcPrChange w:id="247" w:author="Marcus Beck" w:date="2022-03-17T15:52:00Z">
              <w:tcPr>
                <w:tcW w:w="667" w:type="pct"/>
              </w:tcPr>
            </w:tcPrChange>
          </w:tcPr>
          <w:p w14:paraId="3F71480E" w14:textId="77777777" w:rsidR="00A61366" w:rsidRPr="00A87503" w:rsidRDefault="00BC3ECC">
            <w:pPr>
              <w:pStyle w:val="Compact"/>
              <w:jc w:val="right"/>
              <w:rPr>
                <w:sz w:val="20"/>
                <w:szCs w:val="20"/>
              </w:rPr>
            </w:pPr>
            <w:r w:rsidRPr="00A87503">
              <w:rPr>
                <w:sz w:val="20"/>
                <w:szCs w:val="20"/>
              </w:rPr>
              <w:t>0</w:t>
            </w:r>
          </w:p>
        </w:tc>
      </w:tr>
      <w:tr w:rsidR="00337A93" w:rsidRPr="00A87503" w14:paraId="1F628802" w14:textId="77777777" w:rsidTr="00337A93">
        <w:trPr>
          <w:trHeight w:val="20"/>
        </w:trPr>
        <w:tc>
          <w:tcPr>
            <w:tcW w:w="0" w:type="auto"/>
            <w:tcPrChange w:id="248" w:author="Marcus Beck" w:date="2022-03-17T15:52:00Z">
              <w:tcPr>
                <w:tcW w:w="358" w:type="pct"/>
              </w:tcPr>
            </w:tcPrChange>
          </w:tcPr>
          <w:p w14:paraId="5073157A" w14:textId="77777777" w:rsidR="00A61366" w:rsidRPr="00A87503" w:rsidRDefault="00A61366">
            <w:pPr>
              <w:pStyle w:val="Compact"/>
              <w:rPr>
                <w:sz w:val="20"/>
                <w:szCs w:val="20"/>
              </w:rPr>
            </w:pPr>
          </w:p>
        </w:tc>
        <w:tc>
          <w:tcPr>
            <w:tcW w:w="1134" w:type="pct"/>
            <w:tcPrChange w:id="249" w:author="Marcus Beck" w:date="2022-03-17T15:52:00Z">
              <w:tcPr>
                <w:tcW w:w="1088" w:type="pct"/>
              </w:tcPr>
            </w:tcPrChange>
          </w:tcPr>
          <w:p w14:paraId="6A0BD18B" w14:textId="77777777" w:rsidR="00A61366" w:rsidRPr="00A87503" w:rsidRDefault="00BC3ECC">
            <w:pPr>
              <w:pStyle w:val="Compact"/>
              <w:rPr>
                <w:sz w:val="20"/>
                <w:szCs w:val="20"/>
              </w:rPr>
            </w:pPr>
            <w:r w:rsidRPr="00A87503">
              <w:rPr>
                <w:sz w:val="20"/>
                <w:szCs w:val="20"/>
              </w:rPr>
              <w:t>TN (mg/L)</w:t>
            </w:r>
          </w:p>
        </w:tc>
        <w:tc>
          <w:tcPr>
            <w:tcW w:w="1052" w:type="pct"/>
            <w:tcPrChange w:id="250" w:author="Marcus Beck" w:date="2022-03-17T15:52:00Z">
              <w:tcPr>
                <w:tcW w:w="1055" w:type="pct"/>
              </w:tcPr>
            </w:tcPrChange>
          </w:tcPr>
          <w:p w14:paraId="6272B4BC" w14:textId="77777777" w:rsidR="00A61366" w:rsidRPr="00A87503" w:rsidRDefault="00BC3ECC">
            <w:pPr>
              <w:pStyle w:val="Compact"/>
              <w:rPr>
                <w:sz w:val="20"/>
                <w:szCs w:val="20"/>
              </w:rPr>
            </w:pPr>
            <w:r w:rsidRPr="00A87503">
              <w:rPr>
                <w:sz w:val="20"/>
                <w:szCs w:val="20"/>
              </w:rPr>
              <w:t>0.344 (0.068, 1.13)</w:t>
            </w:r>
          </w:p>
        </w:tc>
        <w:tc>
          <w:tcPr>
            <w:tcW w:w="348" w:type="pct"/>
            <w:tcPrChange w:id="251" w:author="Marcus Beck" w:date="2022-03-17T15:52:00Z">
              <w:tcPr>
                <w:tcW w:w="329" w:type="pct"/>
              </w:tcPr>
            </w:tcPrChange>
          </w:tcPr>
          <w:p w14:paraId="658C7812" w14:textId="77777777" w:rsidR="00A61366" w:rsidRPr="00A87503" w:rsidRDefault="00BC3ECC">
            <w:pPr>
              <w:pStyle w:val="Compact"/>
              <w:jc w:val="right"/>
              <w:rPr>
                <w:sz w:val="20"/>
                <w:szCs w:val="20"/>
              </w:rPr>
            </w:pPr>
            <w:r w:rsidRPr="00A87503">
              <w:rPr>
                <w:sz w:val="20"/>
                <w:szCs w:val="20"/>
              </w:rPr>
              <w:t>63</w:t>
            </w:r>
          </w:p>
        </w:tc>
        <w:tc>
          <w:tcPr>
            <w:tcW w:w="448" w:type="pct"/>
            <w:tcPrChange w:id="252" w:author="Marcus Beck" w:date="2022-03-17T15:52:00Z">
              <w:tcPr>
                <w:tcW w:w="469" w:type="pct"/>
              </w:tcPr>
            </w:tcPrChange>
          </w:tcPr>
          <w:p w14:paraId="58E73A55" w14:textId="77777777" w:rsidR="00A61366" w:rsidRPr="00A87503" w:rsidRDefault="00BC3ECC">
            <w:pPr>
              <w:pStyle w:val="Compact"/>
              <w:jc w:val="right"/>
              <w:rPr>
                <w:sz w:val="20"/>
                <w:szCs w:val="20"/>
              </w:rPr>
            </w:pPr>
            <w:r w:rsidRPr="00A87503">
              <w:rPr>
                <w:sz w:val="20"/>
                <w:szCs w:val="20"/>
              </w:rPr>
              <w:t>65</w:t>
            </w:r>
          </w:p>
        </w:tc>
        <w:tc>
          <w:tcPr>
            <w:tcW w:w="479" w:type="pct"/>
            <w:tcPrChange w:id="253" w:author="Marcus Beck" w:date="2022-03-17T15:52:00Z">
              <w:tcPr>
                <w:tcW w:w="517" w:type="pct"/>
              </w:tcPr>
            </w:tcPrChange>
          </w:tcPr>
          <w:p w14:paraId="39B5A905" w14:textId="77777777" w:rsidR="00A61366" w:rsidRPr="00A87503" w:rsidRDefault="00BC3ECC">
            <w:pPr>
              <w:pStyle w:val="Compact"/>
              <w:jc w:val="right"/>
              <w:rPr>
                <w:sz w:val="20"/>
                <w:szCs w:val="20"/>
              </w:rPr>
            </w:pPr>
            <w:r w:rsidRPr="00A87503">
              <w:rPr>
                <w:sz w:val="20"/>
                <w:szCs w:val="20"/>
              </w:rPr>
              <w:t>22</w:t>
            </w:r>
          </w:p>
        </w:tc>
        <w:tc>
          <w:tcPr>
            <w:tcW w:w="446" w:type="pct"/>
            <w:tcPrChange w:id="254" w:author="Marcus Beck" w:date="2022-03-17T15:52:00Z">
              <w:tcPr>
                <w:tcW w:w="517" w:type="pct"/>
              </w:tcPr>
            </w:tcPrChange>
          </w:tcPr>
          <w:p w14:paraId="0921EC01" w14:textId="77777777" w:rsidR="00A61366" w:rsidRPr="00A87503" w:rsidRDefault="00BC3ECC">
            <w:pPr>
              <w:pStyle w:val="Compact"/>
              <w:jc w:val="right"/>
              <w:rPr>
                <w:sz w:val="20"/>
                <w:szCs w:val="20"/>
              </w:rPr>
            </w:pPr>
            <w:r w:rsidRPr="00A87503">
              <w:rPr>
                <w:sz w:val="20"/>
                <w:szCs w:val="20"/>
              </w:rPr>
              <w:t>13</w:t>
            </w:r>
          </w:p>
        </w:tc>
        <w:tc>
          <w:tcPr>
            <w:tcW w:w="713" w:type="pct"/>
            <w:tcPrChange w:id="255" w:author="Marcus Beck" w:date="2022-03-17T15:52:00Z">
              <w:tcPr>
                <w:tcW w:w="667" w:type="pct"/>
              </w:tcPr>
            </w:tcPrChange>
          </w:tcPr>
          <w:p w14:paraId="756784E7" w14:textId="77777777" w:rsidR="00A61366" w:rsidRPr="00A87503" w:rsidRDefault="00BC3ECC">
            <w:pPr>
              <w:pStyle w:val="Compact"/>
              <w:jc w:val="right"/>
              <w:rPr>
                <w:sz w:val="20"/>
                <w:szCs w:val="20"/>
              </w:rPr>
            </w:pPr>
            <w:r w:rsidRPr="00A87503">
              <w:rPr>
                <w:sz w:val="20"/>
                <w:szCs w:val="20"/>
              </w:rPr>
              <w:t>14</w:t>
            </w:r>
          </w:p>
        </w:tc>
      </w:tr>
      <w:tr w:rsidR="00337A93" w:rsidRPr="00A87503" w14:paraId="64AE41A1" w14:textId="77777777" w:rsidTr="00337A93">
        <w:trPr>
          <w:trHeight w:val="20"/>
        </w:trPr>
        <w:tc>
          <w:tcPr>
            <w:tcW w:w="0" w:type="auto"/>
            <w:tcPrChange w:id="256" w:author="Marcus Beck" w:date="2022-03-17T15:52:00Z">
              <w:tcPr>
                <w:tcW w:w="358" w:type="pct"/>
              </w:tcPr>
            </w:tcPrChange>
          </w:tcPr>
          <w:p w14:paraId="22087265" w14:textId="77777777" w:rsidR="00A61366" w:rsidRPr="00A87503" w:rsidRDefault="00A61366">
            <w:pPr>
              <w:pStyle w:val="Compact"/>
              <w:rPr>
                <w:sz w:val="20"/>
                <w:szCs w:val="20"/>
              </w:rPr>
            </w:pPr>
          </w:p>
        </w:tc>
        <w:tc>
          <w:tcPr>
            <w:tcW w:w="1134" w:type="pct"/>
            <w:tcPrChange w:id="257" w:author="Marcus Beck" w:date="2022-03-17T15:52:00Z">
              <w:tcPr>
                <w:tcW w:w="1088" w:type="pct"/>
              </w:tcPr>
            </w:tcPrChange>
          </w:tcPr>
          <w:p w14:paraId="391952FA" w14:textId="77777777" w:rsidR="00A61366" w:rsidRPr="00A87503" w:rsidRDefault="00BC3ECC">
            <w:pPr>
              <w:pStyle w:val="Compact"/>
              <w:rPr>
                <w:sz w:val="20"/>
                <w:szCs w:val="20"/>
              </w:rPr>
            </w:pPr>
            <w:r w:rsidRPr="00A87503">
              <w:rPr>
                <w:sz w:val="20"/>
                <w:szCs w:val="20"/>
              </w:rPr>
              <w:t>TP (mg/L)</w:t>
            </w:r>
          </w:p>
        </w:tc>
        <w:tc>
          <w:tcPr>
            <w:tcW w:w="1052" w:type="pct"/>
            <w:tcPrChange w:id="258" w:author="Marcus Beck" w:date="2022-03-17T15:52:00Z">
              <w:tcPr>
                <w:tcW w:w="1055" w:type="pct"/>
              </w:tcPr>
            </w:tcPrChange>
          </w:tcPr>
          <w:p w14:paraId="1B9102D6" w14:textId="77777777" w:rsidR="00A61366" w:rsidRPr="00A87503" w:rsidRDefault="00BC3ECC">
            <w:pPr>
              <w:pStyle w:val="Compact"/>
              <w:rPr>
                <w:sz w:val="20"/>
                <w:szCs w:val="20"/>
              </w:rPr>
            </w:pPr>
            <w:r w:rsidRPr="00A87503">
              <w:rPr>
                <w:sz w:val="20"/>
                <w:szCs w:val="20"/>
              </w:rPr>
              <w:t>0.1 (0.05, 0.235)</w:t>
            </w:r>
          </w:p>
        </w:tc>
        <w:tc>
          <w:tcPr>
            <w:tcW w:w="348" w:type="pct"/>
            <w:tcPrChange w:id="259" w:author="Marcus Beck" w:date="2022-03-17T15:52:00Z">
              <w:tcPr>
                <w:tcW w:w="329" w:type="pct"/>
              </w:tcPr>
            </w:tcPrChange>
          </w:tcPr>
          <w:p w14:paraId="25268032" w14:textId="77777777" w:rsidR="00A61366" w:rsidRPr="00A87503" w:rsidRDefault="00BC3ECC">
            <w:pPr>
              <w:pStyle w:val="Compact"/>
              <w:jc w:val="right"/>
              <w:rPr>
                <w:sz w:val="20"/>
                <w:szCs w:val="20"/>
              </w:rPr>
            </w:pPr>
            <w:r w:rsidRPr="00A87503">
              <w:rPr>
                <w:sz w:val="20"/>
                <w:szCs w:val="20"/>
              </w:rPr>
              <w:t>67</w:t>
            </w:r>
          </w:p>
        </w:tc>
        <w:tc>
          <w:tcPr>
            <w:tcW w:w="448" w:type="pct"/>
            <w:tcPrChange w:id="260" w:author="Marcus Beck" w:date="2022-03-17T15:52:00Z">
              <w:tcPr>
                <w:tcW w:w="469" w:type="pct"/>
              </w:tcPr>
            </w:tcPrChange>
          </w:tcPr>
          <w:p w14:paraId="5110B755" w14:textId="77777777" w:rsidR="00A61366" w:rsidRPr="00A87503" w:rsidRDefault="00BC3ECC">
            <w:pPr>
              <w:pStyle w:val="Compact"/>
              <w:jc w:val="right"/>
              <w:rPr>
                <w:sz w:val="20"/>
                <w:szCs w:val="20"/>
              </w:rPr>
            </w:pPr>
            <w:r w:rsidRPr="00A87503">
              <w:rPr>
                <w:sz w:val="20"/>
                <w:szCs w:val="20"/>
              </w:rPr>
              <w:t>60</w:t>
            </w:r>
          </w:p>
        </w:tc>
        <w:tc>
          <w:tcPr>
            <w:tcW w:w="479" w:type="pct"/>
            <w:tcPrChange w:id="261" w:author="Marcus Beck" w:date="2022-03-17T15:52:00Z">
              <w:tcPr>
                <w:tcW w:w="517" w:type="pct"/>
              </w:tcPr>
            </w:tcPrChange>
          </w:tcPr>
          <w:p w14:paraId="0956286D" w14:textId="77777777" w:rsidR="00A61366" w:rsidRPr="00A87503" w:rsidRDefault="00BC3ECC">
            <w:pPr>
              <w:pStyle w:val="Compact"/>
              <w:jc w:val="right"/>
              <w:rPr>
                <w:sz w:val="20"/>
                <w:szCs w:val="20"/>
              </w:rPr>
            </w:pPr>
            <w:r w:rsidRPr="00A87503">
              <w:rPr>
                <w:sz w:val="20"/>
                <w:szCs w:val="20"/>
              </w:rPr>
              <w:t>12</w:t>
            </w:r>
          </w:p>
        </w:tc>
        <w:tc>
          <w:tcPr>
            <w:tcW w:w="446" w:type="pct"/>
            <w:tcPrChange w:id="262" w:author="Marcus Beck" w:date="2022-03-17T15:52:00Z">
              <w:tcPr>
                <w:tcW w:w="517" w:type="pct"/>
              </w:tcPr>
            </w:tcPrChange>
          </w:tcPr>
          <w:p w14:paraId="49598A54" w14:textId="77777777" w:rsidR="00A61366" w:rsidRPr="00A87503" w:rsidRDefault="00BC3ECC">
            <w:pPr>
              <w:pStyle w:val="Compact"/>
              <w:jc w:val="right"/>
              <w:rPr>
                <w:sz w:val="20"/>
                <w:szCs w:val="20"/>
              </w:rPr>
            </w:pPr>
            <w:r w:rsidRPr="00A87503">
              <w:rPr>
                <w:sz w:val="20"/>
                <w:szCs w:val="20"/>
              </w:rPr>
              <w:t>28</w:t>
            </w:r>
          </w:p>
        </w:tc>
        <w:tc>
          <w:tcPr>
            <w:tcW w:w="713" w:type="pct"/>
            <w:tcPrChange w:id="263" w:author="Marcus Beck" w:date="2022-03-17T15:52:00Z">
              <w:tcPr>
                <w:tcW w:w="667" w:type="pct"/>
              </w:tcPr>
            </w:tcPrChange>
          </w:tcPr>
          <w:p w14:paraId="0B1CA338" w14:textId="77777777" w:rsidR="00A61366" w:rsidRPr="00A87503" w:rsidRDefault="00BC3ECC">
            <w:pPr>
              <w:pStyle w:val="Compact"/>
              <w:jc w:val="right"/>
              <w:rPr>
                <w:sz w:val="20"/>
                <w:szCs w:val="20"/>
              </w:rPr>
            </w:pPr>
            <w:r w:rsidRPr="00A87503">
              <w:rPr>
                <w:sz w:val="20"/>
                <w:szCs w:val="20"/>
              </w:rPr>
              <w:t>0</w:t>
            </w:r>
          </w:p>
        </w:tc>
      </w:tr>
      <w:tr w:rsidR="00337A93" w:rsidRPr="00A87503" w14:paraId="7170ED8A" w14:textId="77777777" w:rsidTr="00337A93">
        <w:trPr>
          <w:trHeight w:val="20"/>
        </w:trPr>
        <w:tc>
          <w:tcPr>
            <w:tcW w:w="0" w:type="auto"/>
            <w:tcPrChange w:id="264" w:author="Marcus Beck" w:date="2022-03-17T15:52:00Z">
              <w:tcPr>
                <w:tcW w:w="358" w:type="pct"/>
              </w:tcPr>
            </w:tcPrChange>
          </w:tcPr>
          <w:p w14:paraId="0C18B6BA" w14:textId="77777777" w:rsidR="00A61366" w:rsidRPr="00A87503" w:rsidRDefault="00BC3ECC">
            <w:pPr>
              <w:pStyle w:val="Compact"/>
              <w:rPr>
                <w:sz w:val="20"/>
                <w:szCs w:val="20"/>
              </w:rPr>
            </w:pPr>
            <w:r w:rsidRPr="00A87503">
              <w:rPr>
                <w:sz w:val="20"/>
                <w:szCs w:val="20"/>
              </w:rPr>
              <w:t>3</w:t>
            </w:r>
          </w:p>
        </w:tc>
        <w:tc>
          <w:tcPr>
            <w:tcW w:w="1134" w:type="pct"/>
            <w:tcPrChange w:id="265" w:author="Marcus Beck" w:date="2022-03-17T15:52:00Z">
              <w:tcPr>
                <w:tcW w:w="1088" w:type="pct"/>
              </w:tcPr>
            </w:tcPrChange>
          </w:tcPr>
          <w:p w14:paraId="2B26AD00" w14:textId="77777777" w:rsidR="00A61366" w:rsidRPr="00A87503" w:rsidRDefault="00BC3ECC">
            <w:pPr>
              <w:pStyle w:val="Compact"/>
              <w:rPr>
                <w:sz w:val="20"/>
                <w:szCs w:val="20"/>
              </w:rPr>
            </w:pPr>
            <w:proofErr w:type="spellStart"/>
            <w:r w:rsidRPr="00A87503">
              <w:rPr>
                <w:sz w:val="20"/>
                <w:szCs w:val="20"/>
              </w:rPr>
              <w:t>Chl</w:t>
            </w:r>
            <w:proofErr w:type="spellEnd"/>
            <w:r w:rsidRPr="00A87503">
              <w:rPr>
                <w:sz w:val="20"/>
                <w:szCs w:val="20"/>
              </w:rPr>
              <w:t>-a (</w:t>
            </w:r>
            <m:oMath>
              <m:r>
                <w:rPr>
                  <w:rFonts w:ascii="Cambria Math" w:hAnsi="Cambria Math"/>
                  <w:sz w:val="20"/>
                  <w:szCs w:val="20"/>
                </w:rPr>
                <m:t>μ</m:t>
              </m:r>
            </m:oMath>
            <w:r w:rsidRPr="00A87503">
              <w:rPr>
                <w:sz w:val="20"/>
                <w:szCs w:val="20"/>
              </w:rPr>
              <w:t>g/L)</w:t>
            </w:r>
          </w:p>
        </w:tc>
        <w:tc>
          <w:tcPr>
            <w:tcW w:w="1052" w:type="pct"/>
            <w:tcPrChange w:id="266" w:author="Marcus Beck" w:date="2022-03-17T15:52:00Z">
              <w:tcPr>
                <w:tcW w:w="1055" w:type="pct"/>
              </w:tcPr>
            </w:tcPrChange>
          </w:tcPr>
          <w:p w14:paraId="05C7B205" w14:textId="77777777" w:rsidR="00A61366" w:rsidRPr="00A87503" w:rsidRDefault="00BC3ECC">
            <w:pPr>
              <w:pStyle w:val="Compact"/>
              <w:rPr>
                <w:sz w:val="20"/>
                <w:szCs w:val="20"/>
              </w:rPr>
            </w:pPr>
            <w:r w:rsidRPr="00A87503">
              <w:rPr>
                <w:sz w:val="20"/>
                <w:szCs w:val="20"/>
              </w:rPr>
              <w:t>2.9 (0.93, 25.9)</w:t>
            </w:r>
          </w:p>
        </w:tc>
        <w:tc>
          <w:tcPr>
            <w:tcW w:w="348" w:type="pct"/>
            <w:tcPrChange w:id="267" w:author="Marcus Beck" w:date="2022-03-17T15:52:00Z">
              <w:tcPr>
                <w:tcW w:w="329" w:type="pct"/>
              </w:tcPr>
            </w:tcPrChange>
          </w:tcPr>
          <w:p w14:paraId="59051533" w14:textId="77777777" w:rsidR="00A61366" w:rsidRPr="00A87503" w:rsidRDefault="00BC3ECC">
            <w:pPr>
              <w:pStyle w:val="Compact"/>
              <w:jc w:val="right"/>
              <w:rPr>
                <w:sz w:val="20"/>
                <w:szCs w:val="20"/>
              </w:rPr>
            </w:pPr>
            <w:r w:rsidRPr="00A87503">
              <w:rPr>
                <w:sz w:val="20"/>
                <w:szCs w:val="20"/>
              </w:rPr>
              <w:t>254</w:t>
            </w:r>
          </w:p>
        </w:tc>
        <w:tc>
          <w:tcPr>
            <w:tcW w:w="448" w:type="pct"/>
            <w:tcPrChange w:id="268" w:author="Marcus Beck" w:date="2022-03-17T15:52:00Z">
              <w:tcPr>
                <w:tcW w:w="469" w:type="pct"/>
              </w:tcPr>
            </w:tcPrChange>
          </w:tcPr>
          <w:p w14:paraId="330B25E3" w14:textId="77777777" w:rsidR="00A61366" w:rsidRPr="00A87503" w:rsidRDefault="00BC3ECC">
            <w:pPr>
              <w:pStyle w:val="Compact"/>
              <w:jc w:val="right"/>
              <w:rPr>
                <w:sz w:val="20"/>
                <w:szCs w:val="20"/>
              </w:rPr>
            </w:pPr>
            <w:r w:rsidRPr="00A87503">
              <w:rPr>
                <w:sz w:val="20"/>
                <w:szCs w:val="20"/>
              </w:rPr>
              <w:t>69</w:t>
            </w:r>
          </w:p>
        </w:tc>
        <w:tc>
          <w:tcPr>
            <w:tcW w:w="479" w:type="pct"/>
            <w:tcPrChange w:id="269" w:author="Marcus Beck" w:date="2022-03-17T15:52:00Z">
              <w:tcPr>
                <w:tcW w:w="517" w:type="pct"/>
              </w:tcPr>
            </w:tcPrChange>
          </w:tcPr>
          <w:p w14:paraId="4DB93F92" w14:textId="77777777" w:rsidR="00A61366" w:rsidRPr="00A87503" w:rsidRDefault="00BC3ECC">
            <w:pPr>
              <w:pStyle w:val="Compact"/>
              <w:jc w:val="right"/>
              <w:rPr>
                <w:sz w:val="20"/>
                <w:szCs w:val="20"/>
              </w:rPr>
            </w:pPr>
            <w:r w:rsidRPr="00A87503">
              <w:rPr>
                <w:sz w:val="20"/>
                <w:szCs w:val="20"/>
              </w:rPr>
              <w:t>22</w:t>
            </w:r>
          </w:p>
        </w:tc>
        <w:tc>
          <w:tcPr>
            <w:tcW w:w="446" w:type="pct"/>
            <w:tcPrChange w:id="270" w:author="Marcus Beck" w:date="2022-03-17T15:52:00Z">
              <w:tcPr>
                <w:tcW w:w="517" w:type="pct"/>
              </w:tcPr>
            </w:tcPrChange>
          </w:tcPr>
          <w:p w14:paraId="56C8902A" w14:textId="77777777" w:rsidR="00A61366" w:rsidRPr="00A87503" w:rsidRDefault="00BC3ECC">
            <w:pPr>
              <w:pStyle w:val="Compact"/>
              <w:jc w:val="right"/>
              <w:rPr>
                <w:sz w:val="20"/>
                <w:szCs w:val="20"/>
              </w:rPr>
            </w:pPr>
            <w:r w:rsidRPr="00A87503">
              <w:rPr>
                <w:sz w:val="20"/>
                <w:szCs w:val="20"/>
              </w:rPr>
              <w:t>9</w:t>
            </w:r>
          </w:p>
        </w:tc>
        <w:tc>
          <w:tcPr>
            <w:tcW w:w="713" w:type="pct"/>
            <w:tcPrChange w:id="271" w:author="Marcus Beck" w:date="2022-03-17T15:52:00Z">
              <w:tcPr>
                <w:tcW w:w="667" w:type="pct"/>
              </w:tcPr>
            </w:tcPrChange>
          </w:tcPr>
          <w:p w14:paraId="674F8A13" w14:textId="77777777" w:rsidR="00A61366" w:rsidRPr="00A87503" w:rsidRDefault="00BC3ECC">
            <w:pPr>
              <w:pStyle w:val="Compact"/>
              <w:jc w:val="right"/>
              <w:rPr>
                <w:sz w:val="20"/>
                <w:szCs w:val="20"/>
              </w:rPr>
            </w:pPr>
            <w:r w:rsidRPr="00A87503">
              <w:rPr>
                <w:sz w:val="20"/>
                <w:szCs w:val="20"/>
              </w:rPr>
              <w:t>0</w:t>
            </w:r>
          </w:p>
        </w:tc>
      </w:tr>
      <w:tr w:rsidR="00337A93" w:rsidRPr="00A87503" w14:paraId="397213BC" w14:textId="77777777" w:rsidTr="00337A93">
        <w:trPr>
          <w:trHeight w:val="20"/>
        </w:trPr>
        <w:tc>
          <w:tcPr>
            <w:tcW w:w="0" w:type="auto"/>
            <w:tcPrChange w:id="272" w:author="Marcus Beck" w:date="2022-03-17T15:52:00Z">
              <w:tcPr>
                <w:tcW w:w="358" w:type="pct"/>
              </w:tcPr>
            </w:tcPrChange>
          </w:tcPr>
          <w:p w14:paraId="1455C3E4" w14:textId="77777777" w:rsidR="00A61366" w:rsidRPr="00A87503" w:rsidRDefault="00A61366">
            <w:pPr>
              <w:pStyle w:val="Compact"/>
              <w:rPr>
                <w:sz w:val="20"/>
                <w:szCs w:val="20"/>
              </w:rPr>
            </w:pPr>
          </w:p>
        </w:tc>
        <w:tc>
          <w:tcPr>
            <w:tcW w:w="1134" w:type="pct"/>
            <w:tcPrChange w:id="273" w:author="Marcus Beck" w:date="2022-03-17T15:52:00Z">
              <w:tcPr>
                <w:tcW w:w="1088" w:type="pct"/>
              </w:tcPr>
            </w:tcPrChange>
          </w:tcPr>
          <w:p w14:paraId="3948C5F0" w14:textId="77777777" w:rsidR="00A61366" w:rsidRPr="00A87503" w:rsidRDefault="00BC3ECC">
            <w:pPr>
              <w:pStyle w:val="Compact"/>
              <w:rPr>
                <w:sz w:val="20"/>
                <w:szCs w:val="20"/>
              </w:rPr>
            </w:pPr>
            <w:r w:rsidRPr="00A87503">
              <w:rPr>
                <w:sz w:val="20"/>
                <w:szCs w:val="20"/>
              </w:rPr>
              <w:t>DO (% sat.)</w:t>
            </w:r>
          </w:p>
        </w:tc>
        <w:tc>
          <w:tcPr>
            <w:tcW w:w="1052" w:type="pct"/>
            <w:tcPrChange w:id="274" w:author="Marcus Beck" w:date="2022-03-17T15:52:00Z">
              <w:tcPr>
                <w:tcW w:w="1055" w:type="pct"/>
              </w:tcPr>
            </w:tcPrChange>
          </w:tcPr>
          <w:p w14:paraId="37DE664C" w14:textId="77777777" w:rsidR="00A61366" w:rsidRPr="00A87503" w:rsidRDefault="00BC3ECC">
            <w:pPr>
              <w:pStyle w:val="Compact"/>
              <w:rPr>
                <w:sz w:val="20"/>
                <w:szCs w:val="20"/>
              </w:rPr>
            </w:pPr>
            <w:r w:rsidRPr="00A87503">
              <w:rPr>
                <w:sz w:val="20"/>
                <w:szCs w:val="20"/>
              </w:rPr>
              <w:t>98.7 (42.4, 229.9)</w:t>
            </w:r>
          </w:p>
        </w:tc>
        <w:tc>
          <w:tcPr>
            <w:tcW w:w="348" w:type="pct"/>
            <w:tcPrChange w:id="275" w:author="Marcus Beck" w:date="2022-03-17T15:52:00Z">
              <w:tcPr>
                <w:tcW w:w="329" w:type="pct"/>
              </w:tcPr>
            </w:tcPrChange>
          </w:tcPr>
          <w:p w14:paraId="6A0750D7" w14:textId="77777777" w:rsidR="00A61366" w:rsidRPr="00A87503" w:rsidRDefault="00BC3ECC">
            <w:pPr>
              <w:pStyle w:val="Compact"/>
              <w:jc w:val="right"/>
              <w:rPr>
                <w:sz w:val="20"/>
                <w:szCs w:val="20"/>
              </w:rPr>
            </w:pPr>
            <w:r w:rsidRPr="00A87503">
              <w:rPr>
                <w:sz w:val="20"/>
                <w:szCs w:val="20"/>
              </w:rPr>
              <w:t>223</w:t>
            </w:r>
          </w:p>
        </w:tc>
        <w:tc>
          <w:tcPr>
            <w:tcW w:w="448" w:type="pct"/>
            <w:tcPrChange w:id="276" w:author="Marcus Beck" w:date="2022-03-17T15:52:00Z">
              <w:tcPr>
                <w:tcW w:w="469" w:type="pct"/>
              </w:tcPr>
            </w:tcPrChange>
          </w:tcPr>
          <w:p w14:paraId="35B54324" w14:textId="77777777" w:rsidR="00A61366" w:rsidRPr="00A87503" w:rsidRDefault="00BC3ECC">
            <w:pPr>
              <w:pStyle w:val="Compact"/>
              <w:jc w:val="right"/>
              <w:rPr>
                <w:sz w:val="20"/>
                <w:szCs w:val="20"/>
              </w:rPr>
            </w:pPr>
            <w:r w:rsidRPr="00A87503">
              <w:rPr>
                <w:sz w:val="20"/>
                <w:szCs w:val="20"/>
              </w:rPr>
              <w:t>53</w:t>
            </w:r>
          </w:p>
        </w:tc>
        <w:tc>
          <w:tcPr>
            <w:tcW w:w="479" w:type="pct"/>
            <w:tcPrChange w:id="277" w:author="Marcus Beck" w:date="2022-03-17T15:52:00Z">
              <w:tcPr>
                <w:tcW w:w="517" w:type="pct"/>
              </w:tcPr>
            </w:tcPrChange>
          </w:tcPr>
          <w:p w14:paraId="05DD794C" w14:textId="77777777" w:rsidR="00A61366" w:rsidRPr="00A87503" w:rsidRDefault="00BC3ECC">
            <w:pPr>
              <w:pStyle w:val="Compact"/>
              <w:jc w:val="right"/>
              <w:rPr>
                <w:sz w:val="20"/>
                <w:szCs w:val="20"/>
              </w:rPr>
            </w:pPr>
            <w:r w:rsidRPr="00A87503">
              <w:rPr>
                <w:sz w:val="20"/>
                <w:szCs w:val="20"/>
              </w:rPr>
              <w:t>26</w:t>
            </w:r>
          </w:p>
        </w:tc>
        <w:tc>
          <w:tcPr>
            <w:tcW w:w="446" w:type="pct"/>
            <w:tcPrChange w:id="278" w:author="Marcus Beck" w:date="2022-03-17T15:52:00Z">
              <w:tcPr>
                <w:tcW w:w="517" w:type="pct"/>
              </w:tcPr>
            </w:tcPrChange>
          </w:tcPr>
          <w:p w14:paraId="1C831B73" w14:textId="77777777" w:rsidR="00A61366" w:rsidRPr="00A87503" w:rsidRDefault="00BC3ECC">
            <w:pPr>
              <w:pStyle w:val="Compact"/>
              <w:jc w:val="right"/>
              <w:rPr>
                <w:sz w:val="20"/>
                <w:szCs w:val="20"/>
              </w:rPr>
            </w:pPr>
            <w:r w:rsidRPr="00A87503">
              <w:rPr>
                <w:sz w:val="20"/>
                <w:szCs w:val="20"/>
              </w:rPr>
              <w:t>21</w:t>
            </w:r>
          </w:p>
        </w:tc>
        <w:tc>
          <w:tcPr>
            <w:tcW w:w="713" w:type="pct"/>
            <w:tcPrChange w:id="279" w:author="Marcus Beck" w:date="2022-03-17T15:52:00Z">
              <w:tcPr>
                <w:tcW w:w="667" w:type="pct"/>
              </w:tcPr>
            </w:tcPrChange>
          </w:tcPr>
          <w:p w14:paraId="6CC0BF26" w14:textId="77777777" w:rsidR="00A61366" w:rsidRPr="00A87503" w:rsidRDefault="00BC3ECC">
            <w:pPr>
              <w:pStyle w:val="Compact"/>
              <w:jc w:val="right"/>
              <w:rPr>
                <w:sz w:val="20"/>
                <w:szCs w:val="20"/>
              </w:rPr>
            </w:pPr>
            <w:r w:rsidRPr="00A87503">
              <w:rPr>
                <w:sz w:val="20"/>
                <w:szCs w:val="20"/>
              </w:rPr>
              <w:t>0</w:t>
            </w:r>
          </w:p>
        </w:tc>
      </w:tr>
      <w:tr w:rsidR="00337A93" w:rsidRPr="00A87503" w14:paraId="6102FE2A" w14:textId="77777777" w:rsidTr="00337A93">
        <w:trPr>
          <w:trHeight w:val="20"/>
        </w:trPr>
        <w:tc>
          <w:tcPr>
            <w:tcW w:w="0" w:type="auto"/>
            <w:tcPrChange w:id="280" w:author="Marcus Beck" w:date="2022-03-17T15:52:00Z">
              <w:tcPr>
                <w:tcW w:w="358" w:type="pct"/>
              </w:tcPr>
            </w:tcPrChange>
          </w:tcPr>
          <w:p w14:paraId="686BE1BF" w14:textId="77777777" w:rsidR="00A61366" w:rsidRPr="00A87503" w:rsidRDefault="00A61366">
            <w:pPr>
              <w:pStyle w:val="Compact"/>
              <w:rPr>
                <w:sz w:val="20"/>
                <w:szCs w:val="20"/>
              </w:rPr>
            </w:pPr>
          </w:p>
        </w:tc>
        <w:tc>
          <w:tcPr>
            <w:tcW w:w="1134" w:type="pct"/>
            <w:tcPrChange w:id="281" w:author="Marcus Beck" w:date="2022-03-17T15:52:00Z">
              <w:tcPr>
                <w:tcW w:w="1088" w:type="pct"/>
              </w:tcPr>
            </w:tcPrChange>
          </w:tcPr>
          <w:p w14:paraId="0DC03D0C" w14:textId="77777777" w:rsidR="00A61366" w:rsidRPr="00A87503" w:rsidRDefault="00BC3ECC">
            <w:pPr>
              <w:pStyle w:val="Compact"/>
              <w:rPr>
                <w:sz w:val="20"/>
                <w:szCs w:val="20"/>
              </w:rPr>
            </w:pPr>
            <w:r w:rsidRPr="00A87503">
              <w:rPr>
                <w:sz w:val="20"/>
                <w:szCs w:val="20"/>
              </w:rPr>
              <w:t>NH3, NH4+ (mg/L)</w:t>
            </w:r>
          </w:p>
        </w:tc>
        <w:tc>
          <w:tcPr>
            <w:tcW w:w="1052" w:type="pct"/>
            <w:tcPrChange w:id="282" w:author="Marcus Beck" w:date="2022-03-17T15:52:00Z">
              <w:tcPr>
                <w:tcW w:w="1055" w:type="pct"/>
              </w:tcPr>
            </w:tcPrChange>
          </w:tcPr>
          <w:p w14:paraId="22F2B4FA" w14:textId="77777777" w:rsidR="00A61366" w:rsidRPr="00A87503" w:rsidRDefault="00BC3ECC">
            <w:pPr>
              <w:pStyle w:val="Compact"/>
              <w:rPr>
                <w:sz w:val="20"/>
                <w:szCs w:val="20"/>
              </w:rPr>
            </w:pPr>
            <w:r w:rsidRPr="00A87503">
              <w:rPr>
                <w:sz w:val="20"/>
                <w:szCs w:val="20"/>
              </w:rPr>
              <w:t>0.003 (0.002, 0.041)</w:t>
            </w:r>
          </w:p>
        </w:tc>
        <w:tc>
          <w:tcPr>
            <w:tcW w:w="348" w:type="pct"/>
            <w:tcPrChange w:id="283" w:author="Marcus Beck" w:date="2022-03-17T15:52:00Z">
              <w:tcPr>
                <w:tcW w:w="329" w:type="pct"/>
              </w:tcPr>
            </w:tcPrChange>
          </w:tcPr>
          <w:p w14:paraId="54159676" w14:textId="77777777" w:rsidR="00A61366" w:rsidRPr="00A87503" w:rsidRDefault="00BC3ECC">
            <w:pPr>
              <w:pStyle w:val="Compact"/>
              <w:jc w:val="right"/>
              <w:rPr>
                <w:sz w:val="20"/>
                <w:szCs w:val="20"/>
              </w:rPr>
            </w:pPr>
            <w:r w:rsidRPr="00A87503">
              <w:rPr>
                <w:sz w:val="20"/>
                <w:szCs w:val="20"/>
              </w:rPr>
              <w:t>248</w:t>
            </w:r>
          </w:p>
        </w:tc>
        <w:tc>
          <w:tcPr>
            <w:tcW w:w="448" w:type="pct"/>
            <w:tcPrChange w:id="284" w:author="Marcus Beck" w:date="2022-03-17T15:52:00Z">
              <w:tcPr>
                <w:tcW w:w="469" w:type="pct"/>
              </w:tcPr>
            </w:tcPrChange>
          </w:tcPr>
          <w:p w14:paraId="5B3A1D2F" w14:textId="77777777" w:rsidR="00A61366" w:rsidRPr="00A87503" w:rsidRDefault="00BC3ECC">
            <w:pPr>
              <w:pStyle w:val="Compact"/>
              <w:jc w:val="right"/>
              <w:rPr>
                <w:sz w:val="20"/>
                <w:szCs w:val="20"/>
              </w:rPr>
            </w:pPr>
            <w:r w:rsidRPr="00A87503">
              <w:rPr>
                <w:sz w:val="20"/>
                <w:szCs w:val="20"/>
              </w:rPr>
              <w:t>55</w:t>
            </w:r>
          </w:p>
        </w:tc>
        <w:tc>
          <w:tcPr>
            <w:tcW w:w="479" w:type="pct"/>
            <w:tcPrChange w:id="285" w:author="Marcus Beck" w:date="2022-03-17T15:52:00Z">
              <w:tcPr>
                <w:tcW w:w="517" w:type="pct"/>
              </w:tcPr>
            </w:tcPrChange>
          </w:tcPr>
          <w:p w14:paraId="5F7E78A0" w14:textId="77777777" w:rsidR="00A61366" w:rsidRPr="00A87503" w:rsidRDefault="00BC3ECC">
            <w:pPr>
              <w:pStyle w:val="Compact"/>
              <w:jc w:val="right"/>
              <w:rPr>
                <w:sz w:val="20"/>
                <w:szCs w:val="20"/>
              </w:rPr>
            </w:pPr>
            <w:r w:rsidRPr="00A87503">
              <w:rPr>
                <w:sz w:val="20"/>
                <w:szCs w:val="20"/>
              </w:rPr>
              <w:t>0</w:t>
            </w:r>
          </w:p>
        </w:tc>
        <w:tc>
          <w:tcPr>
            <w:tcW w:w="446" w:type="pct"/>
            <w:tcPrChange w:id="286" w:author="Marcus Beck" w:date="2022-03-17T15:52:00Z">
              <w:tcPr>
                <w:tcW w:w="517" w:type="pct"/>
              </w:tcPr>
            </w:tcPrChange>
          </w:tcPr>
          <w:p w14:paraId="11E68930" w14:textId="77777777" w:rsidR="00A61366" w:rsidRPr="00A87503" w:rsidRDefault="00BC3ECC">
            <w:pPr>
              <w:pStyle w:val="Compact"/>
              <w:jc w:val="right"/>
              <w:rPr>
                <w:sz w:val="20"/>
                <w:szCs w:val="20"/>
              </w:rPr>
            </w:pPr>
            <w:r w:rsidRPr="00A87503">
              <w:rPr>
                <w:sz w:val="20"/>
                <w:szCs w:val="20"/>
              </w:rPr>
              <w:t>45</w:t>
            </w:r>
          </w:p>
        </w:tc>
        <w:tc>
          <w:tcPr>
            <w:tcW w:w="713" w:type="pct"/>
            <w:tcPrChange w:id="287" w:author="Marcus Beck" w:date="2022-03-17T15:52:00Z">
              <w:tcPr>
                <w:tcW w:w="667" w:type="pct"/>
              </w:tcPr>
            </w:tcPrChange>
          </w:tcPr>
          <w:p w14:paraId="5429C1F7" w14:textId="77777777" w:rsidR="00A61366" w:rsidRPr="00A87503" w:rsidRDefault="00BC3ECC">
            <w:pPr>
              <w:pStyle w:val="Compact"/>
              <w:jc w:val="right"/>
              <w:rPr>
                <w:sz w:val="20"/>
                <w:szCs w:val="20"/>
              </w:rPr>
            </w:pPr>
            <w:r w:rsidRPr="00A87503">
              <w:rPr>
                <w:sz w:val="20"/>
                <w:szCs w:val="20"/>
              </w:rPr>
              <w:t>50</w:t>
            </w:r>
          </w:p>
        </w:tc>
      </w:tr>
      <w:tr w:rsidR="00337A93" w:rsidRPr="00A87503" w14:paraId="3E55B4DC" w14:textId="77777777" w:rsidTr="00337A93">
        <w:trPr>
          <w:trHeight w:val="20"/>
        </w:trPr>
        <w:tc>
          <w:tcPr>
            <w:tcW w:w="0" w:type="auto"/>
            <w:tcPrChange w:id="288" w:author="Marcus Beck" w:date="2022-03-17T15:52:00Z">
              <w:tcPr>
                <w:tcW w:w="358" w:type="pct"/>
              </w:tcPr>
            </w:tcPrChange>
          </w:tcPr>
          <w:p w14:paraId="4ADD7E81" w14:textId="77777777" w:rsidR="00A61366" w:rsidRPr="00A87503" w:rsidRDefault="00A61366">
            <w:pPr>
              <w:pStyle w:val="Compact"/>
              <w:rPr>
                <w:sz w:val="20"/>
                <w:szCs w:val="20"/>
              </w:rPr>
            </w:pPr>
          </w:p>
        </w:tc>
        <w:tc>
          <w:tcPr>
            <w:tcW w:w="1134" w:type="pct"/>
            <w:tcPrChange w:id="289" w:author="Marcus Beck" w:date="2022-03-17T15:52:00Z">
              <w:tcPr>
                <w:tcW w:w="1088" w:type="pct"/>
              </w:tcPr>
            </w:tcPrChange>
          </w:tcPr>
          <w:p w14:paraId="2E4AEE43" w14:textId="77777777" w:rsidR="00A61366" w:rsidRPr="00A87503" w:rsidRDefault="00BC3ECC">
            <w:pPr>
              <w:pStyle w:val="Compact"/>
              <w:rPr>
                <w:sz w:val="20"/>
                <w:szCs w:val="20"/>
              </w:rPr>
            </w:pPr>
            <w:r w:rsidRPr="00A87503">
              <w:rPr>
                <w:sz w:val="20"/>
                <w:szCs w:val="20"/>
              </w:rPr>
              <w:t>Nitrate/Nitrite (mg/L)</w:t>
            </w:r>
          </w:p>
        </w:tc>
        <w:tc>
          <w:tcPr>
            <w:tcW w:w="1052" w:type="pct"/>
            <w:tcPrChange w:id="290" w:author="Marcus Beck" w:date="2022-03-17T15:52:00Z">
              <w:tcPr>
                <w:tcW w:w="1055" w:type="pct"/>
              </w:tcPr>
            </w:tcPrChange>
          </w:tcPr>
          <w:p w14:paraId="0BA33A30" w14:textId="77777777" w:rsidR="00A61366" w:rsidRPr="00A87503" w:rsidRDefault="00BC3ECC">
            <w:pPr>
              <w:pStyle w:val="Compact"/>
              <w:rPr>
                <w:sz w:val="20"/>
                <w:szCs w:val="20"/>
              </w:rPr>
            </w:pPr>
            <w:r w:rsidRPr="00A87503">
              <w:rPr>
                <w:sz w:val="20"/>
                <w:szCs w:val="20"/>
              </w:rPr>
              <w:t>- (0.00078, 0.046)</w:t>
            </w:r>
          </w:p>
        </w:tc>
        <w:tc>
          <w:tcPr>
            <w:tcW w:w="348" w:type="pct"/>
            <w:tcPrChange w:id="291" w:author="Marcus Beck" w:date="2022-03-17T15:52:00Z">
              <w:tcPr>
                <w:tcW w:w="329" w:type="pct"/>
              </w:tcPr>
            </w:tcPrChange>
          </w:tcPr>
          <w:p w14:paraId="0FFBFF9C" w14:textId="77777777" w:rsidR="00A61366" w:rsidRPr="00A87503" w:rsidRDefault="00BC3ECC">
            <w:pPr>
              <w:pStyle w:val="Compact"/>
              <w:jc w:val="right"/>
              <w:rPr>
                <w:sz w:val="20"/>
                <w:szCs w:val="20"/>
              </w:rPr>
            </w:pPr>
            <w:r w:rsidRPr="00A87503">
              <w:rPr>
                <w:sz w:val="20"/>
                <w:szCs w:val="20"/>
              </w:rPr>
              <w:t>267</w:t>
            </w:r>
          </w:p>
        </w:tc>
        <w:tc>
          <w:tcPr>
            <w:tcW w:w="448" w:type="pct"/>
            <w:tcPrChange w:id="292" w:author="Marcus Beck" w:date="2022-03-17T15:52:00Z">
              <w:tcPr>
                <w:tcW w:w="469" w:type="pct"/>
              </w:tcPr>
            </w:tcPrChange>
          </w:tcPr>
          <w:p w14:paraId="5189B1AD" w14:textId="77777777" w:rsidR="00A61366" w:rsidRPr="00A87503" w:rsidRDefault="00BC3ECC">
            <w:pPr>
              <w:pStyle w:val="Compact"/>
              <w:jc w:val="right"/>
              <w:rPr>
                <w:sz w:val="20"/>
                <w:szCs w:val="20"/>
              </w:rPr>
            </w:pPr>
            <w:r w:rsidRPr="00A87503">
              <w:rPr>
                <w:sz w:val="20"/>
                <w:szCs w:val="20"/>
              </w:rPr>
              <w:t>60</w:t>
            </w:r>
          </w:p>
        </w:tc>
        <w:tc>
          <w:tcPr>
            <w:tcW w:w="479" w:type="pct"/>
            <w:tcPrChange w:id="293" w:author="Marcus Beck" w:date="2022-03-17T15:52:00Z">
              <w:tcPr>
                <w:tcW w:w="517" w:type="pct"/>
              </w:tcPr>
            </w:tcPrChange>
          </w:tcPr>
          <w:p w14:paraId="2A7227EB" w14:textId="77777777" w:rsidR="00A61366" w:rsidRPr="00A87503" w:rsidRDefault="00BC3ECC">
            <w:pPr>
              <w:pStyle w:val="Compact"/>
              <w:jc w:val="right"/>
              <w:rPr>
                <w:sz w:val="20"/>
                <w:szCs w:val="20"/>
              </w:rPr>
            </w:pPr>
            <w:r w:rsidRPr="00A87503">
              <w:rPr>
                <w:sz w:val="20"/>
                <w:szCs w:val="20"/>
              </w:rPr>
              <w:t>9</w:t>
            </w:r>
          </w:p>
        </w:tc>
        <w:tc>
          <w:tcPr>
            <w:tcW w:w="446" w:type="pct"/>
            <w:tcPrChange w:id="294" w:author="Marcus Beck" w:date="2022-03-17T15:52:00Z">
              <w:tcPr>
                <w:tcW w:w="517" w:type="pct"/>
              </w:tcPr>
            </w:tcPrChange>
          </w:tcPr>
          <w:p w14:paraId="787235B0" w14:textId="77777777" w:rsidR="00A61366" w:rsidRPr="00A87503" w:rsidRDefault="00BC3ECC">
            <w:pPr>
              <w:pStyle w:val="Compact"/>
              <w:jc w:val="right"/>
              <w:rPr>
                <w:sz w:val="20"/>
                <w:szCs w:val="20"/>
              </w:rPr>
            </w:pPr>
            <w:r w:rsidRPr="00A87503">
              <w:rPr>
                <w:sz w:val="20"/>
                <w:szCs w:val="20"/>
              </w:rPr>
              <w:t>31</w:t>
            </w:r>
          </w:p>
        </w:tc>
        <w:tc>
          <w:tcPr>
            <w:tcW w:w="713" w:type="pct"/>
            <w:tcPrChange w:id="295" w:author="Marcus Beck" w:date="2022-03-17T15:52:00Z">
              <w:tcPr>
                <w:tcW w:w="667" w:type="pct"/>
              </w:tcPr>
            </w:tcPrChange>
          </w:tcPr>
          <w:p w14:paraId="5082A08A" w14:textId="77777777" w:rsidR="00A61366" w:rsidRPr="00A87503" w:rsidRDefault="00BC3ECC">
            <w:pPr>
              <w:pStyle w:val="Compact"/>
              <w:jc w:val="right"/>
              <w:rPr>
                <w:sz w:val="20"/>
                <w:szCs w:val="20"/>
              </w:rPr>
            </w:pPr>
            <w:r w:rsidRPr="00A87503">
              <w:rPr>
                <w:sz w:val="20"/>
                <w:szCs w:val="20"/>
              </w:rPr>
              <w:t>89</w:t>
            </w:r>
          </w:p>
        </w:tc>
      </w:tr>
      <w:tr w:rsidR="00337A93" w:rsidRPr="00A87503" w14:paraId="0C6F26F8" w14:textId="77777777" w:rsidTr="00337A93">
        <w:trPr>
          <w:trHeight w:val="20"/>
        </w:trPr>
        <w:tc>
          <w:tcPr>
            <w:tcW w:w="0" w:type="auto"/>
            <w:tcPrChange w:id="296" w:author="Marcus Beck" w:date="2022-03-17T15:52:00Z">
              <w:tcPr>
                <w:tcW w:w="358" w:type="pct"/>
              </w:tcPr>
            </w:tcPrChange>
          </w:tcPr>
          <w:p w14:paraId="790836E2" w14:textId="77777777" w:rsidR="00A61366" w:rsidRPr="00A87503" w:rsidRDefault="00A61366">
            <w:pPr>
              <w:pStyle w:val="Compact"/>
              <w:rPr>
                <w:sz w:val="20"/>
                <w:szCs w:val="20"/>
              </w:rPr>
            </w:pPr>
          </w:p>
        </w:tc>
        <w:tc>
          <w:tcPr>
            <w:tcW w:w="1134" w:type="pct"/>
            <w:tcPrChange w:id="297" w:author="Marcus Beck" w:date="2022-03-17T15:52:00Z">
              <w:tcPr>
                <w:tcW w:w="1088" w:type="pct"/>
              </w:tcPr>
            </w:tcPrChange>
          </w:tcPr>
          <w:p w14:paraId="4B2E6992" w14:textId="77777777" w:rsidR="00A61366" w:rsidRPr="00A87503" w:rsidRDefault="00BC3ECC">
            <w:pPr>
              <w:pStyle w:val="Compact"/>
              <w:rPr>
                <w:sz w:val="20"/>
                <w:szCs w:val="20"/>
              </w:rPr>
            </w:pPr>
            <w:r w:rsidRPr="00A87503">
              <w:rPr>
                <w:sz w:val="20"/>
                <w:szCs w:val="20"/>
              </w:rPr>
              <w:t>pH</w:t>
            </w:r>
          </w:p>
        </w:tc>
        <w:tc>
          <w:tcPr>
            <w:tcW w:w="1052" w:type="pct"/>
            <w:tcPrChange w:id="298" w:author="Marcus Beck" w:date="2022-03-17T15:52:00Z">
              <w:tcPr>
                <w:tcW w:w="1055" w:type="pct"/>
              </w:tcPr>
            </w:tcPrChange>
          </w:tcPr>
          <w:p w14:paraId="4E94EE6A" w14:textId="77777777" w:rsidR="00A61366" w:rsidRPr="00A87503" w:rsidRDefault="00BC3ECC">
            <w:pPr>
              <w:pStyle w:val="Compact"/>
              <w:rPr>
                <w:sz w:val="20"/>
                <w:szCs w:val="20"/>
              </w:rPr>
            </w:pPr>
            <w:r w:rsidRPr="00A87503">
              <w:rPr>
                <w:sz w:val="20"/>
                <w:szCs w:val="20"/>
              </w:rPr>
              <w:t>8.1 (6.2, 9.8)</w:t>
            </w:r>
          </w:p>
        </w:tc>
        <w:tc>
          <w:tcPr>
            <w:tcW w:w="348" w:type="pct"/>
            <w:tcPrChange w:id="299" w:author="Marcus Beck" w:date="2022-03-17T15:52:00Z">
              <w:tcPr>
                <w:tcW w:w="329" w:type="pct"/>
              </w:tcPr>
            </w:tcPrChange>
          </w:tcPr>
          <w:p w14:paraId="428B3352" w14:textId="77777777" w:rsidR="00A61366" w:rsidRPr="00A87503" w:rsidRDefault="00BC3ECC">
            <w:pPr>
              <w:pStyle w:val="Compact"/>
              <w:jc w:val="right"/>
              <w:rPr>
                <w:sz w:val="20"/>
                <w:szCs w:val="20"/>
              </w:rPr>
            </w:pPr>
            <w:r w:rsidRPr="00A87503">
              <w:rPr>
                <w:sz w:val="20"/>
                <w:szCs w:val="20"/>
              </w:rPr>
              <w:t>245</w:t>
            </w:r>
          </w:p>
        </w:tc>
        <w:tc>
          <w:tcPr>
            <w:tcW w:w="448" w:type="pct"/>
            <w:tcPrChange w:id="300" w:author="Marcus Beck" w:date="2022-03-17T15:52:00Z">
              <w:tcPr>
                <w:tcW w:w="469" w:type="pct"/>
              </w:tcPr>
            </w:tcPrChange>
          </w:tcPr>
          <w:p w14:paraId="713CB052" w14:textId="77777777" w:rsidR="00A61366" w:rsidRPr="00A87503" w:rsidRDefault="00BC3ECC">
            <w:pPr>
              <w:pStyle w:val="Compact"/>
              <w:jc w:val="right"/>
              <w:rPr>
                <w:sz w:val="20"/>
                <w:szCs w:val="20"/>
              </w:rPr>
            </w:pPr>
            <w:r w:rsidRPr="00A87503">
              <w:rPr>
                <w:sz w:val="20"/>
                <w:szCs w:val="20"/>
              </w:rPr>
              <w:t>70</w:t>
            </w:r>
          </w:p>
        </w:tc>
        <w:tc>
          <w:tcPr>
            <w:tcW w:w="479" w:type="pct"/>
            <w:tcPrChange w:id="301" w:author="Marcus Beck" w:date="2022-03-17T15:52:00Z">
              <w:tcPr>
                <w:tcW w:w="517" w:type="pct"/>
              </w:tcPr>
            </w:tcPrChange>
          </w:tcPr>
          <w:p w14:paraId="40452A55" w14:textId="77777777" w:rsidR="00A61366" w:rsidRPr="00A87503" w:rsidRDefault="00BC3ECC">
            <w:pPr>
              <w:pStyle w:val="Compact"/>
              <w:jc w:val="right"/>
              <w:rPr>
                <w:sz w:val="20"/>
                <w:szCs w:val="20"/>
              </w:rPr>
            </w:pPr>
            <w:r w:rsidRPr="00A87503">
              <w:rPr>
                <w:sz w:val="20"/>
                <w:szCs w:val="20"/>
              </w:rPr>
              <w:t>21</w:t>
            </w:r>
          </w:p>
        </w:tc>
        <w:tc>
          <w:tcPr>
            <w:tcW w:w="446" w:type="pct"/>
            <w:tcPrChange w:id="302" w:author="Marcus Beck" w:date="2022-03-17T15:52:00Z">
              <w:tcPr>
                <w:tcW w:w="517" w:type="pct"/>
              </w:tcPr>
            </w:tcPrChange>
          </w:tcPr>
          <w:p w14:paraId="3875D220" w14:textId="77777777" w:rsidR="00A61366" w:rsidRPr="00A87503" w:rsidRDefault="00BC3ECC">
            <w:pPr>
              <w:pStyle w:val="Compact"/>
              <w:jc w:val="right"/>
              <w:rPr>
                <w:sz w:val="20"/>
                <w:szCs w:val="20"/>
              </w:rPr>
            </w:pPr>
            <w:r w:rsidRPr="00A87503">
              <w:rPr>
                <w:sz w:val="20"/>
                <w:szCs w:val="20"/>
              </w:rPr>
              <w:t>9</w:t>
            </w:r>
          </w:p>
        </w:tc>
        <w:tc>
          <w:tcPr>
            <w:tcW w:w="713" w:type="pct"/>
            <w:tcPrChange w:id="303" w:author="Marcus Beck" w:date="2022-03-17T15:52:00Z">
              <w:tcPr>
                <w:tcW w:w="667" w:type="pct"/>
              </w:tcPr>
            </w:tcPrChange>
          </w:tcPr>
          <w:p w14:paraId="1B0AE7E6" w14:textId="77777777" w:rsidR="00A61366" w:rsidRPr="00A87503" w:rsidRDefault="00BC3ECC">
            <w:pPr>
              <w:pStyle w:val="Compact"/>
              <w:jc w:val="right"/>
              <w:rPr>
                <w:sz w:val="20"/>
                <w:szCs w:val="20"/>
              </w:rPr>
            </w:pPr>
            <w:r w:rsidRPr="00A87503">
              <w:rPr>
                <w:sz w:val="20"/>
                <w:szCs w:val="20"/>
              </w:rPr>
              <w:t>0</w:t>
            </w:r>
          </w:p>
        </w:tc>
      </w:tr>
      <w:tr w:rsidR="00337A93" w:rsidRPr="00A87503" w14:paraId="1DD35A07" w14:textId="77777777" w:rsidTr="00337A93">
        <w:trPr>
          <w:trHeight w:val="20"/>
        </w:trPr>
        <w:tc>
          <w:tcPr>
            <w:tcW w:w="0" w:type="auto"/>
            <w:tcPrChange w:id="304" w:author="Marcus Beck" w:date="2022-03-17T15:52:00Z">
              <w:tcPr>
                <w:tcW w:w="358" w:type="pct"/>
              </w:tcPr>
            </w:tcPrChange>
          </w:tcPr>
          <w:p w14:paraId="1F36A55A" w14:textId="77777777" w:rsidR="00A61366" w:rsidRPr="00A87503" w:rsidRDefault="00A61366">
            <w:pPr>
              <w:pStyle w:val="Compact"/>
              <w:rPr>
                <w:sz w:val="20"/>
                <w:szCs w:val="20"/>
              </w:rPr>
            </w:pPr>
          </w:p>
        </w:tc>
        <w:tc>
          <w:tcPr>
            <w:tcW w:w="1134" w:type="pct"/>
            <w:tcPrChange w:id="305" w:author="Marcus Beck" w:date="2022-03-17T15:52:00Z">
              <w:tcPr>
                <w:tcW w:w="1088" w:type="pct"/>
              </w:tcPr>
            </w:tcPrChange>
          </w:tcPr>
          <w:p w14:paraId="0E723C73" w14:textId="77777777" w:rsidR="00A61366" w:rsidRPr="00A87503" w:rsidRDefault="00BC3ECC">
            <w:pPr>
              <w:pStyle w:val="Compact"/>
              <w:rPr>
                <w:sz w:val="20"/>
                <w:szCs w:val="20"/>
              </w:rPr>
            </w:pPr>
            <w:r w:rsidRPr="00A87503">
              <w:rPr>
                <w:sz w:val="20"/>
                <w:szCs w:val="20"/>
              </w:rPr>
              <w:t>Sal (ppt)</w:t>
            </w:r>
          </w:p>
        </w:tc>
        <w:tc>
          <w:tcPr>
            <w:tcW w:w="1052" w:type="pct"/>
            <w:tcPrChange w:id="306" w:author="Marcus Beck" w:date="2022-03-17T15:52:00Z">
              <w:tcPr>
                <w:tcW w:w="1055" w:type="pct"/>
              </w:tcPr>
            </w:tcPrChange>
          </w:tcPr>
          <w:p w14:paraId="4F85B795" w14:textId="77777777" w:rsidR="00A61366" w:rsidRPr="00A87503" w:rsidRDefault="00BC3ECC">
            <w:pPr>
              <w:pStyle w:val="Compact"/>
              <w:rPr>
                <w:sz w:val="20"/>
                <w:szCs w:val="20"/>
              </w:rPr>
            </w:pPr>
            <w:r w:rsidRPr="00A87503">
              <w:rPr>
                <w:sz w:val="20"/>
                <w:szCs w:val="20"/>
              </w:rPr>
              <w:t>31.8 (1.4, 36.5)</w:t>
            </w:r>
          </w:p>
        </w:tc>
        <w:tc>
          <w:tcPr>
            <w:tcW w:w="348" w:type="pct"/>
            <w:tcPrChange w:id="307" w:author="Marcus Beck" w:date="2022-03-17T15:52:00Z">
              <w:tcPr>
                <w:tcW w:w="329" w:type="pct"/>
              </w:tcPr>
            </w:tcPrChange>
          </w:tcPr>
          <w:p w14:paraId="57E0A49F" w14:textId="77777777" w:rsidR="00A61366" w:rsidRPr="00A87503" w:rsidRDefault="00BC3ECC">
            <w:pPr>
              <w:pStyle w:val="Compact"/>
              <w:jc w:val="right"/>
              <w:rPr>
                <w:sz w:val="20"/>
                <w:szCs w:val="20"/>
              </w:rPr>
            </w:pPr>
            <w:r w:rsidRPr="00A87503">
              <w:rPr>
                <w:sz w:val="20"/>
                <w:szCs w:val="20"/>
              </w:rPr>
              <w:t>294</w:t>
            </w:r>
          </w:p>
        </w:tc>
        <w:tc>
          <w:tcPr>
            <w:tcW w:w="448" w:type="pct"/>
            <w:tcPrChange w:id="308" w:author="Marcus Beck" w:date="2022-03-17T15:52:00Z">
              <w:tcPr>
                <w:tcW w:w="469" w:type="pct"/>
              </w:tcPr>
            </w:tcPrChange>
          </w:tcPr>
          <w:p w14:paraId="60184B44" w14:textId="77777777" w:rsidR="00A61366" w:rsidRPr="00A87503" w:rsidRDefault="00BC3ECC">
            <w:pPr>
              <w:pStyle w:val="Compact"/>
              <w:jc w:val="right"/>
              <w:rPr>
                <w:sz w:val="20"/>
                <w:szCs w:val="20"/>
              </w:rPr>
            </w:pPr>
            <w:r w:rsidRPr="00A87503">
              <w:rPr>
                <w:sz w:val="20"/>
                <w:szCs w:val="20"/>
              </w:rPr>
              <w:t>81</w:t>
            </w:r>
          </w:p>
        </w:tc>
        <w:tc>
          <w:tcPr>
            <w:tcW w:w="479" w:type="pct"/>
            <w:tcPrChange w:id="309" w:author="Marcus Beck" w:date="2022-03-17T15:52:00Z">
              <w:tcPr>
                <w:tcW w:w="517" w:type="pct"/>
              </w:tcPr>
            </w:tcPrChange>
          </w:tcPr>
          <w:p w14:paraId="1F0C51F0" w14:textId="77777777" w:rsidR="00A61366" w:rsidRPr="00A87503" w:rsidRDefault="00BC3ECC">
            <w:pPr>
              <w:pStyle w:val="Compact"/>
              <w:jc w:val="right"/>
              <w:rPr>
                <w:sz w:val="20"/>
                <w:szCs w:val="20"/>
              </w:rPr>
            </w:pPr>
            <w:r w:rsidRPr="00A87503">
              <w:rPr>
                <w:sz w:val="20"/>
                <w:szCs w:val="20"/>
              </w:rPr>
              <w:t>8</w:t>
            </w:r>
          </w:p>
        </w:tc>
        <w:tc>
          <w:tcPr>
            <w:tcW w:w="446" w:type="pct"/>
            <w:tcPrChange w:id="310" w:author="Marcus Beck" w:date="2022-03-17T15:52:00Z">
              <w:tcPr>
                <w:tcW w:w="517" w:type="pct"/>
              </w:tcPr>
            </w:tcPrChange>
          </w:tcPr>
          <w:p w14:paraId="36B01CAF" w14:textId="77777777" w:rsidR="00A61366" w:rsidRPr="00A87503" w:rsidRDefault="00BC3ECC">
            <w:pPr>
              <w:pStyle w:val="Compact"/>
              <w:jc w:val="right"/>
              <w:rPr>
                <w:sz w:val="20"/>
                <w:szCs w:val="20"/>
              </w:rPr>
            </w:pPr>
            <w:r w:rsidRPr="00A87503">
              <w:rPr>
                <w:sz w:val="20"/>
                <w:szCs w:val="20"/>
              </w:rPr>
              <w:t>11</w:t>
            </w:r>
          </w:p>
        </w:tc>
        <w:tc>
          <w:tcPr>
            <w:tcW w:w="713" w:type="pct"/>
            <w:tcPrChange w:id="311" w:author="Marcus Beck" w:date="2022-03-17T15:52:00Z">
              <w:tcPr>
                <w:tcW w:w="667" w:type="pct"/>
              </w:tcPr>
            </w:tcPrChange>
          </w:tcPr>
          <w:p w14:paraId="1D493DC4" w14:textId="77777777" w:rsidR="00A61366" w:rsidRPr="00A87503" w:rsidRDefault="00BC3ECC">
            <w:pPr>
              <w:pStyle w:val="Compact"/>
              <w:jc w:val="right"/>
              <w:rPr>
                <w:sz w:val="20"/>
                <w:szCs w:val="20"/>
              </w:rPr>
            </w:pPr>
            <w:r w:rsidRPr="00A87503">
              <w:rPr>
                <w:sz w:val="20"/>
                <w:szCs w:val="20"/>
              </w:rPr>
              <w:t>0</w:t>
            </w:r>
          </w:p>
        </w:tc>
      </w:tr>
      <w:tr w:rsidR="00337A93" w:rsidRPr="00A87503" w14:paraId="69EA7380" w14:textId="77777777" w:rsidTr="00337A93">
        <w:trPr>
          <w:trHeight w:val="20"/>
        </w:trPr>
        <w:tc>
          <w:tcPr>
            <w:tcW w:w="0" w:type="auto"/>
            <w:tcPrChange w:id="312" w:author="Marcus Beck" w:date="2022-03-17T15:52:00Z">
              <w:tcPr>
                <w:tcW w:w="358" w:type="pct"/>
              </w:tcPr>
            </w:tcPrChange>
          </w:tcPr>
          <w:p w14:paraId="50317F81" w14:textId="77777777" w:rsidR="00A61366" w:rsidRPr="00A87503" w:rsidRDefault="00A61366">
            <w:pPr>
              <w:pStyle w:val="Compact"/>
              <w:rPr>
                <w:sz w:val="20"/>
                <w:szCs w:val="20"/>
              </w:rPr>
            </w:pPr>
          </w:p>
        </w:tc>
        <w:tc>
          <w:tcPr>
            <w:tcW w:w="1134" w:type="pct"/>
            <w:tcPrChange w:id="313" w:author="Marcus Beck" w:date="2022-03-17T15:52:00Z">
              <w:tcPr>
                <w:tcW w:w="1088" w:type="pct"/>
              </w:tcPr>
            </w:tcPrChange>
          </w:tcPr>
          <w:p w14:paraId="15F56436" w14:textId="77777777" w:rsidR="00A61366" w:rsidRPr="00A87503" w:rsidRDefault="00BC3ECC">
            <w:pPr>
              <w:pStyle w:val="Compact"/>
              <w:rPr>
                <w:sz w:val="20"/>
                <w:szCs w:val="20"/>
              </w:rPr>
            </w:pPr>
            <w:r w:rsidRPr="00A87503">
              <w:rPr>
                <w:sz w:val="20"/>
                <w:szCs w:val="20"/>
              </w:rPr>
              <w:t>Secchi (m)</w:t>
            </w:r>
          </w:p>
        </w:tc>
        <w:tc>
          <w:tcPr>
            <w:tcW w:w="1052" w:type="pct"/>
            <w:tcPrChange w:id="314" w:author="Marcus Beck" w:date="2022-03-17T15:52:00Z">
              <w:tcPr>
                <w:tcW w:w="1055" w:type="pct"/>
              </w:tcPr>
            </w:tcPrChange>
          </w:tcPr>
          <w:p w14:paraId="02123820" w14:textId="77777777" w:rsidR="00A61366" w:rsidRPr="00A87503" w:rsidRDefault="00BC3ECC">
            <w:pPr>
              <w:pStyle w:val="Compact"/>
              <w:rPr>
                <w:sz w:val="20"/>
                <w:szCs w:val="20"/>
              </w:rPr>
            </w:pPr>
            <w:r w:rsidRPr="00A87503">
              <w:rPr>
                <w:sz w:val="20"/>
                <w:szCs w:val="20"/>
              </w:rPr>
              <w:t>1.9 (0.2, 5.5)</w:t>
            </w:r>
          </w:p>
        </w:tc>
        <w:tc>
          <w:tcPr>
            <w:tcW w:w="348" w:type="pct"/>
            <w:tcPrChange w:id="315" w:author="Marcus Beck" w:date="2022-03-17T15:52:00Z">
              <w:tcPr>
                <w:tcW w:w="329" w:type="pct"/>
              </w:tcPr>
            </w:tcPrChange>
          </w:tcPr>
          <w:p w14:paraId="0FFFC233" w14:textId="77777777" w:rsidR="00A61366" w:rsidRPr="00A87503" w:rsidRDefault="00BC3ECC">
            <w:pPr>
              <w:pStyle w:val="Compact"/>
              <w:jc w:val="right"/>
              <w:rPr>
                <w:sz w:val="20"/>
                <w:szCs w:val="20"/>
              </w:rPr>
            </w:pPr>
            <w:r w:rsidRPr="00A87503">
              <w:rPr>
                <w:sz w:val="20"/>
                <w:szCs w:val="20"/>
              </w:rPr>
              <w:t>225</w:t>
            </w:r>
          </w:p>
        </w:tc>
        <w:tc>
          <w:tcPr>
            <w:tcW w:w="448" w:type="pct"/>
            <w:tcPrChange w:id="316" w:author="Marcus Beck" w:date="2022-03-17T15:52:00Z">
              <w:tcPr>
                <w:tcW w:w="469" w:type="pct"/>
              </w:tcPr>
            </w:tcPrChange>
          </w:tcPr>
          <w:p w14:paraId="61C9D633" w14:textId="77777777" w:rsidR="00A61366" w:rsidRPr="00A87503" w:rsidRDefault="00BC3ECC">
            <w:pPr>
              <w:pStyle w:val="Compact"/>
              <w:jc w:val="right"/>
              <w:rPr>
                <w:sz w:val="20"/>
                <w:szCs w:val="20"/>
              </w:rPr>
            </w:pPr>
            <w:r w:rsidRPr="00A87503">
              <w:rPr>
                <w:sz w:val="20"/>
                <w:szCs w:val="20"/>
              </w:rPr>
              <w:t>46</w:t>
            </w:r>
          </w:p>
        </w:tc>
        <w:tc>
          <w:tcPr>
            <w:tcW w:w="479" w:type="pct"/>
            <w:tcPrChange w:id="317" w:author="Marcus Beck" w:date="2022-03-17T15:52:00Z">
              <w:tcPr>
                <w:tcW w:w="517" w:type="pct"/>
              </w:tcPr>
            </w:tcPrChange>
          </w:tcPr>
          <w:p w14:paraId="172B51CC" w14:textId="77777777" w:rsidR="00A61366" w:rsidRPr="00A87503" w:rsidRDefault="00BC3ECC">
            <w:pPr>
              <w:pStyle w:val="Compact"/>
              <w:jc w:val="right"/>
              <w:rPr>
                <w:sz w:val="20"/>
                <w:szCs w:val="20"/>
              </w:rPr>
            </w:pPr>
            <w:r w:rsidRPr="00A87503">
              <w:rPr>
                <w:sz w:val="20"/>
                <w:szCs w:val="20"/>
              </w:rPr>
              <w:t>17</w:t>
            </w:r>
          </w:p>
        </w:tc>
        <w:tc>
          <w:tcPr>
            <w:tcW w:w="446" w:type="pct"/>
            <w:tcPrChange w:id="318" w:author="Marcus Beck" w:date="2022-03-17T15:52:00Z">
              <w:tcPr>
                <w:tcW w:w="517" w:type="pct"/>
              </w:tcPr>
            </w:tcPrChange>
          </w:tcPr>
          <w:p w14:paraId="73EDCED5" w14:textId="77777777" w:rsidR="00A61366" w:rsidRPr="00A87503" w:rsidRDefault="00BC3ECC">
            <w:pPr>
              <w:pStyle w:val="Compact"/>
              <w:jc w:val="right"/>
              <w:rPr>
                <w:sz w:val="20"/>
                <w:szCs w:val="20"/>
              </w:rPr>
            </w:pPr>
            <w:r w:rsidRPr="00A87503">
              <w:rPr>
                <w:sz w:val="20"/>
                <w:szCs w:val="20"/>
              </w:rPr>
              <w:t>36</w:t>
            </w:r>
          </w:p>
        </w:tc>
        <w:tc>
          <w:tcPr>
            <w:tcW w:w="713" w:type="pct"/>
            <w:tcPrChange w:id="319" w:author="Marcus Beck" w:date="2022-03-17T15:52:00Z">
              <w:tcPr>
                <w:tcW w:w="667" w:type="pct"/>
              </w:tcPr>
            </w:tcPrChange>
          </w:tcPr>
          <w:p w14:paraId="0524A569" w14:textId="77777777" w:rsidR="00A61366" w:rsidRPr="00A87503" w:rsidRDefault="00BC3ECC">
            <w:pPr>
              <w:pStyle w:val="Compact"/>
              <w:jc w:val="right"/>
              <w:rPr>
                <w:sz w:val="20"/>
                <w:szCs w:val="20"/>
              </w:rPr>
            </w:pPr>
            <w:r w:rsidRPr="00A87503">
              <w:rPr>
                <w:sz w:val="20"/>
                <w:szCs w:val="20"/>
              </w:rPr>
              <w:t>11</w:t>
            </w:r>
          </w:p>
        </w:tc>
      </w:tr>
      <w:tr w:rsidR="00337A93" w:rsidRPr="00A87503" w14:paraId="60603D9E" w14:textId="77777777" w:rsidTr="00337A93">
        <w:trPr>
          <w:trHeight w:val="20"/>
        </w:trPr>
        <w:tc>
          <w:tcPr>
            <w:tcW w:w="0" w:type="auto"/>
            <w:tcPrChange w:id="320" w:author="Marcus Beck" w:date="2022-03-17T15:52:00Z">
              <w:tcPr>
                <w:tcW w:w="358" w:type="pct"/>
              </w:tcPr>
            </w:tcPrChange>
          </w:tcPr>
          <w:p w14:paraId="625DE4D7" w14:textId="77777777" w:rsidR="00A61366" w:rsidRPr="00A87503" w:rsidRDefault="00A61366">
            <w:pPr>
              <w:pStyle w:val="Compact"/>
              <w:rPr>
                <w:sz w:val="20"/>
                <w:szCs w:val="20"/>
              </w:rPr>
            </w:pPr>
          </w:p>
        </w:tc>
        <w:tc>
          <w:tcPr>
            <w:tcW w:w="1134" w:type="pct"/>
            <w:tcPrChange w:id="321" w:author="Marcus Beck" w:date="2022-03-17T15:52:00Z">
              <w:tcPr>
                <w:tcW w:w="1088" w:type="pct"/>
              </w:tcPr>
            </w:tcPrChange>
          </w:tcPr>
          <w:p w14:paraId="47210929" w14:textId="77777777" w:rsidR="00A61366" w:rsidRPr="00A87503" w:rsidRDefault="00BC3ECC">
            <w:pPr>
              <w:pStyle w:val="Compact"/>
              <w:rPr>
                <w:sz w:val="20"/>
                <w:szCs w:val="20"/>
              </w:rPr>
            </w:pPr>
            <w:r w:rsidRPr="00A87503">
              <w:rPr>
                <w:sz w:val="20"/>
                <w:szCs w:val="20"/>
              </w:rPr>
              <w:t>Temp (C)</w:t>
            </w:r>
          </w:p>
        </w:tc>
        <w:tc>
          <w:tcPr>
            <w:tcW w:w="1052" w:type="pct"/>
            <w:tcPrChange w:id="322" w:author="Marcus Beck" w:date="2022-03-17T15:52:00Z">
              <w:tcPr>
                <w:tcW w:w="1055" w:type="pct"/>
              </w:tcPr>
            </w:tcPrChange>
          </w:tcPr>
          <w:p w14:paraId="596949CD" w14:textId="77777777" w:rsidR="00A61366" w:rsidRPr="00A87503" w:rsidRDefault="00BC3ECC">
            <w:pPr>
              <w:pStyle w:val="Compact"/>
              <w:rPr>
                <w:sz w:val="20"/>
                <w:szCs w:val="20"/>
              </w:rPr>
            </w:pPr>
            <w:r w:rsidRPr="00A87503">
              <w:rPr>
                <w:sz w:val="20"/>
                <w:szCs w:val="20"/>
              </w:rPr>
              <w:t>27 (19.6, 32.1)</w:t>
            </w:r>
          </w:p>
        </w:tc>
        <w:tc>
          <w:tcPr>
            <w:tcW w:w="348" w:type="pct"/>
            <w:tcPrChange w:id="323" w:author="Marcus Beck" w:date="2022-03-17T15:52:00Z">
              <w:tcPr>
                <w:tcW w:w="329" w:type="pct"/>
              </w:tcPr>
            </w:tcPrChange>
          </w:tcPr>
          <w:p w14:paraId="37412A7F" w14:textId="77777777" w:rsidR="00A61366" w:rsidRPr="00A87503" w:rsidRDefault="00BC3ECC">
            <w:pPr>
              <w:pStyle w:val="Compact"/>
              <w:jc w:val="right"/>
              <w:rPr>
                <w:sz w:val="20"/>
                <w:szCs w:val="20"/>
              </w:rPr>
            </w:pPr>
            <w:r w:rsidRPr="00A87503">
              <w:rPr>
                <w:sz w:val="20"/>
                <w:szCs w:val="20"/>
              </w:rPr>
              <w:t>294</w:t>
            </w:r>
          </w:p>
        </w:tc>
        <w:tc>
          <w:tcPr>
            <w:tcW w:w="448" w:type="pct"/>
            <w:tcPrChange w:id="324" w:author="Marcus Beck" w:date="2022-03-17T15:52:00Z">
              <w:tcPr>
                <w:tcW w:w="469" w:type="pct"/>
              </w:tcPr>
            </w:tcPrChange>
          </w:tcPr>
          <w:p w14:paraId="5A0808A0" w14:textId="77777777" w:rsidR="00A61366" w:rsidRPr="00A87503" w:rsidRDefault="00BC3ECC">
            <w:pPr>
              <w:pStyle w:val="Compact"/>
              <w:jc w:val="right"/>
              <w:rPr>
                <w:sz w:val="20"/>
                <w:szCs w:val="20"/>
              </w:rPr>
            </w:pPr>
            <w:r w:rsidRPr="00A87503">
              <w:rPr>
                <w:sz w:val="20"/>
                <w:szCs w:val="20"/>
              </w:rPr>
              <w:t>64</w:t>
            </w:r>
          </w:p>
        </w:tc>
        <w:tc>
          <w:tcPr>
            <w:tcW w:w="479" w:type="pct"/>
            <w:tcPrChange w:id="325" w:author="Marcus Beck" w:date="2022-03-17T15:52:00Z">
              <w:tcPr>
                <w:tcW w:w="517" w:type="pct"/>
              </w:tcPr>
            </w:tcPrChange>
          </w:tcPr>
          <w:p w14:paraId="013FCEB3" w14:textId="77777777" w:rsidR="00A61366" w:rsidRPr="00A87503" w:rsidRDefault="00BC3ECC">
            <w:pPr>
              <w:pStyle w:val="Compact"/>
              <w:jc w:val="right"/>
              <w:rPr>
                <w:sz w:val="20"/>
                <w:szCs w:val="20"/>
              </w:rPr>
            </w:pPr>
            <w:r w:rsidRPr="00A87503">
              <w:rPr>
                <w:sz w:val="20"/>
                <w:szCs w:val="20"/>
              </w:rPr>
              <w:t>13</w:t>
            </w:r>
          </w:p>
        </w:tc>
        <w:tc>
          <w:tcPr>
            <w:tcW w:w="446" w:type="pct"/>
            <w:tcPrChange w:id="326" w:author="Marcus Beck" w:date="2022-03-17T15:52:00Z">
              <w:tcPr>
                <w:tcW w:w="517" w:type="pct"/>
              </w:tcPr>
            </w:tcPrChange>
          </w:tcPr>
          <w:p w14:paraId="07E96413" w14:textId="77777777" w:rsidR="00A61366" w:rsidRPr="00A87503" w:rsidRDefault="00BC3ECC">
            <w:pPr>
              <w:pStyle w:val="Compact"/>
              <w:jc w:val="right"/>
              <w:rPr>
                <w:sz w:val="20"/>
                <w:szCs w:val="20"/>
              </w:rPr>
            </w:pPr>
            <w:r w:rsidRPr="00A87503">
              <w:rPr>
                <w:sz w:val="20"/>
                <w:szCs w:val="20"/>
              </w:rPr>
              <w:t>24</w:t>
            </w:r>
          </w:p>
        </w:tc>
        <w:tc>
          <w:tcPr>
            <w:tcW w:w="713" w:type="pct"/>
            <w:tcPrChange w:id="327" w:author="Marcus Beck" w:date="2022-03-17T15:52:00Z">
              <w:tcPr>
                <w:tcW w:w="667" w:type="pct"/>
              </w:tcPr>
            </w:tcPrChange>
          </w:tcPr>
          <w:p w14:paraId="1FB0E57A" w14:textId="77777777" w:rsidR="00A61366" w:rsidRPr="00A87503" w:rsidRDefault="00BC3ECC">
            <w:pPr>
              <w:pStyle w:val="Compact"/>
              <w:jc w:val="right"/>
              <w:rPr>
                <w:sz w:val="20"/>
                <w:szCs w:val="20"/>
              </w:rPr>
            </w:pPr>
            <w:r w:rsidRPr="00A87503">
              <w:rPr>
                <w:sz w:val="20"/>
                <w:szCs w:val="20"/>
              </w:rPr>
              <w:t>0</w:t>
            </w:r>
          </w:p>
        </w:tc>
      </w:tr>
      <w:tr w:rsidR="00337A93" w:rsidRPr="00A87503" w14:paraId="613A127A" w14:textId="77777777" w:rsidTr="00337A93">
        <w:trPr>
          <w:trHeight w:val="20"/>
        </w:trPr>
        <w:tc>
          <w:tcPr>
            <w:tcW w:w="0" w:type="auto"/>
            <w:tcPrChange w:id="328" w:author="Marcus Beck" w:date="2022-03-17T15:52:00Z">
              <w:tcPr>
                <w:tcW w:w="358" w:type="pct"/>
              </w:tcPr>
            </w:tcPrChange>
          </w:tcPr>
          <w:p w14:paraId="6728B2BF" w14:textId="77777777" w:rsidR="00A61366" w:rsidRPr="00A87503" w:rsidRDefault="00A61366">
            <w:pPr>
              <w:pStyle w:val="Compact"/>
              <w:rPr>
                <w:sz w:val="20"/>
                <w:szCs w:val="20"/>
              </w:rPr>
            </w:pPr>
          </w:p>
        </w:tc>
        <w:tc>
          <w:tcPr>
            <w:tcW w:w="1134" w:type="pct"/>
            <w:tcPrChange w:id="329" w:author="Marcus Beck" w:date="2022-03-17T15:52:00Z">
              <w:tcPr>
                <w:tcW w:w="1088" w:type="pct"/>
              </w:tcPr>
            </w:tcPrChange>
          </w:tcPr>
          <w:p w14:paraId="1F5E318A" w14:textId="77777777" w:rsidR="00A61366" w:rsidRPr="00A87503" w:rsidRDefault="00BC3ECC">
            <w:pPr>
              <w:pStyle w:val="Compact"/>
              <w:rPr>
                <w:sz w:val="20"/>
                <w:szCs w:val="20"/>
              </w:rPr>
            </w:pPr>
            <w:r w:rsidRPr="00A87503">
              <w:rPr>
                <w:sz w:val="20"/>
                <w:szCs w:val="20"/>
              </w:rPr>
              <w:t>TN (mg/L)</w:t>
            </w:r>
          </w:p>
        </w:tc>
        <w:tc>
          <w:tcPr>
            <w:tcW w:w="1052" w:type="pct"/>
            <w:tcPrChange w:id="330" w:author="Marcus Beck" w:date="2022-03-17T15:52:00Z">
              <w:tcPr>
                <w:tcW w:w="1055" w:type="pct"/>
              </w:tcPr>
            </w:tcPrChange>
          </w:tcPr>
          <w:p w14:paraId="7B9F410A" w14:textId="77777777" w:rsidR="00A61366" w:rsidRPr="00A87503" w:rsidRDefault="00BC3ECC">
            <w:pPr>
              <w:pStyle w:val="Compact"/>
              <w:rPr>
                <w:sz w:val="20"/>
                <w:szCs w:val="20"/>
              </w:rPr>
            </w:pPr>
            <w:r w:rsidRPr="00A87503">
              <w:rPr>
                <w:sz w:val="20"/>
                <w:szCs w:val="20"/>
              </w:rPr>
              <w:t>0.33 (0.152, 1.78)</w:t>
            </w:r>
          </w:p>
        </w:tc>
        <w:tc>
          <w:tcPr>
            <w:tcW w:w="348" w:type="pct"/>
            <w:tcPrChange w:id="331" w:author="Marcus Beck" w:date="2022-03-17T15:52:00Z">
              <w:tcPr>
                <w:tcW w:w="329" w:type="pct"/>
              </w:tcPr>
            </w:tcPrChange>
          </w:tcPr>
          <w:p w14:paraId="278F0888" w14:textId="77777777" w:rsidR="00A61366" w:rsidRPr="00A87503" w:rsidRDefault="00BC3ECC">
            <w:pPr>
              <w:pStyle w:val="Compact"/>
              <w:jc w:val="right"/>
              <w:rPr>
                <w:sz w:val="20"/>
                <w:szCs w:val="20"/>
              </w:rPr>
            </w:pPr>
            <w:r w:rsidRPr="00A87503">
              <w:rPr>
                <w:sz w:val="20"/>
                <w:szCs w:val="20"/>
              </w:rPr>
              <w:t>249</w:t>
            </w:r>
          </w:p>
        </w:tc>
        <w:tc>
          <w:tcPr>
            <w:tcW w:w="448" w:type="pct"/>
            <w:tcPrChange w:id="332" w:author="Marcus Beck" w:date="2022-03-17T15:52:00Z">
              <w:tcPr>
                <w:tcW w:w="469" w:type="pct"/>
              </w:tcPr>
            </w:tcPrChange>
          </w:tcPr>
          <w:p w14:paraId="35471276" w14:textId="77777777" w:rsidR="00A61366" w:rsidRPr="00A87503" w:rsidRDefault="00BC3ECC">
            <w:pPr>
              <w:pStyle w:val="Compact"/>
              <w:jc w:val="right"/>
              <w:rPr>
                <w:sz w:val="20"/>
                <w:szCs w:val="20"/>
              </w:rPr>
            </w:pPr>
            <w:r w:rsidRPr="00A87503">
              <w:rPr>
                <w:sz w:val="20"/>
                <w:szCs w:val="20"/>
              </w:rPr>
              <w:t>73</w:t>
            </w:r>
          </w:p>
        </w:tc>
        <w:tc>
          <w:tcPr>
            <w:tcW w:w="479" w:type="pct"/>
            <w:tcPrChange w:id="333" w:author="Marcus Beck" w:date="2022-03-17T15:52:00Z">
              <w:tcPr>
                <w:tcW w:w="517" w:type="pct"/>
              </w:tcPr>
            </w:tcPrChange>
          </w:tcPr>
          <w:p w14:paraId="029C1688" w14:textId="77777777" w:rsidR="00A61366" w:rsidRPr="00A87503" w:rsidRDefault="00BC3ECC">
            <w:pPr>
              <w:pStyle w:val="Compact"/>
              <w:jc w:val="right"/>
              <w:rPr>
                <w:sz w:val="20"/>
                <w:szCs w:val="20"/>
              </w:rPr>
            </w:pPr>
            <w:r w:rsidRPr="00A87503">
              <w:rPr>
                <w:sz w:val="20"/>
                <w:szCs w:val="20"/>
              </w:rPr>
              <w:t>22</w:t>
            </w:r>
          </w:p>
        </w:tc>
        <w:tc>
          <w:tcPr>
            <w:tcW w:w="446" w:type="pct"/>
            <w:tcPrChange w:id="334" w:author="Marcus Beck" w:date="2022-03-17T15:52:00Z">
              <w:tcPr>
                <w:tcW w:w="517" w:type="pct"/>
              </w:tcPr>
            </w:tcPrChange>
          </w:tcPr>
          <w:p w14:paraId="391914D5" w14:textId="77777777" w:rsidR="00A61366" w:rsidRPr="00A87503" w:rsidRDefault="00BC3ECC">
            <w:pPr>
              <w:pStyle w:val="Compact"/>
              <w:jc w:val="right"/>
              <w:rPr>
                <w:sz w:val="20"/>
                <w:szCs w:val="20"/>
              </w:rPr>
            </w:pPr>
            <w:r w:rsidRPr="00A87503">
              <w:rPr>
                <w:sz w:val="20"/>
                <w:szCs w:val="20"/>
              </w:rPr>
              <w:t>5</w:t>
            </w:r>
          </w:p>
        </w:tc>
        <w:tc>
          <w:tcPr>
            <w:tcW w:w="713" w:type="pct"/>
            <w:tcPrChange w:id="335" w:author="Marcus Beck" w:date="2022-03-17T15:52:00Z">
              <w:tcPr>
                <w:tcW w:w="667" w:type="pct"/>
              </w:tcPr>
            </w:tcPrChange>
          </w:tcPr>
          <w:p w14:paraId="1240F66B" w14:textId="77777777" w:rsidR="00A61366" w:rsidRPr="00A87503" w:rsidRDefault="00BC3ECC">
            <w:pPr>
              <w:pStyle w:val="Compact"/>
              <w:jc w:val="right"/>
              <w:rPr>
                <w:sz w:val="20"/>
                <w:szCs w:val="20"/>
              </w:rPr>
            </w:pPr>
            <w:r w:rsidRPr="00A87503">
              <w:rPr>
                <w:sz w:val="20"/>
                <w:szCs w:val="20"/>
              </w:rPr>
              <w:t>10</w:t>
            </w:r>
          </w:p>
        </w:tc>
      </w:tr>
      <w:tr w:rsidR="00337A93" w:rsidRPr="00A87503" w14:paraId="2ADA87E2" w14:textId="77777777" w:rsidTr="00337A93">
        <w:trPr>
          <w:trHeight w:val="20"/>
        </w:trPr>
        <w:tc>
          <w:tcPr>
            <w:tcW w:w="0" w:type="auto"/>
            <w:tcPrChange w:id="336" w:author="Marcus Beck" w:date="2022-03-17T15:52:00Z">
              <w:tcPr>
                <w:tcW w:w="358" w:type="pct"/>
              </w:tcPr>
            </w:tcPrChange>
          </w:tcPr>
          <w:p w14:paraId="0BE3C796" w14:textId="77777777" w:rsidR="00A61366" w:rsidRPr="00A87503" w:rsidRDefault="00A61366">
            <w:pPr>
              <w:pStyle w:val="Compact"/>
              <w:rPr>
                <w:sz w:val="20"/>
                <w:szCs w:val="20"/>
              </w:rPr>
            </w:pPr>
          </w:p>
        </w:tc>
        <w:tc>
          <w:tcPr>
            <w:tcW w:w="1134" w:type="pct"/>
            <w:tcPrChange w:id="337" w:author="Marcus Beck" w:date="2022-03-17T15:52:00Z">
              <w:tcPr>
                <w:tcW w:w="1088" w:type="pct"/>
              </w:tcPr>
            </w:tcPrChange>
          </w:tcPr>
          <w:p w14:paraId="3C6C833C" w14:textId="77777777" w:rsidR="00A61366" w:rsidRPr="00A87503" w:rsidRDefault="00BC3ECC">
            <w:pPr>
              <w:pStyle w:val="Compact"/>
              <w:rPr>
                <w:sz w:val="20"/>
                <w:szCs w:val="20"/>
              </w:rPr>
            </w:pPr>
            <w:r w:rsidRPr="00A87503">
              <w:rPr>
                <w:sz w:val="20"/>
                <w:szCs w:val="20"/>
              </w:rPr>
              <w:t>TP (mg/L)</w:t>
            </w:r>
          </w:p>
        </w:tc>
        <w:tc>
          <w:tcPr>
            <w:tcW w:w="1052" w:type="pct"/>
            <w:tcPrChange w:id="338" w:author="Marcus Beck" w:date="2022-03-17T15:52:00Z">
              <w:tcPr>
                <w:tcW w:w="1055" w:type="pct"/>
              </w:tcPr>
            </w:tcPrChange>
          </w:tcPr>
          <w:p w14:paraId="29F3620D" w14:textId="77777777" w:rsidR="00A61366" w:rsidRPr="00A87503" w:rsidRDefault="00BC3ECC">
            <w:pPr>
              <w:pStyle w:val="Compact"/>
              <w:rPr>
                <w:sz w:val="20"/>
                <w:szCs w:val="20"/>
              </w:rPr>
            </w:pPr>
            <w:r w:rsidRPr="00A87503">
              <w:rPr>
                <w:sz w:val="20"/>
                <w:szCs w:val="20"/>
              </w:rPr>
              <w:t>0.06 (0.019, 0.589)</w:t>
            </w:r>
          </w:p>
        </w:tc>
        <w:tc>
          <w:tcPr>
            <w:tcW w:w="348" w:type="pct"/>
            <w:tcPrChange w:id="339" w:author="Marcus Beck" w:date="2022-03-17T15:52:00Z">
              <w:tcPr>
                <w:tcW w:w="329" w:type="pct"/>
              </w:tcPr>
            </w:tcPrChange>
          </w:tcPr>
          <w:p w14:paraId="79054A9C" w14:textId="77777777" w:rsidR="00A61366" w:rsidRPr="00A87503" w:rsidRDefault="00BC3ECC">
            <w:pPr>
              <w:pStyle w:val="Compact"/>
              <w:jc w:val="right"/>
              <w:rPr>
                <w:sz w:val="20"/>
                <w:szCs w:val="20"/>
              </w:rPr>
            </w:pPr>
            <w:r w:rsidRPr="00A87503">
              <w:rPr>
                <w:sz w:val="20"/>
                <w:szCs w:val="20"/>
              </w:rPr>
              <w:t>256</w:t>
            </w:r>
          </w:p>
        </w:tc>
        <w:tc>
          <w:tcPr>
            <w:tcW w:w="448" w:type="pct"/>
            <w:tcPrChange w:id="340" w:author="Marcus Beck" w:date="2022-03-17T15:52:00Z">
              <w:tcPr>
                <w:tcW w:w="469" w:type="pct"/>
              </w:tcPr>
            </w:tcPrChange>
          </w:tcPr>
          <w:p w14:paraId="5B0C4439" w14:textId="77777777" w:rsidR="00A61366" w:rsidRPr="00A87503" w:rsidRDefault="00BC3ECC">
            <w:pPr>
              <w:pStyle w:val="Compact"/>
              <w:jc w:val="right"/>
              <w:rPr>
                <w:sz w:val="20"/>
                <w:szCs w:val="20"/>
              </w:rPr>
            </w:pPr>
            <w:r w:rsidRPr="00A87503">
              <w:rPr>
                <w:sz w:val="20"/>
                <w:szCs w:val="20"/>
              </w:rPr>
              <w:t>78</w:t>
            </w:r>
          </w:p>
        </w:tc>
        <w:tc>
          <w:tcPr>
            <w:tcW w:w="479" w:type="pct"/>
            <w:tcPrChange w:id="341" w:author="Marcus Beck" w:date="2022-03-17T15:52:00Z">
              <w:tcPr>
                <w:tcW w:w="517" w:type="pct"/>
              </w:tcPr>
            </w:tcPrChange>
          </w:tcPr>
          <w:p w14:paraId="00A21ACC" w14:textId="77777777" w:rsidR="00A61366" w:rsidRPr="00A87503" w:rsidRDefault="00BC3ECC">
            <w:pPr>
              <w:pStyle w:val="Compact"/>
              <w:jc w:val="right"/>
              <w:rPr>
                <w:sz w:val="20"/>
                <w:szCs w:val="20"/>
              </w:rPr>
            </w:pPr>
            <w:r w:rsidRPr="00A87503">
              <w:rPr>
                <w:sz w:val="20"/>
                <w:szCs w:val="20"/>
              </w:rPr>
              <w:t>11</w:t>
            </w:r>
          </w:p>
        </w:tc>
        <w:tc>
          <w:tcPr>
            <w:tcW w:w="446" w:type="pct"/>
            <w:tcPrChange w:id="342" w:author="Marcus Beck" w:date="2022-03-17T15:52:00Z">
              <w:tcPr>
                <w:tcW w:w="517" w:type="pct"/>
              </w:tcPr>
            </w:tcPrChange>
          </w:tcPr>
          <w:p w14:paraId="65EAC0A6" w14:textId="77777777" w:rsidR="00A61366" w:rsidRPr="00A87503" w:rsidRDefault="00BC3ECC">
            <w:pPr>
              <w:pStyle w:val="Compact"/>
              <w:jc w:val="right"/>
              <w:rPr>
                <w:sz w:val="20"/>
                <w:szCs w:val="20"/>
              </w:rPr>
            </w:pPr>
            <w:r w:rsidRPr="00A87503">
              <w:rPr>
                <w:sz w:val="20"/>
                <w:szCs w:val="20"/>
              </w:rPr>
              <w:t>12</w:t>
            </w:r>
          </w:p>
        </w:tc>
        <w:tc>
          <w:tcPr>
            <w:tcW w:w="713" w:type="pct"/>
            <w:tcPrChange w:id="343" w:author="Marcus Beck" w:date="2022-03-17T15:52:00Z">
              <w:tcPr>
                <w:tcW w:w="667" w:type="pct"/>
              </w:tcPr>
            </w:tcPrChange>
          </w:tcPr>
          <w:p w14:paraId="79ED9783" w14:textId="77777777" w:rsidR="00A61366" w:rsidRPr="00A87503" w:rsidRDefault="00BC3ECC">
            <w:pPr>
              <w:pStyle w:val="Compact"/>
              <w:jc w:val="right"/>
              <w:rPr>
                <w:sz w:val="20"/>
                <w:szCs w:val="20"/>
              </w:rPr>
            </w:pPr>
            <w:r w:rsidRPr="00A87503">
              <w:rPr>
                <w:sz w:val="20"/>
                <w:szCs w:val="20"/>
              </w:rPr>
              <w:t>17</w:t>
            </w:r>
          </w:p>
        </w:tc>
      </w:tr>
    </w:tbl>
    <w:p w14:paraId="1CAF7EF4" w14:textId="10070901" w:rsidR="00A61366" w:rsidRDefault="00BC3ECC" w:rsidP="00337A93">
      <w:pPr>
        <w:pPrChange w:id="344" w:author="Marcus Beck" w:date="2022-03-17T15:52:00Z">
          <w:pPr>
            <w:pStyle w:val="TableCaption"/>
          </w:pPr>
        </w:pPrChange>
      </w:pPr>
      <w:r>
        <w:lastRenderedPageBreak/>
        <w:t xml:space="preserve">Table 3: Comparison of total nitrogen, chlorophyll-a, and Secchi depth by areas of interest (Figure 1a) and month. Overall significance of differences of concentrations between months for each water quality variable and area combination are shown with Chi-squared statistics based on </w:t>
      </w:r>
      <w:proofErr w:type="spellStart"/>
      <w:r>
        <w:t>Kruskall</w:t>
      </w:r>
      <w:proofErr w:type="spellEnd"/>
      <w:r>
        <w:t>-</w:t>
      </w:r>
      <w:proofErr w:type="gramStart"/>
      <w:r>
        <w:t>Wallis</w:t>
      </w:r>
      <w:proofErr w:type="gramEnd"/>
      <w:r>
        <w:t xml:space="preserve"> rank sum tests. Multiple comparisons with Mann-Whitney U tests (Comp. column) were used to evaluate pairwise monthly concentrations for each water quality variable in each area. Rows that share letters within each area and water quality variable combination have concentrations that are not significantly different between month pairs. All statistical tests were performed on the seasonally-corrected water quality values that were based on observations with the long-term monthly median subtracted (observed medians are shown for comparison). ** p &lt; 0.005, * p &lt; 0.05, blank is not significant at </w:t>
      </w:r>
      <m:oMath>
        <m:r>
          <w:rPr>
            <w:rFonts w:ascii="Cambria Math" w:hAnsi="Cambria Math"/>
            <w:rPrChange w:id="345" w:author="Marcus Beck" w:date="2022-03-17T15:52:00Z">
              <w:rPr>
                <w:rFonts w:ascii="Cambria Math" w:hAnsi="Cambria Math"/>
              </w:rPr>
            </w:rPrChange>
          </w:rPr>
          <m:t>α</m:t>
        </m:r>
      </m:oMath>
      <w:r>
        <w:t xml:space="preserve"> = 0.05.</w:t>
      </w:r>
    </w:p>
    <w:tbl>
      <w:tblPr>
        <w:tblW w:w="5000" w:type="pct"/>
        <w:tblLook w:val="0020" w:firstRow="1" w:lastRow="0" w:firstColumn="0" w:lastColumn="0" w:noHBand="0" w:noVBand="0"/>
      </w:tblPr>
      <w:tblGrid>
        <w:gridCol w:w="683"/>
        <w:gridCol w:w="1734"/>
        <w:gridCol w:w="915"/>
        <w:gridCol w:w="863"/>
        <w:gridCol w:w="857"/>
        <w:gridCol w:w="736"/>
        <w:gridCol w:w="1552"/>
        <w:gridCol w:w="2236"/>
        <w:tblGridChange w:id="346">
          <w:tblGrid>
            <w:gridCol w:w="683"/>
            <w:gridCol w:w="1734"/>
            <w:gridCol w:w="915"/>
            <w:gridCol w:w="863"/>
            <w:gridCol w:w="857"/>
            <w:gridCol w:w="736"/>
            <w:gridCol w:w="1552"/>
            <w:gridCol w:w="2236"/>
          </w:tblGrid>
        </w:tblGridChange>
      </w:tblGrid>
      <w:tr w:rsidR="00A61366" w14:paraId="3EF699A7" w14:textId="77777777">
        <w:trPr>
          <w:tblHeader/>
        </w:trPr>
        <w:tc>
          <w:tcPr>
            <w:tcW w:w="0" w:type="auto"/>
          </w:tcPr>
          <w:p w14:paraId="13A60B78" w14:textId="77777777" w:rsidR="00A61366" w:rsidRDefault="00BC3ECC">
            <w:pPr>
              <w:pStyle w:val="Compact"/>
            </w:pPr>
            <w:r>
              <w:t>Area</w:t>
            </w:r>
          </w:p>
        </w:tc>
        <w:tc>
          <w:tcPr>
            <w:tcW w:w="0" w:type="auto"/>
          </w:tcPr>
          <w:p w14:paraId="6412B03E" w14:textId="77777777" w:rsidR="00A61366" w:rsidRDefault="00BC3ECC">
            <w:pPr>
              <w:pStyle w:val="Compact"/>
            </w:pPr>
            <w:r>
              <w:t>Water quality variable</w:t>
            </w:r>
          </w:p>
        </w:tc>
        <w:tc>
          <w:tcPr>
            <w:tcW w:w="0" w:type="auto"/>
          </w:tcPr>
          <w:p w14:paraId="3C001676" w14:textId="77777777" w:rsidR="00A61366" w:rsidRDefault="00BC3ECC">
            <w:pPr>
              <w:pStyle w:val="Compact"/>
            </w:pPr>
            <w:r>
              <w:t>Chi-Sq.</w:t>
            </w:r>
          </w:p>
        </w:tc>
        <w:tc>
          <w:tcPr>
            <w:tcW w:w="0" w:type="auto"/>
          </w:tcPr>
          <w:p w14:paraId="6A6A81D5" w14:textId="77777777" w:rsidR="00A61366" w:rsidRDefault="00BC3ECC">
            <w:pPr>
              <w:pStyle w:val="Compact"/>
            </w:pPr>
            <w:r>
              <w:t>Comp.</w:t>
            </w:r>
          </w:p>
        </w:tc>
        <w:tc>
          <w:tcPr>
            <w:tcW w:w="0" w:type="auto"/>
          </w:tcPr>
          <w:p w14:paraId="1303C7D6" w14:textId="77777777" w:rsidR="00A61366" w:rsidRDefault="00BC3ECC">
            <w:pPr>
              <w:pStyle w:val="Compact"/>
            </w:pPr>
            <w:r>
              <w:t>Month</w:t>
            </w:r>
          </w:p>
        </w:tc>
        <w:tc>
          <w:tcPr>
            <w:tcW w:w="0" w:type="auto"/>
          </w:tcPr>
          <w:p w14:paraId="13160F19" w14:textId="77777777" w:rsidR="00A61366" w:rsidRDefault="00BC3ECC">
            <w:pPr>
              <w:pStyle w:val="Compact"/>
              <w:jc w:val="right"/>
            </w:pPr>
            <w:r>
              <w:t>N obs.</w:t>
            </w:r>
          </w:p>
        </w:tc>
        <w:tc>
          <w:tcPr>
            <w:tcW w:w="0" w:type="auto"/>
          </w:tcPr>
          <w:p w14:paraId="504DE7F4" w14:textId="77777777" w:rsidR="00A61366" w:rsidRDefault="00BC3ECC">
            <w:pPr>
              <w:pStyle w:val="Compact"/>
              <w:jc w:val="right"/>
            </w:pPr>
            <w:r>
              <w:t>Observed median</w:t>
            </w:r>
          </w:p>
        </w:tc>
        <w:tc>
          <w:tcPr>
            <w:tcW w:w="0" w:type="auto"/>
          </w:tcPr>
          <w:p w14:paraId="57C86C7B" w14:textId="77777777" w:rsidR="00A61366" w:rsidRDefault="00BC3ECC">
            <w:pPr>
              <w:pStyle w:val="Compact"/>
              <w:jc w:val="right"/>
            </w:pPr>
            <w:r>
              <w:t>Seasonally-corrected median</w:t>
            </w:r>
          </w:p>
        </w:tc>
      </w:tr>
      <w:tr w:rsidR="00A61366" w14:paraId="378DD83F" w14:textId="77777777" w:rsidTr="00337A93">
        <w:tblPrEx>
          <w:tblW w:w="5000" w:type="pct"/>
          <w:tblLook w:val="0020" w:firstRow="1" w:lastRow="0" w:firstColumn="0" w:lastColumn="0" w:noHBand="0" w:noVBand="0"/>
          <w:tblPrExChange w:id="347" w:author="Marcus Beck" w:date="2022-03-17T15:52:00Z">
            <w:tblPrEx>
              <w:tblW w:w="5000" w:type="pct"/>
              <w:tblLook w:val="0020" w:firstRow="1" w:lastRow="0" w:firstColumn="0" w:lastColumn="0" w:noHBand="0" w:noVBand="0"/>
            </w:tblPrEx>
          </w:tblPrExChange>
        </w:tblPrEx>
        <w:trPr>
          <w:trHeight w:val="20"/>
        </w:trPr>
        <w:tc>
          <w:tcPr>
            <w:tcW w:w="0" w:type="auto"/>
            <w:tcPrChange w:id="348" w:author="Marcus Beck" w:date="2022-03-17T15:52:00Z">
              <w:tcPr>
                <w:tcW w:w="0" w:type="auto"/>
              </w:tcPr>
            </w:tcPrChange>
          </w:tcPr>
          <w:p w14:paraId="157175E2" w14:textId="77777777" w:rsidR="00A61366" w:rsidRPr="00337A93" w:rsidRDefault="00BC3ECC">
            <w:pPr>
              <w:pStyle w:val="Compact"/>
              <w:rPr>
                <w:sz w:val="20"/>
                <w:szCs w:val="20"/>
              </w:rPr>
            </w:pPr>
            <w:r w:rsidRPr="00337A93">
              <w:rPr>
                <w:sz w:val="20"/>
                <w:szCs w:val="20"/>
              </w:rPr>
              <w:t>1</w:t>
            </w:r>
          </w:p>
        </w:tc>
        <w:tc>
          <w:tcPr>
            <w:tcW w:w="0" w:type="auto"/>
            <w:tcPrChange w:id="349" w:author="Marcus Beck" w:date="2022-03-17T15:52:00Z">
              <w:tcPr>
                <w:tcW w:w="0" w:type="auto"/>
              </w:tcPr>
            </w:tcPrChange>
          </w:tcPr>
          <w:p w14:paraId="3CC42D41" w14:textId="77777777" w:rsidR="00A61366" w:rsidRPr="00337A93" w:rsidRDefault="00BC3ECC">
            <w:pPr>
              <w:pStyle w:val="Compact"/>
              <w:rPr>
                <w:sz w:val="20"/>
                <w:szCs w:val="20"/>
              </w:rPr>
            </w:pPr>
            <w:r w:rsidRPr="00337A93">
              <w:rPr>
                <w:sz w:val="20"/>
                <w:szCs w:val="20"/>
              </w:rPr>
              <w:t>TN (mg/L)</w:t>
            </w:r>
          </w:p>
        </w:tc>
        <w:tc>
          <w:tcPr>
            <w:tcW w:w="0" w:type="auto"/>
            <w:tcPrChange w:id="350" w:author="Marcus Beck" w:date="2022-03-17T15:52:00Z">
              <w:tcPr>
                <w:tcW w:w="0" w:type="auto"/>
              </w:tcPr>
            </w:tcPrChange>
          </w:tcPr>
          <w:p w14:paraId="4D08DB66" w14:textId="77777777" w:rsidR="00A61366" w:rsidRPr="00337A93" w:rsidRDefault="00BC3ECC">
            <w:pPr>
              <w:pStyle w:val="Compact"/>
              <w:rPr>
                <w:sz w:val="20"/>
                <w:szCs w:val="20"/>
              </w:rPr>
            </w:pPr>
            <w:r w:rsidRPr="00337A93">
              <w:rPr>
                <w:sz w:val="20"/>
                <w:szCs w:val="20"/>
              </w:rPr>
              <w:t>25.01**</w:t>
            </w:r>
          </w:p>
        </w:tc>
        <w:tc>
          <w:tcPr>
            <w:tcW w:w="0" w:type="auto"/>
            <w:tcPrChange w:id="351" w:author="Marcus Beck" w:date="2022-03-17T15:52:00Z">
              <w:tcPr>
                <w:tcW w:w="0" w:type="auto"/>
              </w:tcPr>
            </w:tcPrChange>
          </w:tcPr>
          <w:p w14:paraId="67D5A827" w14:textId="77777777" w:rsidR="00A61366" w:rsidRPr="00337A93" w:rsidRDefault="00BC3ECC">
            <w:pPr>
              <w:pStyle w:val="Compact"/>
              <w:rPr>
                <w:sz w:val="20"/>
                <w:szCs w:val="20"/>
              </w:rPr>
            </w:pPr>
            <w:r w:rsidRPr="00337A93">
              <w:rPr>
                <w:sz w:val="20"/>
                <w:szCs w:val="20"/>
              </w:rPr>
              <w:t>a</w:t>
            </w:r>
          </w:p>
        </w:tc>
        <w:tc>
          <w:tcPr>
            <w:tcW w:w="0" w:type="auto"/>
            <w:tcPrChange w:id="352" w:author="Marcus Beck" w:date="2022-03-17T15:52:00Z">
              <w:tcPr>
                <w:tcW w:w="0" w:type="auto"/>
              </w:tcPr>
            </w:tcPrChange>
          </w:tcPr>
          <w:p w14:paraId="0AA0C0AE" w14:textId="77777777" w:rsidR="00A61366" w:rsidRPr="00337A93" w:rsidRDefault="00BC3ECC">
            <w:pPr>
              <w:pStyle w:val="Compact"/>
              <w:rPr>
                <w:sz w:val="20"/>
                <w:szCs w:val="20"/>
              </w:rPr>
            </w:pPr>
            <w:r w:rsidRPr="00337A93">
              <w:rPr>
                <w:sz w:val="20"/>
                <w:szCs w:val="20"/>
              </w:rPr>
              <w:t>Apr</w:t>
            </w:r>
          </w:p>
        </w:tc>
        <w:tc>
          <w:tcPr>
            <w:tcW w:w="0" w:type="auto"/>
            <w:tcPrChange w:id="353" w:author="Marcus Beck" w:date="2022-03-17T15:52:00Z">
              <w:tcPr>
                <w:tcW w:w="0" w:type="auto"/>
              </w:tcPr>
            </w:tcPrChange>
          </w:tcPr>
          <w:p w14:paraId="540C84E3" w14:textId="77777777" w:rsidR="00A61366" w:rsidRPr="00337A93" w:rsidRDefault="00BC3ECC">
            <w:pPr>
              <w:pStyle w:val="Compact"/>
              <w:jc w:val="right"/>
              <w:rPr>
                <w:sz w:val="20"/>
                <w:szCs w:val="20"/>
              </w:rPr>
            </w:pPr>
            <w:r w:rsidRPr="00337A93">
              <w:rPr>
                <w:sz w:val="20"/>
                <w:szCs w:val="20"/>
              </w:rPr>
              <w:t>135</w:t>
            </w:r>
          </w:p>
        </w:tc>
        <w:tc>
          <w:tcPr>
            <w:tcW w:w="0" w:type="auto"/>
            <w:tcPrChange w:id="354" w:author="Marcus Beck" w:date="2022-03-17T15:52:00Z">
              <w:tcPr>
                <w:tcW w:w="0" w:type="auto"/>
              </w:tcPr>
            </w:tcPrChange>
          </w:tcPr>
          <w:p w14:paraId="7F52E2B6" w14:textId="77777777" w:rsidR="00A61366" w:rsidRPr="00337A93" w:rsidRDefault="00BC3ECC">
            <w:pPr>
              <w:pStyle w:val="Compact"/>
              <w:jc w:val="right"/>
              <w:rPr>
                <w:sz w:val="20"/>
                <w:szCs w:val="20"/>
              </w:rPr>
            </w:pPr>
            <w:r w:rsidRPr="00337A93">
              <w:rPr>
                <w:sz w:val="20"/>
                <w:szCs w:val="20"/>
              </w:rPr>
              <w:t>0.390</w:t>
            </w:r>
          </w:p>
        </w:tc>
        <w:tc>
          <w:tcPr>
            <w:tcW w:w="0" w:type="auto"/>
            <w:tcPrChange w:id="355" w:author="Marcus Beck" w:date="2022-03-17T15:52:00Z">
              <w:tcPr>
                <w:tcW w:w="0" w:type="auto"/>
              </w:tcPr>
            </w:tcPrChange>
          </w:tcPr>
          <w:p w14:paraId="29D04FB0" w14:textId="77777777" w:rsidR="00A61366" w:rsidRPr="00337A93" w:rsidRDefault="00BC3ECC">
            <w:pPr>
              <w:pStyle w:val="Compact"/>
              <w:jc w:val="right"/>
              <w:rPr>
                <w:sz w:val="20"/>
                <w:szCs w:val="20"/>
              </w:rPr>
            </w:pPr>
            <w:r w:rsidRPr="00337A93">
              <w:rPr>
                <w:sz w:val="20"/>
                <w:szCs w:val="20"/>
              </w:rPr>
              <w:t>0.008</w:t>
            </w:r>
          </w:p>
        </w:tc>
      </w:tr>
      <w:tr w:rsidR="00A61366" w14:paraId="30D3A979" w14:textId="77777777" w:rsidTr="00337A93">
        <w:tblPrEx>
          <w:tblW w:w="5000" w:type="pct"/>
          <w:tblLook w:val="0020" w:firstRow="1" w:lastRow="0" w:firstColumn="0" w:lastColumn="0" w:noHBand="0" w:noVBand="0"/>
          <w:tblPrExChange w:id="356" w:author="Marcus Beck" w:date="2022-03-17T15:52:00Z">
            <w:tblPrEx>
              <w:tblW w:w="5000" w:type="pct"/>
              <w:tblLook w:val="0020" w:firstRow="1" w:lastRow="0" w:firstColumn="0" w:lastColumn="0" w:noHBand="0" w:noVBand="0"/>
            </w:tblPrEx>
          </w:tblPrExChange>
        </w:tblPrEx>
        <w:trPr>
          <w:trHeight w:val="20"/>
        </w:trPr>
        <w:tc>
          <w:tcPr>
            <w:tcW w:w="0" w:type="auto"/>
            <w:tcPrChange w:id="357" w:author="Marcus Beck" w:date="2022-03-17T15:52:00Z">
              <w:tcPr>
                <w:tcW w:w="0" w:type="auto"/>
              </w:tcPr>
            </w:tcPrChange>
          </w:tcPr>
          <w:p w14:paraId="57ADC366" w14:textId="77777777" w:rsidR="00A61366" w:rsidRPr="00337A93" w:rsidRDefault="00A61366">
            <w:pPr>
              <w:pStyle w:val="Compact"/>
              <w:rPr>
                <w:sz w:val="20"/>
                <w:szCs w:val="20"/>
              </w:rPr>
            </w:pPr>
          </w:p>
        </w:tc>
        <w:tc>
          <w:tcPr>
            <w:tcW w:w="0" w:type="auto"/>
            <w:tcPrChange w:id="358" w:author="Marcus Beck" w:date="2022-03-17T15:52:00Z">
              <w:tcPr>
                <w:tcW w:w="0" w:type="auto"/>
              </w:tcPr>
            </w:tcPrChange>
          </w:tcPr>
          <w:p w14:paraId="402E0A14" w14:textId="77777777" w:rsidR="00A61366" w:rsidRPr="00337A93" w:rsidRDefault="00A61366">
            <w:pPr>
              <w:pStyle w:val="Compact"/>
              <w:rPr>
                <w:sz w:val="20"/>
                <w:szCs w:val="20"/>
              </w:rPr>
            </w:pPr>
          </w:p>
        </w:tc>
        <w:tc>
          <w:tcPr>
            <w:tcW w:w="0" w:type="auto"/>
            <w:tcPrChange w:id="359" w:author="Marcus Beck" w:date="2022-03-17T15:52:00Z">
              <w:tcPr>
                <w:tcW w:w="0" w:type="auto"/>
              </w:tcPr>
            </w:tcPrChange>
          </w:tcPr>
          <w:p w14:paraId="41457BEE" w14:textId="77777777" w:rsidR="00A61366" w:rsidRPr="00337A93" w:rsidRDefault="00A61366">
            <w:pPr>
              <w:pStyle w:val="Compact"/>
              <w:rPr>
                <w:sz w:val="20"/>
                <w:szCs w:val="20"/>
              </w:rPr>
            </w:pPr>
          </w:p>
        </w:tc>
        <w:tc>
          <w:tcPr>
            <w:tcW w:w="0" w:type="auto"/>
            <w:tcPrChange w:id="360" w:author="Marcus Beck" w:date="2022-03-17T15:52:00Z">
              <w:tcPr>
                <w:tcW w:w="0" w:type="auto"/>
              </w:tcPr>
            </w:tcPrChange>
          </w:tcPr>
          <w:p w14:paraId="21B02B0F" w14:textId="77777777" w:rsidR="00A61366" w:rsidRPr="00337A93" w:rsidRDefault="00BC3ECC">
            <w:pPr>
              <w:pStyle w:val="Compact"/>
              <w:rPr>
                <w:sz w:val="20"/>
                <w:szCs w:val="20"/>
              </w:rPr>
            </w:pPr>
            <w:r w:rsidRPr="00337A93">
              <w:rPr>
                <w:sz w:val="20"/>
                <w:szCs w:val="20"/>
              </w:rPr>
              <w:t>b</w:t>
            </w:r>
          </w:p>
        </w:tc>
        <w:tc>
          <w:tcPr>
            <w:tcW w:w="0" w:type="auto"/>
            <w:tcPrChange w:id="361" w:author="Marcus Beck" w:date="2022-03-17T15:52:00Z">
              <w:tcPr>
                <w:tcW w:w="0" w:type="auto"/>
              </w:tcPr>
            </w:tcPrChange>
          </w:tcPr>
          <w:p w14:paraId="7E70B0DE" w14:textId="77777777" w:rsidR="00A61366" w:rsidRPr="00337A93" w:rsidRDefault="00BC3ECC">
            <w:pPr>
              <w:pStyle w:val="Compact"/>
              <w:rPr>
                <w:sz w:val="20"/>
                <w:szCs w:val="20"/>
              </w:rPr>
            </w:pPr>
            <w:r w:rsidRPr="00337A93">
              <w:rPr>
                <w:sz w:val="20"/>
                <w:szCs w:val="20"/>
              </w:rPr>
              <w:t>May</w:t>
            </w:r>
          </w:p>
        </w:tc>
        <w:tc>
          <w:tcPr>
            <w:tcW w:w="0" w:type="auto"/>
            <w:tcPrChange w:id="362" w:author="Marcus Beck" w:date="2022-03-17T15:52:00Z">
              <w:tcPr>
                <w:tcW w:w="0" w:type="auto"/>
              </w:tcPr>
            </w:tcPrChange>
          </w:tcPr>
          <w:p w14:paraId="443E2D5C" w14:textId="77777777" w:rsidR="00A61366" w:rsidRPr="00337A93" w:rsidRDefault="00BC3ECC">
            <w:pPr>
              <w:pStyle w:val="Compact"/>
              <w:jc w:val="right"/>
              <w:rPr>
                <w:sz w:val="20"/>
                <w:szCs w:val="20"/>
              </w:rPr>
            </w:pPr>
            <w:r w:rsidRPr="00337A93">
              <w:rPr>
                <w:sz w:val="20"/>
                <w:szCs w:val="20"/>
              </w:rPr>
              <w:t>32</w:t>
            </w:r>
          </w:p>
        </w:tc>
        <w:tc>
          <w:tcPr>
            <w:tcW w:w="0" w:type="auto"/>
            <w:tcPrChange w:id="363" w:author="Marcus Beck" w:date="2022-03-17T15:52:00Z">
              <w:tcPr>
                <w:tcW w:w="0" w:type="auto"/>
              </w:tcPr>
            </w:tcPrChange>
          </w:tcPr>
          <w:p w14:paraId="205EEDE0" w14:textId="77777777" w:rsidR="00A61366" w:rsidRPr="00337A93" w:rsidRDefault="00BC3ECC">
            <w:pPr>
              <w:pStyle w:val="Compact"/>
              <w:jc w:val="right"/>
              <w:rPr>
                <w:sz w:val="20"/>
                <w:szCs w:val="20"/>
              </w:rPr>
            </w:pPr>
            <w:r w:rsidRPr="00337A93">
              <w:rPr>
                <w:sz w:val="20"/>
                <w:szCs w:val="20"/>
              </w:rPr>
              <w:t>0.360</w:t>
            </w:r>
          </w:p>
        </w:tc>
        <w:tc>
          <w:tcPr>
            <w:tcW w:w="0" w:type="auto"/>
            <w:tcPrChange w:id="364" w:author="Marcus Beck" w:date="2022-03-17T15:52:00Z">
              <w:tcPr>
                <w:tcW w:w="0" w:type="auto"/>
              </w:tcPr>
            </w:tcPrChange>
          </w:tcPr>
          <w:p w14:paraId="74D880D7" w14:textId="77777777" w:rsidR="00A61366" w:rsidRPr="00337A93" w:rsidRDefault="00BC3ECC">
            <w:pPr>
              <w:pStyle w:val="Compact"/>
              <w:jc w:val="right"/>
              <w:rPr>
                <w:sz w:val="20"/>
                <w:szCs w:val="20"/>
              </w:rPr>
            </w:pPr>
            <w:r w:rsidRPr="00337A93">
              <w:rPr>
                <w:sz w:val="20"/>
                <w:szCs w:val="20"/>
              </w:rPr>
              <w:t>0.110</w:t>
            </w:r>
          </w:p>
        </w:tc>
      </w:tr>
      <w:tr w:rsidR="00A61366" w14:paraId="54EFFB11" w14:textId="77777777" w:rsidTr="00337A93">
        <w:tblPrEx>
          <w:tblW w:w="5000" w:type="pct"/>
          <w:tblLook w:val="0020" w:firstRow="1" w:lastRow="0" w:firstColumn="0" w:lastColumn="0" w:noHBand="0" w:noVBand="0"/>
          <w:tblPrExChange w:id="365" w:author="Marcus Beck" w:date="2022-03-17T15:52:00Z">
            <w:tblPrEx>
              <w:tblW w:w="5000" w:type="pct"/>
              <w:tblLook w:val="0020" w:firstRow="1" w:lastRow="0" w:firstColumn="0" w:lastColumn="0" w:noHBand="0" w:noVBand="0"/>
            </w:tblPrEx>
          </w:tblPrExChange>
        </w:tblPrEx>
        <w:trPr>
          <w:trHeight w:val="20"/>
        </w:trPr>
        <w:tc>
          <w:tcPr>
            <w:tcW w:w="0" w:type="auto"/>
            <w:tcPrChange w:id="366" w:author="Marcus Beck" w:date="2022-03-17T15:52:00Z">
              <w:tcPr>
                <w:tcW w:w="0" w:type="auto"/>
              </w:tcPr>
            </w:tcPrChange>
          </w:tcPr>
          <w:p w14:paraId="43195A0D" w14:textId="77777777" w:rsidR="00A61366" w:rsidRPr="00337A93" w:rsidRDefault="00A61366">
            <w:pPr>
              <w:pStyle w:val="Compact"/>
              <w:rPr>
                <w:sz w:val="20"/>
                <w:szCs w:val="20"/>
              </w:rPr>
            </w:pPr>
          </w:p>
        </w:tc>
        <w:tc>
          <w:tcPr>
            <w:tcW w:w="0" w:type="auto"/>
            <w:tcPrChange w:id="367" w:author="Marcus Beck" w:date="2022-03-17T15:52:00Z">
              <w:tcPr>
                <w:tcW w:w="0" w:type="auto"/>
              </w:tcPr>
            </w:tcPrChange>
          </w:tcPr>
          <w:p w14:paraId="3EA08F6C" w14:textId="77777777" w:rsidR="00A61366" w:rsidRPr="00337A93" w:rsidRDefault="00A61366">
            <w:pPr>
              <w:pStyle w:val="Compact"/>
              <w:rPr>
                <w:sz w:val="20"/>
                <w:szCs w:val="20"/>
              </w:rPr>
            </w:pPr>
          </w:p>
        </w:tc>
        <w:tc>
          <w:tcPr>
            <w:tcW w:w="0" w:type="auto"/>
            <w:tcPrChange w:id="368" w:author="Marcus Beck" w:date="2022-03-17T15:52:00Z">
              <w:tcPr>
                <w:tcW w:w="0" w:type="auto"/>
              </w:tcPr>
            </w:tcPrChange>
          </w:tcPr>
          <w:p w14:paraId="30AAEEE3" w14:textId="77777777" w:rsidR="00A61366" w:rsidRPr="00337A93" w:rsidRDefault="00A61366">
            <w:pPr>
              <w:pStyle w:val="Compact"/>
              <w:rPr>
                <w:sz w:val="20"/>
                <w:szCs w:val="20"/>
              </w:rPr>
            </w:pPr>
          </w:p>
        </w:tc>
        <w:tc>
          <w:tcPr>
            <w:tcW w:w="0" w:type="auto"/>
            <w:tcPrChange w:id="369" w:author="Marcus Beck" w:date="2022-03-17T15:52:00Z">
              <w:tcPr>
                <w:tcW w:w="0" w:type="auto"/>
              </w:tcPr>
            </w:tcPrChange>
          </w:tcPr>
          <w:p w14:paraId="289B4D56" w14:textId="77777777" w:rsidR="00A61366" w:rsidRPr="00337A93" w:rsidRDefault="00BC3ECC">
            <w:pPr>
              <w:pStyle w:val="Compact"/>
              <w:rPr>
                <w:sz w:val="20"/>
                <w:szCs w:val="20"/>
              </w:rPr>
            </w:pPr>
            <w:r w:rsidRPr="00337A93">
              <w:rPr>
                <w:sz w:val="20"/>
                <w:szCs w:val="20"/>
              </w:rPr>
              <w:t>ab</w:t>
            </w:r>
          </w:p>
        </w:tc>
        <w:tc>
          <w:tcPr>
            <w:tcW w:w="0" w:type="auto"/>
            <w:tcPrChange w:id="370" w:author="Marcus Beck" w:date="2022-03-17T15:52:00Z">
              <w:tcPr>
                <w:tcW w:w="0" w:type="auto"/>
              </w:tcPr>
            </w:tcPrChange>
          </w:tcPr>
          <w:p w14:paraId="68F2B208" w14:textId="77777777" w:rsidR="00A61366" w:rsidRPr="00337A93" w:rsidRDefault="00BC3ECC">
            <w:pPr>
              <w:pStyle w:val="Compact"/>
              <w:rPr>
                <w:sz w:val="20"/>
                <w:szCs w:val="20"/>
              </w:rPr>
            </w:pPr>
            <w:r w:rsidRPr="00337A93">
              <w:rPr>
                <w:sz w:val="20"/>
                <w:szCs w:val="20"/>
              </w:rPr>
              <w:t>Jun</w:t>
            </w:r>
          </w:p>
        </w:tc>
        <w:tc>
          <w:tcPr>
            <w:tcW w:w="0" w:type="auto"/>
            <w:tcPrChange w:id="371" w:author="Marcus Beck" w:date="2022-03-17T15:52:00Z">
              <w:tcPr>
                <w:tcW w:w="0" w:type="auto"/>
              </w:tcPr>
            </w:tcPrChange>
          </w:tcPr>
          <w:p w14:paraId="41A4DC49" w14:textId="77777777" w:rsidR="00A61366" w:rsidRPr="00337A93" w:rsidRDefault="00BC3ECC">
            <w:pPr>
              <w:pStyle w:val="Compact"/>
              <w:jc w:val="right"/>
              <w:rPr>
                <w:sz w:val="20"/>
                <w:szCs w:val="20"/>
              </w:rPr>
            </w:pPr>
            <w:r w:rsidRPr="00337A93">
              <w:rPr>
                <w:sz w:val="20"/>
                <w:szCs w:val="20"/>
              </w:rPr>
              <w:t>38</w:t>
            </w:r>
          </w:p>
        </w:tc>
        <w:tc>
          <w:tcPr>
            <w:tcW w:w="0" w:type="auto"/>
            <w:tcPrChange w:id="372" w:author="Marcus Beck" w:date="2022-03-17T15:52:00Z">
              <w:tcPr>
                <w:tcW w:w="0" w:type="auto"/>
              </w:tcPr>
            </w:tcPrChange>
          </w:tcPr>
          <w:p w14:paraId="6CA3AE44" w14:textId="77777777" w:rsidR="00A61366" w:rsidRPr="00337A93" w:rsidRDefault="00BC3ECC">
            <w:pPr>
              <w:pStyle w:val="Compact"/>
              <w:jc w:val="right"/>
              <w:rPr>
                <w:sz w:val="20"/>
                <w:szCs w:val="20"/>
              </w:rPr>
            </w:pPr>
            <w:r w:rsidRPr="00337A93">
              <w:rPr>
                <w:sz w:val="20"/>
                <w:szCs w:val="20"/>
              </w:rPr>
              <w:t>0.430</w:t>
            </w:r>
          </w:p>
        </w:tc>
        <w:tc>
          <w:tcPr>
            <w:tcW w:w="0" w:type="auto"/>
            <w:tcPrChange w:id="373" w:author="Marcus Beck" w:date="2022-03-17T15:52:00Z">
              <w:tcPr>
                <w:tcW w:w="0" w:type="auto"/>
              </w:tcPr>
            </w:tcPrChange>
          </w:tcPr>
          <w:p w14:paraId="5E61470F" w14:textId="77777777" w:rsidR="00A61366" w:rsidRPr="00337A93" w:rsidRDefault="00BC3ECC">
            <w:pPr>
              <w:pStyle w:val="Compact"/>
              <w:jc w:val="right"/>
              <w:rPr>
                <w:sz w:val="20"/>
                <w:szCs w:val="20"/>
              </w:rPr>
            </w:pPr>
            <w:r w:rsidRPr="00337A93">
              <w:rPr>
                <w:sz w:val="20"/>
                <w:szCs w:val="20"/>
              </w:rPr>
              <w:t>0.112</w:t>
            </w:r>
          </w:p>
        </w:tc>
      </w:tr>
      <w:tr w:rsidR="00A61366" w14:paraId="366AB4E8" w14:textId="77777777" w:rsidTr="00337A93">
        <w:tblPrEx>
          <w:tblW w:w="5000" w:type="pct"/>
          <w:tblLook w:val="0020" w:firstRow="1" w:lastRow="0" w:firstColumn="0" w:lastColumn="0" w:noHBand="0" w:noVBand="0"/>
          <w:tblPrExChange w:id="374" w:author="Marcus Beck" w:date="2022-03-17T15:52:00Z">
            <w:tblPrEx>
              <w:tblW w:w="5000" w:type="pct"/>
              <w:tblLook w:val="0020" w:firstRow="1" w:lastRow="0" w:firstColumn="0" w:lastColumn="0" w:noHBand="0" w:noVBand="0"/>
            </w:tblPrEx>
          </w:tblPrExChange>
        </w:tblPrEx>
        <w:trPr>
          <w:trHeight w:val="20"/>
        </w:trPr>
        <w:tc>
          <w:tcPr>
            <w:tcW w:w="0" w:type="auto"/>
            <w:tcPrChange w:id="375" w:author="Marcus Beck" w:date="2022-03-17T15:52:00Z">
              <w:tcPr>
                <w:tcW w:w="0" w:type="auto"/>
              </w:tcPr>
            </w:tcPrChange>
          </w:tcPr>
          <w:p w14:paraId="157F953E" w14:textId="77777777" w:rsidR="00A61366" w:rsidRPr="00337A93" w:rsidRDefault="00A61366">
            <w:pPr>
              <w:pStyle w:val="Compact"/>
              <w:rPr>
                <w:sz w:val="20"/>
                <w:szCs w:val="20"/>
              </w:rPr>
            </w:pPr>
          </w:p>
        </w:tc>
        <w:tc>
          <w:tcPr>
            <w:tcW w:w="0" w:type="auto"/>
            <w:tcPrChange w:id="376" w:author="Marcus Beck" w:date="2022-03-17T15:52:00Z">
              <w:tcPr>
                <w:tcW w:w="0" w:type="auto"/>
              </w:tcPr>
            </w:tcPrChange>
          </w:tcPr>
          <w:p w14:paraId="5A8D2BBC" w14:textId="77777777" w:rsidR="00A61366" w:rsidRPr="00337A93" w:rsidRDefault="00A61366">
            <w:pPr>
              <w:pStyle w:val="Compact"/>
              <w:rPr>
                <w:sz w:val="20"/>
                <w:szCs w:val="20"/>
              </w:rPr>
            </w:pPr>
          </w:p>
        </w:tc>
        <w:tc>
          <w:tcPr>
            <w:tcW w:w="0" w:type="auto"/>
            <w:tcPrChange w:id="377" w:author="Marcus Beck" w:date="2022-03-17T15:52:00Z">
              <w:tcPr>
                <w:tcW w:w="0" w:type="auto"/>
              </w:tcPr>
            </w:tcPrChange>
          </w:tcPr>
          <w:p w14:paraId="74D3BEAF" w14:textId="77777777" w:rsidR="00A61366" w:rsidRPr="00337A93" w:rsidRDefault="00A61366">
            <w:pPr>
              <w:pStyle w:val="Compact"/>
              <w:rPr>
                <w:sz w:val="20"/>
                <w:szCs w:val="20"/>
              </w:rPr>
            </w:pPr>
          </w:p>
        </w:tc>
        <w:tc>
          <w:tcPr>
            <w:tcW w:w="0" w:type="auto"/>
            <w:tcPrChange w:id="378" w:author="Marcus Beck" w:date="2022-03-17T15:52:00Z">
              <w:tcPr>
                <w:tcW w:w="0" w:type="auto"/>
              </w:tcPr>
            </w:tcPrChange>
          </w:tcPr>
          <w:p w14:paraId="7A473549" w14:textId="77777777" w:rsidR="00A61366" w:rsidRPr="00337A93" w:rsidRDefault="00BC3ECC">
            <w:pPr>
              <w:pStyle w:val="Compact"/>
              <w:rPr>
                <w:sz w:val="20"/>
                <w:szCs w:val="20"/>
              </w:rPr>
            </w:pPr>
            <w:r w:rsidRPr="00337A93">
              <w:rPr>
                <w:sz w:val="20"/>
                <w:szCs w:val="20"/>
              </w:rPr>
              <w:t>b</w:t>
            </w:r>
          </w:p>
        </w:tc>
        <w:tc>
          <w:tcPr>
            <w:tcW w:w="0" w:type="auto"/>
            <w:tcPrChange w:id="379" w:author="Marcus Beck" w:date="2022-03-17T15:52:00Z">
              <w:tcPr>
                <w:tcW w:w="0" w:type="auto"/>
              </w:tcPr>
            </w:tcPrChange>
          </w:tcPr>
          <w:p w14:paraId="18D41926" w14:textId="77777777" w:rsidR="00A61366" w:rsidRPr="00337A93" w:rsidRDefault="00BC3ECC">
            <w:pPr>
              <w:pStyle w:val="Compact"/>
              <w:rPr>
                <w:sz w:val="20"/>
                <w:szCs w:val="20"/>
              </w:rPr>
            </w:pPr>
            <w:r w:rsidRPr="00337A93">
              <w:rPr>
                <w:sz w:val="20"/>
                <w:szCs w:val="20"/>
              </w:rPr>
              <w:t>Jul</w:t>
            </w:r>
          </w:p>
        </w:tc>
        <w:tc>
          <w:tcPr>
            <w:tcW w:w="0" w:type="auto"/>
            <w:tcPrChange w:id="380" w:author="Marcus Beck" w:date="2022-03-17T15:52:00Z">
              <w:tcPr>
                <w:tcW w:w="0" w:type="auto"/>
              </w:tcPr>
            </w:tcPrChange>
          </w:tcPr>
          <w:p w14:paraId="1BD58260" w14:textId="77777777" w:rsidR="00A61366" w:rsidRPr="00337A93" w:rsidRDefault="00BC3ECC">
            <w:pPr>
              <w:pStyle w:val="Compact"/>
              <w:jc w:val="right"/>
              <w:rPr>
                <w:sz w:val="20"/>
                <w:szCs w:val="20"/>
              </w:rPr>
            </w:pPr>
            <w:r w:rsidRPr="00337A93">
              <w:rPr>
                <w:sz w:val="20"/>
                <w:szCs w:val="20"/>
              </w:rPr>
              <w:t>24</w:t>
            </w:r>
          </w:p>
        </w:tc>
        <w:tc>
          <w:tcPr>
            <w:tcW w:w="0" w:type="auto"/>
            <w:tcPrChange w:id="381" w:author="Marcus Beck" w:date="2022-03-17T15:52:00Z">
              <w:tcPr>
                <w:tcW w:w="0" w:type="auto"/>
              </w:tcPr>
            </w:tcPrChange>
          </w:tcPr>
          <w:p w14:paraId="68F75FDC" w14:textId="77777777" w:rsidR="00A61366" w:rsidRPr="00337A93" w:rsidRDefault="00BC3ECC">
            <w:pPr>
              <w:pStyle w:val="Compact"/>
              <w:jc w:val="right"/>
              <w:rPr>
                <w:sz w:val="20"/>
                <w:szCs w:val="20"/>
              </w:rPr>
            </w:pPr>
            <w:r w:rsidRPr="00337A93">
              <w:rPr>
                <w:sz w:val="20"/>
                <w:szCs w:val="20"/>
              </w:rPr>
              <w:t>0.520</w:t>
            </w:r>
          </w:p>
        </w:tc>
        <w:tc>
          <w:tcPr>
            <w:tcW w:w="0" w:type="auto"/>
            <w:tcPrChange w:id="382" w:author="Marcus Beck" w:date="2022-03-17T15:52:00Z">
              <w:tcPr>
                <w:tcW w:w="0" w:type="auto"/>
              </w:tcPr>
            </w:tcPrChange>
          </w:tcPr>
          <w:p w14:paraId="75256398" w14:textId="77777777" w:rsidR="00A61366" w:rsidRPr="00337A93" w:rsidRDefault="00BC3ECC">
            <w:pPr>
              <w:pStyle w:val="Compact"/>
              <w:jc w:val="right"/>
              <w:rPr>
                <w:sz w:val="20"/>
                <w:szCs w:val="20"/>
              </w:rPr>
            </w:pPr>
            <w:r w:rsidRPr="00337A93">
              <w:rPr>
                <w:sz w:val="20"/>
                <w:szCs w:val="20"/>
              </w:rPr>
              <w:t>0.178</w:t>
            </w:r>
          </w:p>
        </w:tc>
      </w:tr>
      <w:tr w:rsidR="00A61366" w14:paraId="62E6FF08" w14:textId="77777777" w:rsidTr="00337A93">
        <w:tblPrEx>
          <w:tblW w:w="5000" w:type="pct"/>
          <w:tblLook w:val="0020" w:firstRow="1" w:lastRow="0" w:firstColumn="0" w:lastColumn="0" w:noHBand="0" w:noVBand="0"/>
          <w:tblPrExChange w:id="383" w:author="Marcus Beck" w:date="2022-03-17T15:52:00Z">
            <w:tblPrEx>
              <w:tblW w:w="5000" w:type="pct"/>
              <w:tblLook w:val="0020" w:firstRow="1" w:lastRow="0" w:firstColumn="0" w:lastColumn="0" w:noHBand="0" w:noVBand="0"/>
            </w:tblPrEx>
          </w:tblPrExChange>
        </w:tblPrEx>
        <w:trPr>
          <w:trHeight w:val="20"/>
        </w:trPr>
        <w:tc>
          <w:tcPr>
            <w:tcW w:w="0" w:type="auto"/>
            <w:tcPrChange w:id="384" w:author="Marcus Beck" w:date="2022-03-17T15:52:00Z">
              <w:tcPr>
                <w:tcW w:w="0" w:type="auto"/>
              </w:tcPr>
            </w:tcPrChange>
          </w:tcPr>
          <w:p w14:paraId="36AAF755" w14:textId="77777777" w:rsidR="00A61366" w:rsidRPr="00337A93" w:rsidRDefault="00A61366">
            <w:pPr>
              <w:pStyle w:val="Compact"/>
              <w:rPr>
                <w:sz w:val="20"/>
                <w:szCs w:val="20"/>
              </w:rPr>
            </w:pPr>
          </w:p>
        </w:tc>
        <w:tc>
          <w:tcPr>
            <w:tcW w:w="0" w:type="auto"/>
            <w:tcPrChange w:id="385" w:author="Marcus Beck" w:date="2022-03-17T15:52:00Z">
              <w:tcPr>
                <w:tcW w:w="0" w:type="auto"/>
              </w:tcPr>
            </w:tcPrChange>
          </w:tcPr>
          <w:p w14:paraId="57DF438E" w14:textId="77777777" w:rsidR="00A61366" w:rsidRPr="00337A93" w:rsidRDefault="00A61366">
            <w:pPr>
              <w:pStyle w:val="Compact"/>
              <w:rPr>
                <w:sz w:val="20"/>
                <w:szCs w:val="20"/>
              </w:rPr>
            </w:pPr>
          </w:p>
        </w:tc>
        <w:tc>
          <w:tcPr>
            <w:tcW w:w="0" w:type="auto"/>
            <w:tcPrChange w:id="386" w:author="Marcus Beck" w:date="2022-03-17T15:52:00Z">
              <w:tcPr>
                <w:tcW w:w="0" w:type="auto"/>
              </w:tcPr>
            </w:tcPrChange>
          </w:tcPr>
          <w:p w14:paraId="2B2F89F6" w14:textId="77777777" w:rsidR="00A61366" w:rsidRPr="00337A93" w:rsidRDefault="00A61366">
            <w:pPr>
              <w:pStyle w:val="Compact"/>
              <w:rPr>
                <w:sz w:val="20"/>
                <w:szCs w:val="20"/>
              </w:rPr>
            </w:pPr>
          </w:p>
        </w:tc>
        <w:tc>
          <w:tcPr>
            <w:tcW w:w="0" w:type="auto"/>
            <w:tcPrChange w:id="387" w:author="Marcus Beck" w:date="2022-03-17T15:52:00Z">
              <w:tcPr>
                <w:tcW w:w="0" w:type="auto"/>
              </w:tcPr>
            </w:tcPrChange>
          </w:tcPr>
          <w:p w14:paraId="59CC6102" w14:textId="77777777" w:rsidR="00A61366" w:rsidRPr="00337A93" w:rsidRDefault="00BC3ECC">
            <w:pPr>
              <w:pStyle w:val="Compact"/>
              <w:rPr>
                <w:sz w:val="20"/>
                <w:szCs w:val="20"/>
              </w:rPr>
            </w:pPr>
            <w:r w:rsidRPr="00337A93">
              <w:rPr>
                <w:sz w:val="20"/>
                <w:szCs w:val="20"/>
              </w:rPr>
              <w:t>ab</w:t>
            </w:r>
          </w:p>
        </w:tc>
        <w:tc>
          <w:tcPr>
            <w:tcW w:w="0" w:type="auto"/>
            <w:tcPrChange w:id="388" w:author="Marcus Beck" w:date="2022-03-17T15:52:00Z">
              <w:tcPr>
                <w:tcW w:w="0" w:type="auto"/>
              </w:tcPr>
            </w:tcPrChange>
          </w:tcPr>
          <w:p w14:paraId="10B25DE0" w14:textId="77777777" w:rsidR="00A61366" w:rsidRPr="00337A93" w:rsidRDefault="00BC3ECC">
            <w:pPr>
              <w:pStyle w:val="Compact"/>
              <w:rPr>
                <w:sz w:val="20"/>
                <w:szCs w:val="20"/>
              </w:rPr>
            </w:pPr>
            <w:r w:rsidRPr="00337A93">
              <w:rPr>
                <w:sz w:val="20"/>
                <w:szCs w:val="20"/>
              </w:rPr>
              <w:t>Aug</w:t>
            </w:r>
          </w:p>
        </w:tc>
        <w:tc>
          <w:tcPr>
            <w:tcW w:w="0" w:type="auto"/>
            <w:tcPrChange w:id="389" w:author="Marcus Beck" w:date="2022-03-17T15:52:00Z">
              <w:tcPr>
                <w:tcW w:w="0" w:type="auto"/>
              </w:tcPr>
            </w:tcPrChange>
          </w:tcPr>
          <w:p w14:paraId="25C80D2E" w14:textId="77777777" w:rsidR="00A61366" w:rsidRPr="00337A93" w:rsidRDefault="00BC3ECC">
            <w:pPr>
              <w:pStyle w:val="Compact"/>
              <w:jc w:val="right"/>
              <w:rPr>
                <w:sz w:val="20"/>
                <w:szCs w:val="20"/>
              </w:rPr>
            </w:pPr>
            <w:r w:rsidRPr="00337A93">
              <w:rPr>
                <w:sz w:val="20"/>
                <w:szCs w:val="20"/>
              </w:rPr>
              <w:t>25</w:t>
            </w:r>
          </w:p>
        </w:tc>
        <w:tc>
          <w:tcPr>
            <w:tcW w:w="0" w:type="auto"/>
            <w:tcPrChange w:id="390" w:author="Marcus Beck" w:date="2022-03-17T15:52:00Z">
              <w:tcPr>
                <w:tcW w:w="0" w:type="auto"/>
              </w:tcPr>
            </w:tcPrChange>
          </w:tcPr>
          <w:p w14:paraId="06AE5709" w14:textId="77777777" w:rsidR="00A61366" w:rsidRPr="00337A93" w:rsidRDefault="00BC3ECC">
            <w:pPr>
              <w:pStyle w:val="Compact"/>
              <w:jc w:val="right"/>
              <w:rPr>
                <w:sz w:val="20"/>
                <w:szCs w:val="20"/>
              </w:rPr>
            </w:pPr>
            <w:r w:rsidRPr="00337A93">
              <w:rPr>
                <w:sz w:val="20"/>
                <w:szCs w:val="20"/>
              </w:rPr>
              <w:t>0.470</w:t>
            </w:r>
          </w:p>
        </w:tc>
        <w:tc>
          <w:tcPr>
            <w:tcW w:w="0" w:type="auto"/>
            <w:tcPrChange w:id="391" w:author="Marcus Beck" w:date="2022-03-17T15:52:00Z">
              <w:tcPr>
                <w:tcW w:w="0" w:type="auto"/>
              </w:tcPr>
            </w:tcPrChange>
          </w:tcPr>
          <w:p w14:paraId="694DA605" w14:textId="77777777" w:rsidR="00A61366" w:rsidRPr="00337A93" w:rsidRDefault="00BC3ECC">
            <w:pPr>
              <w:pStyle w:val="Compact"/>
              <w:jc w:val="right"/>
              <w:rPr>
                <w:sz w:val="20"/>
                <w:szCs w:val="20"/>
              </w:rPr>
            </w:pPr>
            <w:r w:rsidRPr="00337A93">
              <w:rPr>
                <w:sz w:val="20"/>
                <w:szCs w:val="20"/>
              </w:rPr>
              <w:t>0.065</w:t>
            </w:r>
          </w:p>
        </w:tc>
      </w:tr>
      <w:tr w:rsidR="00A61366" w14:paraId="67233D67" w14:textId="77777777" w:rsidTr="00337A93">
        <w:tblPrEx>
          <w:tblW w:w="5000" w:type="pct"/>
          <w:tblLook w:val="0020" w:firstRow="1" w:lastRow="0" w:firstColumn="0" w:lastColumn="0" w:noHBand="0" w:noVBand="0"/>
          <w:tblPrExChange w:id="392" w:author="Marcus Beck" w:date="2022-03-17T15:52:00Z">
            <w:tblPrEx>
              <w:tblW w:w="5000" w:type="pct"/>
              <w:tblLook w:val="0020" w:firstRow="1" w:lastRow="0" w:firstColumn="0" w:lastColumn="0" w:noHBand="0" w:noVBand="0"/>
            </w:tblPrEx>
          </w:tblPrExChange>
        </w:tblPrEx>
        <w:trPr>
          <w:trHeight w:val="20"/>
        </w:trPr>
        <w:tc>
          <w:tcPr>
            <w:tcW w:w="0" w:type="auto"/>
            <w:tcPrChange w:id="393" w:author="Marcus Beck" w:date="2022-03-17T15:52:00Z">
              <w:tcPr>
                <w:tcW w:w="0" w:type="auto"/>
              </w:tcPr>
            </w:tcPrChange>
          </w:tcPr>
          <w:p w14:paraId="52D2C15A" w14:textId="77777777" w:rsidR="00A61366" w:rsidRPr="00337A93" w:rsidRDefault="00A61366">
            <w:pPr>
              <w:pStyle w:val="Compact"/>
              <w:rPr>
                <w:sz w:val="20"/>
                <w:szCs w:val="20"/>
              </w:rPr>
            </w:pPr>
          </w:p>
        </w:tc>
        <w:tc>
          <w:tcPr>
            <w:tcW w:w="0" w:type="auto"/>
            <w:tcPrChange w:id="394" w:author="Marcus Beck" w:date="2022-03-17T15:52:00Z">
              <w:tcPr>
                <w:tcW w:w="0" w:type="auto"/>
              </w:tcPr>
            </w:tcPrChange>
          </w:tcPr>
          <w:p w14:paraId="7A5085AA" w14:textId="77777777" w:rsidR="00A61366" w:rsidRPr="00337A93" w:rsidRDefault="00A61366">
            <w:pPr>
              <w:pStyle w:val="Compact"/>
              <w:rPr>
                <w:sz w:val="20"/>
                <w:szCs w:val="20"/>
              </w:rPr>
            </w:pPr>
          </w:p>
        </w:tc>
        <w:tc>
          <w:tcPr>
            <w:tcW w:w="0" w:type="auto"/>
            <w:tcPrChange w:id="395" w:author="Marcus Beck" w:date="2022-03-17T15:52:00Z">
              <w:tcPr>
                <w:tcW w:w="0" w:type="auto"/>
              </w:tcPr>
            </w:tcPrChange>
          </w:tcPr>
          <w:p w14:paraId="7E24C124" w14:textId="77777777" w:rsidR="00A61366" w:rsidRPr="00337A93" w:rsidRDefault="00A61366">
            <w:pPr>
              <w:pStyle w:val="Compact"/>
              <w:rPr>
                <w:sz w:val="20"/>
                <w:szCs w:val="20"/>
              </w:rPr>
            </w:pPr>
          </w:p>
        </w:tc>
        <w:tc>
          <w:tcPr>
            <w:tcW w:w="0" w:type="auto"/>
            <w:tcPrChange w:id="396" w:author="Marcus Beck" w:date="2022-03-17T15:52:00Z">
              <w:tcPr>
                <w:tcW w:w="0" w:type="auto"/>
              </w:tcPr>
            </w:tcPrChange>
          </w:tcPr>
          <w:p w14:paraId="631281FB" w14:textId="77777777" w:rsidR="00A61366" w:rsidRPr="00337A93" w:rsidRDefault="00BC3ECC">
            <w:pPr>
              <w:pStyle w:val="Compact"/>
              <w:rPr>
                <w:sz w:val="20"/>
                <w:szCs w:val="20"/>
              </w:rPr>
            </w:pPr>
            <w:r w:rsidRPr="00337A93">
              <w:rPr>
                <w:sz w:val="20"/>
                <w:szCs w:val="20"/>
              </w:rPr>
              <w:t>ab</w:t>
            </w:r>
          </w:p>
        </w:tc>
        <w:tc>
          <w:tcPr>
            <w:tcW w:w="0" w:type="auto"/>
            <w:tcPrChange w:id="397" w:author="Marcus Beck" w:date="2022-03-17T15:52:00Z">
              <w:tcPr>
                <w:tcW w:w="0" w:type="auto"/>
              </w:tcPr>
            </w:tcPrChange>
          </w:tcPr>
          <w:p w14:paraId="5811566B" w14:textId="77777777" w:rsidR="00A61366" w:rsidRPr="00337A93" w:rsidRDefault="00BC3ECC">
            <w:pPr>
              <w:pStyle w:val="Compact"/>
              <w:rPr>
                <w:sz w:val="20"/>
                <w:szCs w:val="20"/>
              </w:rPr>
            </w:pPr>
            <w:r w:rsidRPr="00337A93">
              <w:rPr>
                <w:sz w:val="20"/>
                <w:szCs w:val="20"/>
              </w:rPr>
              <w:t>Sep</w:t>
            </w:r>
          </w:p>
        </w:tc>
        <w:tc>
          <w:tcPr>
            <w:tcW w:w="0" w:type="auto"/>
            <w:tcPrChange w:id="398" w:author="Marcus Beck" w:date="2022-03-17T15:52:00Z">
              <w:tcPr>
                <w:tcW w:w="0" w:type="auto"/>
              </w:tcPr>
            </w:tcPrChange>
          </w:tcPr>
          <w:p w14:paraId="2C2D37B7" w14:textId="77777777" w:rsidR="00A61366" w:rsidRPr="00337A93" w:rsidRDefault="00BC3ECC">
            <w:pPr>
              <w:pStyle w:val="Compact"/>
              <w:jc w:val="right"/>
              <w:rPr>
                <w:sz w:val="20"/>
                <w:szCs w:val="20"/>
              </w:rPr>
            </w:pPr>
            <w:r w:rsidRPr="00337A93">
              <w:rPr>
                <w:sz w:val="20"/>
                <w:szCs w:val="20"/>
              </w:rPr>
              <w:t>8</w:t>
            </w:r>
          </w:p>
        </w:tc>
        <w:tc>
          <w:tcPr>
            <w:tcW w:w="0" w:type="auto"/>
            <w:tcPrChange w:id="399" w:author="Marcus Beck" w:date="2022-03-17T15:52:00Z">
              <w:tcPr>
                <w:tcW w:w="0" w:type="auto"/>
              </w:tcPr>
            </w:tcPrChange>
          </w:tcPr>
          <w:p w14:paraId="5DBF3016" w14:textId="77777777" w:rsidR="00A61366" w:rsidRPr="00337A93" w:rsidRDefault="00BC3ECC">
            <w:pPr>
              <w:pStyle w:val="Compact"/>
              <w:jc w:val="right"/>
              <w:rPr>
                <w:sz w:val="20"/>
                <w:szCs w:val="20"/>
              </w:rPr>
            </w:pPr>
            <w:r w:rsidRPr="00337A93">
              <w:rPr>
                <w:sz w:val="20"/>
                <w:szCs w:val="20"/>
              </w:rPr>
              <w:t>0.390</w:t>
            </w:r>
          </w:p>
        </w:tc>
        <w:tc>
          <w:tcPr>
            <w:tcW w:w="0" w:type="auto"/>
            <w:tcPrChange w:id="400" w:author="Marcus Beck" w:date="2022-03-17T15:52:00Z">
              <w:tcPr>
                <w:tcW w:w="0" w:type="auto"/>
              </w:tcPr>
            </w:tcPrChange>
          </w:tcPr>
          <w:p w14:paraId="0AA49636" w14:textId="77777777" w:rsidR="00A61366" w:rsidRPr="00337A93" w:rsidRDefault="00BC3ECC">
            <w:pPr>
              <w:pStyle w:val="Compact"/>
              <w:jc w:val="right"/>
              <w:rPr>
                <w:sz w:val="20"/>
                <w:szCs w:val="20"/>
              </w:rPr>
            </w:pPr>
            <w:r w:rsidRPr="00337A93">
              <w:rPr>
                <w:sz w:val="20"/>
                <w:szCs w:val="20"/>
              </w:rPr>
              <w:t>0.075</w:t>
            </w:r>
          </w:p>
        </w:tc>
      </w:tr>
      <w:tr w:rsidR="00A61366" w14:paraId="786F62A3" w14:textId="77777777" w:rsidTr="00337A93">
        <w:tblPrEx>
          <w:tblW w:w="5000" w:type="pct"/>
          <w:tblLook w:val="0020" w:firstRow="1" w:lastRow="0" w:firstColumn="0" w:lastColumn="0" w:noHBand="0" w:noVBand="0"/>
          <w:tblPrExChange w:id="401" w:author="Marcus Beck" w:date="2022-03-17T15:52:00Z">
            <w:tblPrEx>
              <w:tblW w:w="5000" w:type="pct"/>
              <w:tblLook w:val="0020" w:firstRow="1" w:lastRow="0" w:firstColumn="0" w:lastColumn="0" w:noHBand="0" w:noVBand="0"/>
            </w:tblPrEx>
          </w:tblPrExChange>
        </w:tblPrEx>
        <w:trPr>
          <w:trHeight w:val="20"/>
        </w:trPr>
        <w:tc>
          <w:tcPr>
            <w:tcW w:w="0" w:type="auto"/>
            <w:tcPrChange w:id="402" w:author="Marcus Beck" w:date="2022-03-17T15:52:00Z">
              <w:tcPr>
                <w:tcW w:w="0" w:type="auto"/>
              </w:tcPr>
            </w:tcPrChange>
          </w:tcPr>
          <w:p w14:paraId="4DF78391" w14:textId="77777777" w:rsidR="00A61366" w:rsidRPr="00337A93" w:rsidRDefault="00A61366">
            <w:pPr>
              <w:pStyle w:val="Compact"/>
              <w:rPr>
                <w:sz w:val="20"/>
                <w:szCs w:val="20"/>
              </w:rPr>
            </w:pPr>
          </w:p>
        </w:tc>
        <w:tc>
          <w:tcPr>
            <w:tcW w:w="0" w:type="auto"/>
            <w:tcPrChange w:id="403" w:author="Marcus Beck" w:date="2022-03-17T15:52:00Z">
              <w:tcPr>
                <w:tcW w:w="0" w:type="auto"/>
              </w:tcPr>
            </w:tcPrChange>
          </w:tcPr>
          <w:p w14:paraId="2B7F21C7" w14:textId="77777777" w:rsidR="00A61366" w:rsidRPr="00337A93" w:rsidRDefault="00BC3ECC">
            <w:pPr>
              <w:pStyle w:val="Compact"/>
              <w:rPr>
                <w:sz w:val="20"/>
                <w:szCs w:val="20"/>
              </w:rPr>
            </w:pPr>
            <w:proofErr w:type="spellStart"/>
            <w:r w:rsidRPr="00337A93">
              <w:rPr>
                <w:sz w:val="20"/>
                <w:szCs w:val="20"/>
              </w:rPr>
              <w:t>Chl</w:t>
            </w:r>
            <w:proofErr w:type="spellEnd"/>
            <w:r w:rsidRPr="00337A93">
              <w:rPr>
                <w:sz w:val="20"/>
                <w:szCs w:val="20"/>
              </w:rPr>
              <w:t>-a (</w:t>
            </w:r>
            <m:oMath>
              <m:r>
                <w:rPr>
                  <w:rFonts w:ascii="Cambria Math" w:hAnsi="Cambria Math"/>
                  <w:sz w:val="20"/>
                  <w:szCs w:val="20"/>
                </w:rPr>
                <m:t>μ</m:t>
              </m:r>
            </m:oMath>
            <w:r w:rsidRPr="00337A93">
              <w:rPr>
                <w:sz w:val="20"/>
                <w:szCs w:val="20"/>
              </w:rPr>
              <w:t>g/L)</w:t>
            </w:r>
          </w:p>
        </w:tc>
        <w:tc>
          <w:tcPr>
            <w:tcW w:w="0" w:type="auto"/>
            <w:tcPrChange w:id="404" w:author="Marcus Beck" w:date="2022-03-17T15:52:00Z">
              <w:tcPr>
                <w:tcW w:w="0" w:type="auto"/>
              </w:tcPr>
            </w:tcPrChange>
          </w:tcPr>
          <w:p w14:paraId="473F8970" w14:textId="77777777" w:rsidR="00A61366" w:rsidRPr="00337A93" w:rsidRDefault="00BC3ECC">
            <w:pPr>
              <w:pStyle w:val="Compact"/>
              <w:rPr>
                <w:sz w:val="20"/>
                <w:szCs w:val="20"/>
              </w:rPr>
            </w:pPr>
            <w:r w:rsidRPr="00337A93">
              <w:rPr>
                <w:sz w:val="20"/>
                <w:szCs w:val="20"/>
              </w:rPr>
              <w:t>61.84**</w:t>
            </w:r>
          </w:p>
        </w:tc>
        <w:tc>
          <w:tcPr>
            <w:tcW w:w="0" w:type="auto"/>
            <w:tcPrChange w:id="405" w:author="Marcus Beck" w:date="2022-03-17T15:52:00Z">
              <w:tcPr>
                <w:tcW w:w="0" w:type="auto"/>
              </w:tcPr>
            </w:tcPrChange>
          </w:tcPr>
          <w:p w14:paraId="6B8865BA" w14:textId="77777777" w:rsidR="00A61366" w:rsidRPr="00337A93" w:rsidRDefault="00BC3ECC">
            <w:pPr>
              <w:pStyle w:val="Compact"/>
              <w:rPr>
                <w:sz w:val="20"/>
                <w:szCs w:val="20"/>
              </w:rPr>
            </w:pPr>
            <w:r w:rsidRPr="00337A93">
              <w:rPr>
                <w:sz w:val="20"/>
                <w:szCs w:val="20"/>
              </w:rPr>
              <w:t>a</w:t>
            </w:r>
          </w:p>
        </w:tc>
        <w:tc>
          <w:tcPr>
            <w:tcW w:w="0" w:type="auto"/>
            <w:tcPrChange w:id="406" w:author="Marcus Beck" w:date="2022-03-17T15:52:00Z">
              <w:tcPr>
                <w:tcW w:w="0" w:type="auto"/>
              </w:tcPr>
            </w:tcPrChange>
          </w:tcPr>
          <w:p w14:paraId="6AB37AD1" w14:textId="77777777" w:rsidR="00A61366" w:rsidRPr="00337A93" w:rsidRDefault="00BC3ECC">
            <w:pPr>
              <w:pStyle w:val="Compact"/>
              <w:rPr>
                <w:sz w:val="20"/>
                <w:szCs w:val="20"/>
              </w:rPr>
            </w:pPr>
            <w:r w:rsidRPr="00337A93">
              <w:rPr>
                <w:sz w:val="20"/>
                <w:szCs w:val="20"/>
              </w:rPr>
              <w:t>Apr</w:t>
            </w:r>
          </w:p>
        </w:tc>
        <w:tc>
          <w:tcPr>
            <w:tcW w:w="0" w:type="auto"/>
            <w:tcPrChange w:id="407" w:author="Marcus Beck" w:date="2022-03-17T15:52:00Z">
              <w:tcPr>
                <w:tcW w:w="0" w:type="auto"/>
              </w:tcPr>
            </w:tcPrChange>
          </w:tcPr>
          <w:p w14:paraId="027B93A6" w14:textId="77777777" w:rsidR="00A61366" w:rsidRPr="00337A93" w:rsidRDefault="00BC3ECC">
            <w:pPr>
              <w:pStyle w:val="Compact"/>
              <w:jc w:val="right"/>
              <w:rPr>
                <w:sz w:val="20"/>
                <w:szCs w:val="20"/>
              </w:rPr>
            </w:pPr>
            <w:r w:rsidRPr="00337A93">
              <w:rPr>
                <w:sz w:val="20"/>
                <w:szCs w:val="20"/>
              </w:rPr>
              <w:t>144</w:t>
            </w:r>
          </w:p>
        </w:tc>
        <w:tc>
          <w:tcPr>
            <w:tcW w:w="0" w:type="auto"/>
            <w:tcPrChange w:id="408" w:author="Marcus Beck" w:date="2022-03-17T15:52:00Z">
              <w:tcPr>
                <w:tcW w:w="0" w:type="auto"/>
              </w:tcPr>
            </w:tcPrChange>
          </w:tcPr>
          <w:p w14:paraId="59DBF41C" w14:textId="77777777" w:rsidR="00A61366" w:rsidRPr="00337A93" w:rsidRDefault="00BC3ECC">
            <w:pPr>
              <w:pStyle w:val="Compact"/>
              <w:jc w:val="right"/>
              <w:rPr>
                <w:sz w:val="20"/>
                <w:szCs w:val="20"/>
              </w:rPr>
            </w:pPr>
            <w:r w:rsidRPr="00337A93">
              <w:rPr>
                <w:sz w:val="20"/>
                <w:szCs w:val="20"/>
              </w:rPr>
              <w:t>3.300</w:t>
            </w:r>
          </w:p>
        </w:tc>
        <w:tc>
          <w:tcPr>
            <w:tcW w:w="0" w:type="auto"/>
            <w:tcPrChange w:id="409" w:author="Marcus Beck" w:date="2022-03-17T15:52:00Z">
              <w:tcPr>
                <w:tcW w:w="0" w:type="auto"/>
              </w:tcPr>
            </w:tcPrChange>
          </w:tcPr>
          <w:p w14:paraId="6630C7D7" w14:textId="77777777" w:rsidR="00A61366" w:rsidRPr="00337A93" w:rsidRDefault="00BC3ECC">
            <w:pPr>
              <w:pStyle w:val="Compact"/>
              <w:jc w:val="right"/>
              <w:rPr>
                <w:sz w:val="20"/>
                <w:szCs w:val="20"/>
              </w:rPr>
            </w:pPr>
            <w:r w:rsidRPr="00337A93">
              <w:rPr>
                <w:sz w:val="20"/>
                <w:szCs w:val="20"/>
              </w:rPr>
              <w:t>1.010</w:t>
            </w:r>
          </w:p>
        </w:tc>
      </w:tr>
      <w:tr w:rsidR="00A61366" w14:paraId="7DC0FAA0" w14:textId="77777777" w:rsidTr="00337A93">
        <w:tblPrEx>
          <w:tblW w:w="5000" w:type="pct"/>
          <w:tblLook w:val="0020" w:firstRow="1" w:lastRow="0" w:firstColumn="0" w:lastColumn="0" w:noHBand="0" w:noVBand="0"/>
          <w:tblPrExChange w:id="410" w:author="Marcus Beck" w:date="2022-03-17T15:52:00Z">
            <w:tblPrEx>
              <w:tblW w:w="5000" w:type="pct"/>
              <w:tblLook w:val="0020" w:firstRow="1" w:lastRow="0" w:firstColumn="0" w:lastColumn="0" w:noHBand="0" w:noVBand="0"/>
            </w:tblPrEx>
          </w:tblPrExChange>
        </w:tblPrEx>
        <w:trPr>
          <w:trHeight w:val="20"/>
        </w:trPr>
        <w:tc>
          <w:tcPr>
            <w:tcW w:w="0" w:type="auto"/>
            <w:tcPrChange w:id="411" w:author="Marcus Beck" w:date="2022-03-17T15:52:00Z">
              <w:tcPr>
                <w:tcW w:w="0" w:type="auto"/>
              </w:tcPr>
            </w:tcPrChange>
          </w:tcPr>
          <w:p w14:paraId="6427F7C1" w14:textId="77777777" w:rsidR="00A61366" w:rsidRPr="00337A93" w:rsidRDefault="00A61366">
            <w:pPr>
              <w:pStyle w:val="Compact"/>
              <w:rPr>
                <w:sz w:val="20"/>
                <w:szCs w:val="20"/>
              </w:rPr>
            </w:pPr>
          </w:p>
        </w:tc>
        <w:tc>
          <w:tcPr>
            <w:tcW w:w="0" w:type="auto"/>
            <w:tcPrChange w:id="412" w:author="Marcus Beck" w:date="2022-03-17T15:52:00Z">
              <w:tcPr>
                <w:tcW w:w="0" w:type="auto"/>
              </w:tcPr>
            </w:tcPrChange>
          </w:tcPr>
          <w:p w14:paraId="6C58A0B8" w14:textId="77777777" w:rsidR="00A61366" w:rsidRPr="00337A93" w:rsidRDefault="00A61366">
            <w:pPr>
              <w:pStyle w:val="Compact"/>
              <w:rPr>
                <w:sz w:val="20"/>
                <w:szCs w:val="20"/>
              </w:rPr>
            </w:pPr>
          </w:p>
        </w:tc>
        <w:tc>
          <w:tcPr>
            <w:tcW w:w="0" w:type="auto"/>
            <w:tcPrChange w:id="413" w:author="Marcus Beck" w:date="2022-03-17T15:52:00Z">
              <w:tcPr>
                <w:tcW w:w="0" w:type="auto"/>
              </w:tcPr>
            </w:tcPrChange>
          </w:tcPr>
          <w:p w14:paraId="1F1AAB7B" w14:textId="77777777" w:rsidR="00A61366" w:rsidRPr="00337A93" w:rsidRDefault="00A61366">
            <w:pPr>
              <w:pStyle w:val="Compact"/>
              <w:rPr>
                <w:sz w:val="20"/>
                <w:szCs w:val="20"/>
              </w:rPr>
            </w:pPr>
          </w:p>
        </w:tc>
        <w:tc>
          <w:tcPr>
            <w:tcW w:w="0" w:type="auto"/>
            <w:tcPrChange w:id="414" w:author="Marcus Beck" w:date="2022-03-17T15:52:00Z">
              <w:tcPr>
                <w:tcW w:w="0" w:type="auto"/>
              </w:tcPr>
            </w:tcPrChange>
          </w:tcPr>
          <w:p w14:paraId="5D31523E" w14:textId="77777777" w:rsidR="00A61366" w:rsidRPr="00337A93" w:rsidRDefault="00BC3ECC">
            <w:pPr>
              <w:pStyle w:val="Compact"/>
              <w:rPr>
                <w:sz w:val="20"/>
                <w:szCs w:val="20"/>
              </w:rPr>
            </w:pPr>
            <w:r w:rsidRPr="00337A93">
              <w:rPr>
                <w:sz w:val="20"/>
                <w:szCs w:val="20"/>
              </w:rPr>
              <w:t>b</w:t>
            </w:r>
          </w:p>
        </w:tc>
        <w:tc>
          <w:tcPr>
            <w:tcW w:w="0" w:type="auto"/>
            <w:tcPrChange w:id="415" w:author="Marcus Beck" w:date="2022-03-17T15:52:00Z">
              <w:tcPr>
                <w:tcW w:w="0" w:type="auto"/>
              </w:tcPr>
            </w:tcPrChange>
          </w:tcPr>
          <w:p w14:paraId="482CF614" w14:textId="77777777" w:rsidR="00A61366" w:rsidRPr="00337A93" w:rsidRDefault="00BC3ECC">
            <w:pPr>
              <w:pStyle w:val="Compact"/>
              <w:rPr>
                <w:sz w:val="20"/>
                <w:szCs w:val="20"/>
              </w:rPr>
            </w:pPr>
            <w:r w:rsidRPr="00337A93">
              <w:rPr>
                <w:sz w:val="20"/>
                <w:szCs w:val="20"/>
              </w:rPr>
              <w:t>May</w:t>
            </w:r>
          </w:p>
        </w:tc>
        <w:tc>
          <w:tcPr>
            <w:tcW w:w="0" w:type="auto"/>
            <w:tcPrChange w:id="416" w:author="Marcus Beck" w:date="2022-03-17T15:52:00Z">
              <w:tcPr>
                <w:tcW w:w="0" w:type="auto"/>
              </w:tcPr>
            </w:tcPrChange>
          </w:tcPr>
          <w:p w14:paraId="7FE94A22" w14:textId="77777777" w:rsidR="00A61366" w:rsidRPr="00337A93" w:rsidRDefault="00BC3ECC">
            <w:pPr>
              <w:pStyle w:val="Compact"/>
              <w:jc w:val="right"/>
              <w:rPr>
                <w:sz w:val="20"/>
                <w:szCs w:val="20"/>
              </w:rPr>
            </w:pPr>
            <w:r w:rsidRPr="00337A93">
              <w:rPr>
                <w:sz w:val="20"/>
                <w:szCs w:val="20"/>
              </w:rPr>
              <w:t>32</w:t>
            </w:r>
          </w:p>
        </w:tc>
        <w:tc>
          <w:tcPr>
            <w:tcW w:w="0" w:type="auto"/>
            <w:tcPrChange w:id="417" w:author="Marcus Beck" w:date="2022-03-17T15:52:00Z">
              <w:tcPr>
                <w:tcW w:w="0" w:type="auto"/>
              </w:tcPr>
            </w:tcPrChange>
          </w:tcPr>
          <w:p w14:paraId="33CDF7A2" w14:textId="77777777" w:rsidR="00A61366" w:rsidRPr="00337A93" w:rsidRDefault="00BC3ECC">
            <w:pPr>
              <w:pStyle w:val="Compact"/>
              <w:jc w:val="right"/>
              <w:rPr>
                <w:sz w:val="20"/>
                <w:szCs w:val="20"/>
              </w:rPr>
            </w:pPr>
            <w:r w:rsidRPr="00337A93">
              <w:rPr>
                <w:sz w:val="20"/>
                <w:szCs w:val="20"/>
              </w:rPr>
              <w:t>2.400</w:t>
            </w:r>
          </w:p>
        </w:tc>
        <w:tc>
          <w:tcPr>
            <w:tcW w:w="0" w:type="auto"/>
            <w:tcPrChange w:id="418" w:author="Marcus Beck" w:date="2022-03-17T15:52:00Z">
              <w:tcPr>
                <w:tcW w:w="0" w:type="auto"/>
              </w:tcPr>
            </w:tcPrChange>
          </w:tcPr>
          <w:p w14:paraId="7FA1D04C" w14:textId="77777777" w:rsidR="00A61366" w:rsidRPr="00337A93" w:rsidRDefault="00BC3ECC">
            <w:pPr>
              <w:pStyle w:val="Compact"/>
              <w:jc w:val="right"/>
              <w:rPr>
                <w:sz w:val="20"/>
                <w:szCs w:val="20"/>
              </w:rPr>
            </w:pPr>
            <w:r w:rsidRPr="00337A93">
              <w:rPr>
                <w:sz w:val="20"/>
                <w:szCs w:val="20"/>
              </w:rPr>
              <w:t>-0.870</w:t>
            </w:r>
          </w:p>
        </w:tc>
      </w:tr>
      <w:tr w:rsidR="00A61366" w14:paraId="020BA90C" w14:textId="77777777" w:rsidTr="00337A93">
        <w:tblPrEx>
          <w:tblW w:w="5000" w:type="pct"/>
          <w:tblLook w:val="0020" w:firstRow="1" w:lastRow="0" w:firstColumn="0" w:lastColumn="0" w:noHBand="0" w:noVBand="0"/>
          <w:tblPrExChange w:id="419" w:author="Marcus Beck" w:date="2022-03-17T15:52:00Z">
            <w:tblPrEx>
              <w:tblW w:w="5000" w:type="pct"/>
              <w:tblLook w:val="0020" w:firstRow="1" w:lastRow="0" w:firstColumn="0" w:lastColumn="0" w:noHBand="0" w:noVBand="0"/>
            </w:tblPrEx>
          </w:tblPrExChange>
        </w:tblPrEx>
        <w:trPr>
          <w:trHeight w:val="20"/>
        </w:trPr>
        <w:tc>
          <w:tcPr>
            <w:tcW w:w="0" w:type="auto"/>
            <w:tcPrChange w:id="420" w:author="Marcus Beck" w:date="2022-03-17T15:52:00Z">
              <w:tcPr>
                <w:tcW w:w="0" w:type="auto"/>
              </w:tcPr>
            </w:tcPrChange>
          </w:tcPr>
          <w:p w14:paraId="6F5BD89D" w14:textId="77777777" w:rsidR="00A61366" w:rsidRPr="00337A93" w:rsidRDefault="00A61366">
            <w:pPr>
              <w:pStyle w:val="Compact"/>
              <w:rPr>
                <w:sz w:val="20"/>
                <w:szCs w:val="20"/>
              </w:rPr>
            </w:pPr>
          </w:p>
        </w:tc>
        <w:tc>
          <w:tcPr>
            <w:tcW w:w="0" w:type="auto"/>
            <w:tcPrChange w:id="421" w:author="Marcus Beck" w:date="2022-03-17T15:52:00Z">
              <w:tcPr>
                <w:tcW w:w="0" w:type="auto"/>
              </w:tcPr>
            </w:tcPrChange>
          </w:tcPr>
          <w:p w14:paraId="3191EF0E" w14:textId="77777777" w:rsidR="00A61366" w:rsidRPr="00337A93" w:rsidRDefault="00A61366">
            <w:pPr>
              <w:pStyle w:val="Compact"/>
              <w:rPr>
                <w:sz w:val="20"/>
                <w:szCs w:val="20"/>
              </w:rPr>
            </w:pPr>
          </w:p>
        </w:tc>
        <w:tc>
          <w:tcPr>
            <w:tcW w:w="0" w:type="auto"/>
            <w:tcPrChange w:id="422" w:author="Marcus Beck" w:date="2022-03-17T15:52:00Z">
              <w:tcPr>
                <w:tcW w:w="0" w:type="auto"/>
              </w:tcPr>
            </w:tcPrChange>
          </w:tcPr>
          <w:p w14:paraId="468CB4D7" w14:textId="77777777" w:rsidR="00A61366" w:rsidRPr="00337A93" w:rsidRDefault="00A61366">
            <w:pPr>
              <w:pStyle w:val="Compact"/>
              <w:rPr>
                <w:sz w:val="20"/>
                <w:szCs w:val="20"/>
              </w:rPr>
            </w:pPr>
          </w:p>
        </w:tc>
        <w:tc>
          <w:tcPr>
            <w:tcW w:w="0" w:type="auto"/>
            <w:tcPrChange w:id="423" w:author="Marcus Beck" w:date="2022-03-17T15:52:00Z">
              <w:tcPr>
                <w:tcW w:w="0" w:type="auto"/>
              </w:tcPr>
            </w:tcPrChange>
          </w:tcPr>
          <w:p w14:paraId="1F028442" w14:textId="77777777" w:rsidR="00A61366" w:rsidRPr="00337A93" w:rsidRDefault="00BC3ECC">
            <w:pPr>
              <w:pStyle w:val="Compact"/>
              <w:rPr>
                <w:sz w:val="20"/>
                <w:szCs w:val="20"/>
              </w:rPr>
            </w:pPr>
            <w:r w:rsidRPr="00337A93">
              <w:rPr>
                <w:sz w:val="20"/>
                <w:szCs w:val="20"/>
              </w:rPr>
              <w:t>a</w:t>
            </w:r>
          </w:p>
        </w:tc>
        <w:tc>
          <w:tcPr>
            <w:tcW w:w="0" w:type="auto"/>
            <w:tcPrChange w:id="424" w:author="Marcus Beck" w:date="2022-03-17T15:52:00Z">
              <w:tcPr>
                <w:tcW w:w="0" w:type="auto"/>
              </w:tcPr>
            </w:tcPrChange>
          </w:tcPr>
          <w:p w14:paraId="3E989DE3" w14:textId="77777777" w:rsidR="00A61366" w:rsidRPr="00337A93" w:rsidRDefault="00BC3ECC">
            <w:pPr>
              <w:pStyle w:val="Compact"/>
              <w:rPr>
                <w:sz w:val="20"/>
                <w:szCs w:val="20"/>
              </w:rPr>
            </w:pPr>
            <w:r w:rsidRPr="00337A93">
              <w:rPr>
                <w:sz w:val="20"/>
                <w:szCs w:val="20"/>
              </w:rPr>
              <w:t>Jun</w:t>
            </w:r>
          </w:p>
        </w:tc>
        <w:tc>
          <w:tcPr>
            <w:tcW w:w="0" w:type="auto"/>
            <w:tcPrChange w:id="425" w:author="Marcus Beck" w:date="2022-03-17T15:52:00Z">
              <w:tcPr>
                <w:tcW w:w="0" w:type="auto"/>
              </w:tcPr>
            </w:tcPrChange>
          </w:tcPr>
          <w:p w14:paraId="7FEDD2FF" w14:textId="77777777" w:rsidR="00A61366" w:rsidRPr="00337A93" w:rsidRDefault="00BC3ECC">
            <w:pPr>
              <w:pStyle w:val="Compact"/>
              <w:jc w:val="right"/>
              <w:rPr>
                <w:sz w:val="20"/>
                <w:szCs w:val="20"/>
              </w:rPr>
            </w:pPr>
            <w:r w:rsidRPr="00337A93">
              <w:rPr>
                <w:sz w:val="20"/>
                <w:szCs w:val="20"/>
              </w:rPr>
              <w:t>38</w:t>
            </w:r>
          </w:p>
        </w:tc>
        <w:tc>
          <w:tcPr>
            <w:tcW w:w="0" w:type="auto"/>
            <w:tcPrChange w:id="426" w:author="Marcus Beck" w:date="2022-03-17T15:52:00Z">
              <w:tcPr>
                <w:tcW w:w="0" w:type="auto"/>
              </w:tcPr>
            </w:tcPrChange>
          </w:tcPr>
          <w:p w14:paraId="61C4700E" w14:textId="77777777" w:rsidR="00A61366" w:rsidRPr="00337A93" w:rsidRDefault="00BC3ECC">
            <w:pPr>
              <w:pStyle w:val="Compact"/>
              <w:jc w:val="right"/>
              <w:rPr>
                <w:sz w:val="20"/>
                <w:szCs w:val="20"/>
              </w:rPr>
            </w:pPr>
            <w:r w:rsidRPr="00337A93">
              <w:rPr>
                <w:sz w:val="20"/>
                <w:szCs w:val="20"/>
              </w:rPr>
              <w:t>6.600</w:t>
            </w:r>
          </w:p>
        </w:tc>
        <w:tc>
          <w:tcPr>
            <w:tcW w:w="0" w:type="auto"/>
            <w:tcPrChange w:id="427" w:author="Marcus Beck" w:date="2022-03-17T15:52:00Z">
              <w:tcPr>
                <w:tcW w:w="0" w:type="auto"/>
              </w:tcPr>
            </w:tcPrChange>
          </w:tcPr>
          <w:p w14:paraId="480BA6D2" w14:textId="77777777" w:rsidR="00A61366" w:rsidRPr="00337A93" w:rsidRDefault="00BC3ECC">
            <w:pPr>
              <w:pStyle w:val="Compact"/>
              <w:jc w:val="right"/>
              <w:rPr>
                <w:sz w:val="20"/>
                <w:szCs w:val="20"/>
              </w:rPr>
            </w:pPr>
            <w:r w:rsidRPr="00337A93">
              <w:rPr>
                <w:sz w:val="20"/>
                <w:szCs w:val="20"/>
              </w:rPr>
              <w:t>1.960</w:t>
            </w:r>
          </w:p>
        </w:tc>
      </w:tr>
      <w:tr w:rsidR="00A61366" w14:paraId="2D1E5886" w14:textId="77777777" w:rsidTr="00337A93">
        <w:tblPrEx>
          <w:tblW w:w="5000" w:type="pct"/>
          <w:tblLook w:val="0020" w:firstRow="1" w:lastRow="0" w:firstColumn="0" w:lastColumn="0" w:noHBand="0" w:noVBand="0"/>
          <w:tblPrExChange w:id="428" w:author="Marcus Beck" w:date="2022-03-17T15:52:00Z">
            <w:tblPrEx>
              <w:tblW w:w="5000" w:type="pct"/>
              <w:tblLook w:val="0020" w:firstRow="1" w:lastRow="0" w:firstColumn="0" w:lastColumn="0" w:noHBand="0" w:noVBand="0"/>
            </w:tblPrEx>
          </w:tblPrExChange>
        </w:tblPrEx>
        <w:trPr>
          <w:trHeight w:val="20"/>
        </w:trPr>
        <w:tc>
          <w:tcPr>
            <w:tcW w:w="0" w:type="auto"/>
            <w:tcPrChange w:id="429" w:author="Marcus Beck" w:date="2022-03-17T15:52:00Z">
              <w:tcPr>
                <w:tcW w:w="0" w:type="auto"/>
              </w:tcPr>
            </w:tcPrChange>
          </w:tcPr>
          <w:p w14:paraId="1460F446" w14:textId="77777777" w:rsidR="00A61366" w:rsidRPr="00337A93" w:rsidRDefault="00A61366">
            <w:pPr>
              <w:pStyle w:val="Compact"/>
              <w:rPr>
                <w:sz w:val="20"/>
                <w:szCs w:val="20"/>
              </w:rPr>
            </w:pPr>
          </w:p>
        </w:tc>
        <w:tc>
          <w:tcPr>
            <w:tcW w:w="0" w:type="auto"/>
            <w:tcPrChange w:id="430" w:author="Marcus Beck" w:date="2022-03-17T15:52:00Z">
              <w:tcPr>
                <w:tcW w:w="0" w:type="auto"/>
              </w:tcPr>
            </w:tcPrChange>
          </w:tcPr>
          <w:p w14:paraId="6687DCC6" w14:textId="77777777" w:rsidR="00A61366" w:rsidRPr="00337A93" w:rsidRDefault="00A61366">
            <w:pPr>
              <w:pStyle w:val="Compact"/>
              <w:rPr>
                <w:sz w:val="20"/>
                <w:szCs w:val="20"/>
              </w:rPr>
            </w:pPr>
          </w:p>
        </w:tc>
        <w:tc>
          <w:tcPr>
            <w:tcW w:w="0" w:type="auto"/>
            <w:tcPrChange w:id="431" w:author="Marcus Beck" w:date="2022-03-17T15:52:00Z">
              <w:tcPr>
                <w:tcW w:w="0" w:type="auto"/>
              </w:tcPr>
            </w:tcPrChange>
          </w:tcPr>
          <w:p w14:paraId="052D8361" w14:textId="77777777" w:rsidR="00A61366" w:rsidRPr="00337A93" w:rsidRDefault="00A61366">
            <w:pPr>
              <w:pStyle w:val="Compact"/>
              <w:rPr>
                <w:sz w:val="20"/>
                <w:szCs w:val="20"/>
              </w:rPr>
            </w:pPr>
          </w:p>
        </w:tc>
        <w:tc>
          <w:tcPr>
            <w:tcW w:w="0" w:type="auto"/>
            <w:tcPrChange w:id="432" w:author="Marcus Beck" w:date="2022-03-17T15:52:00Z">
              <w:tcPr>
                <w:tcW w:w="0" w:type="auto"/>
              </w:tcPr>
            </w:tcPrChange>
          </w:tcPr>
          <w:p w14:paraId="3E15E5D9" w14:textId="77777777" w:rsidR="00A61366" w:rsidRPr="00337A93" w:rsidRDefault="00BC3ECC">
            <w:pPr>
              <w:pStyle w:val="Compact"/>
              <w:rPr>
                <w:sz w:val="20"/>
                <w:szCs w:val="20"/>
              </w:rPr>
            </w:pPr>
            <w:r w:rsidRPr="00337A93">
              <w:rPr>
                <w:sz w:val="20"/>
                <w:szCs w:val="20"/>
              </w:rPr>
              <w:t>a</w:t>
            </w:r>
          </w:p>
        </w:tc>
        <w:tc>
          <w:tcPr>
            <w:tcW w:w="0" w:type="auto"/>
            <w:tcPrChange w:id="433" w:author="Marcus Beck" w:date="2022-03-17T15:52:00Z">
              <w:tcPr>
                <w:tcW w:w="0" w:type="auto"/>
              </w:tcPr>
            </w:tcPrChange>
          </w:tcPr>
          <w:p w14:paraId="691F85DA" w14:textId="77777777" w:rsidR="00A61366" w:rsidRPr="00337A93" w:rsidRDefault="00BC3ECC">
            <w:pPr>
              <w:pStyle w:val="Compact"/>
              <w:rPr>
                <w:sz w:val="20"/>
                <w:szCs w:val="20"/>
              </w:rPr>
            </w:pPr>
            <w:r w:rsidRPr="00337A93">
              <w:rPr>
                <w:sz w:val="20"/>
                <w:szCs w:val="20"/>
              </w:rPr>
              <w:t>Jul</w:t>
            </w:r>
          </w:p>
        </w:tc>
        <w:tc>
          <w:tcPr>
            <w:tcW w:w="0" w:type="auto"/>
            <w:tcPrChange w:id="434" w:author="Marcus Beck" w:date="2022-03-17T15:52:00Z">
              <w:tcPr>
                <w:tcW w:w="0" w:type="auto"/>
              </w:tcPr>
            </w:tcPrChange>
          </w:tcPr>
          <w:p w14:paraId="795EFC18" w14:textId="77777777" w:rsidR="00A61366" w:rsidRPr="00337A93" w:rsidRDefault="00BC3ECC">
            <w:pPr>
              <w:pStyle w:val="Compact"/>
              <w:jc w:val="right"/>
              <w:rPr>
                <w:sz w:val="20"/>
                <w:szCs w:val="20"/>
              </w:rPr>
            </w:pPr>
            <w:r w:rsidRPr="00337A93">
              <w:rPr>
                <w:sz w:val="20"/>
                <w:szCs w:val="20"/>
              </w:rPr>
              <w:t>24</w:t>
            </w:r>
          </w:p>
        </w:tc>
        <w:tc>
          <w:tcPr>
            <w:tcW w:w="0" w:type="auto"/>
            <w:tcPrChange w:id="435" w:author="Marcus Beck" w:date="2022-03-17T15:52:00Z">
              <w:tcPr>
                <w:tcW w:w="0" w:type="auto"/>
              </w:tcPr>
            </w:tcPrChange>
          </w:tcPr>
          <w:p w14:paraId="4BFA273E" w14:textId="77777777" w:rsidR="00A61366" w:rsidRPr="00337A93" w:rsidRDefault="00BC3ECC">
            <w:pPr>
              <w:pStyle w:val="Compact"/>
              <w:jc w:val="right"/>
              <w:rPr>
                <w:sz w:val="20"/>
                <w:szCs w:val="20"/>
              </w:rPr>
            </w:pPr>
            <w:r w:rsidRPr="00337A93">
              <w:rPr>
                <w:sz w:val="20"/>
                <w:szCs w:val="20"/>
              </w:rPr>
              <w:t>5.600</w:t>
            </w:r>
          </w:p>
        </w:tc>
        <w:tc>
          <w:tcPr>
            <w:tcW w:w="0" w:type="auto"/>
            <w:tcPrChange w:id="436" w:author="Marcus Beck" w:date="2022-03-17T15:52:00Z">
              <w:tcPr>
                <w:tcW w:w="0" w:type="auto"/>
              </w:tcPr>
            </w:tcPrChange>
          </w:tcPr>
          <w:p w14:paraId="56C05F8C" w14:textId="77777777" w:rsidR="00A61366" w:rsidRPr="00337A93" w:rsidRDefault="00BC3ECC">
            <w:pPr>
              <w:pStyle w:val="Compact"/>
              <w:jc w:val="right"/>
              <w:rPr>
                <w:sz w:val="20"/>
                <w:szCs w:val="20"/>
              </w:rPr>
            </w:pPr>
            <w:r w:rsidRPr="00337A93">
              <w:rPr>
                <w:sz w:val="20"/>
                <w:szCs w:val="20"/>
              </w:rPr>
              <w:t>0.310</w:t>
            </w:r>
          </w:p>
        </w:tc>
      </w:tr>
      <w:tr w:rsidR="00A61366" w14:paraId="77194636" w14:textId="77777777" w:rsidTr="00337A93">
        <w:tblPrEx>
          <w:tblW w:w="5000" w:type="pct"/>
          <w:tblLook w:val="0020" w:firstRow="1" w:lastRow="0" w:firstColumn="0" w:lastColumn="0" w:noHBand="0" w:noVBand="0"/>
          <w:tblPrExChange w:id="437" w:author="Marcus Beck" w:date="2022-03-17T15:52:00Z">
            <w:tblPrEx>
              <w:tblW w:w="5000" w:type="pct"/>
              <w:tblLook w:val="0020" w:firstRow="1" w:lastRow="0" w:firstColumn="0" w:lastColumn="0" w:noHBand="0" w:noVBand="0"/>
            </w:tblPrEx>
          </w:tblPrExChange>
        </w:tblPrEx>
        <w:trPr>
          <w:trHeight w:val="20"/>
        </w:trPr>
        <w:tc>
          <w:tcPr>
            <w:tcW w:w="0" w:type="auto"/>
            <w:tcPrChange w:id="438" w:author="Marcus Beck" w:date="2022-03-17T15:52:00Z">
              <w:tcPr>
                <w:tcW w:w="0" w:type="auto"/>
              </w:tcPr>
            </w:tcPrChange>
          </w:tcPr>
          <w:p w14:paraId="0036DE48" w14:textId="77777777" w:rsidR="00A61366" w:rsidRPr="00337A93" w:rsidRDefault="00A61366">
            <w:pPr>
              <w:pStyle w:val="Compact"/>
              <w:rPr>
                <w:sz w:val="20"/>
                <w:szCs w:val="20"/>
              </w:rPr>
            </w:pPr>
          </w:p>
        </w:tc>
        <w:tc>
          <w:tcPr>
            <w:tcW w:w="0" w:type="auto"/>
            <w:tcPrChange w:id="439" w:author="Marcus Beck" w:date="2022-03-17T15:52:00Z">
              <w:tcPr>
                <w:tcW w:w="0" w:type="auto"/>
              </w:tcPr>
            </w:tcPrChange>
          </w:tcPr>
          <w:p w14:paraId="53FA1C37" w14:textId="77777777" w:rsidR="00A61366" w:rsidRPr="00337A93" w:rsidRDefault="00A61366">
            <w:pPr>
              <w:pStyle w:val="Compact"/>
              <w:rPr>
                <w:sz w:val="20"/>
                <w:szCs w:val="20"/>
              </w:rPr>
            </w:pPr>
          </w:p>
        </w:tc>
        <w:tc>
          <w:tcPr>
            <w:tcW w:w="0" w:type="auto"/>
            <w:tcPrChange w:id="440" w:author="Marcus Beck" w:date="2022-03-17T15:52:00Z">
              <w:tcPr>
                <w:tcW w:w="0" w:type="auto"/>
              </w:tcPr>
            </w:tcPrChange>
          </w:tcPr>
          <w:p w14:paraId="3D193C54" w14:textId="77777777" w:rsidR="00A61366" w:rsidRPr="00337A93" w:rsidRDefault="00A61366">
            <w:pPr>
              <w:pStyle w:val="Compact"/>
              <w:rPr>
                <w:sz w:val="20"/>
                <w:szCs w:val="20"/>
              </w:rPr>
            </w:pPr>
          </w:p>
        </w:tc>
        <w:tc>
          <w:tcPr>
            <w:tcW w:w="0" w:type="auto"/>
            <w:tcPrChange w:id="441" w:author="Marcus Beck" w:date="2022-03-17T15:52:00Z">
              <w:tcPr>
                <w:tcW w:w="0" w:type="auto"/>
              </w:tcPr>
            </w:tcPrChange>
          </w:tcPr>
          <w:p w14:paraId="0C2C3C49" w14:textId="77777777" w:rsidR="00A61366" w:rsidRPr="00337A93" w:rsidRDefault="00BC3ECC">
            <w:pPr>
              <w:pStyle w:val="Compact"/>
              <w:rPr>
                <w:sz w:val="20"/>
                <w:szCs w:val="20"/>
              </w:rPr>
            </w:pPr>
            <w:r w:rsidRPr="00337A93">
              <w:rPr>
                <w:sz w:val="20"/>
                <w:szCs w:val="20"/>
              </w:rPr>
              <w:t>c</w:t>
            </w:r>
          </w:p>
        </w:tc>
        <w:tc>
          <w:tcPr>
            <w:tcW w:w="0" w:type="auto"/>
            <w:tcPrChange w:id="442" w:author="Marcus Beck" w:date="2022-03-17T15:52:00Z">
              <w:tcPr>
                <w:tcW w:w="0" w:type="auto"/>
              </w:tcPr>
            </w:tcPrChange>
          </w:tcPr>
          <w:p w14:paraId="181160DD" w14:textId="77777777" w:rsidR="00A61366" w:rsidRPr="00337A93" w:rsidRDefault="00BC3ECC">
            <w:pPr>
              <w:pStyle w:val="Compact"/>
              <w:rPr>
                <w:sz w:val="20"/>
                <w:szCs w:val="20"/>
              </w:rPr>
            </w:pPr>
            <w:r w:rsidRPr="00337A93">
              <w:rPr>
                <w:sz w:val="20"/>
                <w:szCs w:val="20"/>
              </w:rPr>
              <w:t>Aug</w:t>
            </w:r>
          </w:p>
        </w:tc>
        <w:tc>
          <w:tcPr>
            <w:tcW w:w="0" w:type="auto"/>
            <w:tcPrChange w:id="443" w:author="Marcus Beck" w:date="2022-03-17T15:52:00Z">
              <w:tcPr>
                <w:tcW w:w="0" w:type="auto"/>
              </w:tcPr>
            </w:tcPrChange>
          </w:tcPr>
          <w:p w14:paraId="6DBDB56E" w14:textId="77777777" w:rsidR="00A61366" w:rsidRPr="00337A93" w:rsidRDefault="00BC3ECC">
            <w:pPr>
              <w:pStyle w:val="Compact"/>
              <w:jc w:val="right"/>
              <w:rPr>
                <w:sz w:val="20"/>
                <w:szCs w:val="20"/>
              </w:rPr>
            </w:pPr>
            <w:r w:rsidRPr="00337A93">
              <w:rPr>
                <w:sz w:val="20"/>
                <w:szCs w:val="20"/>
              </w:rPr>
              <w:t>27</w:t>
            </w:r>
          </w:p>
        </w:tc>
        <w:tc>
          <w:tcPr>
            <w:tcW w:w="0" w:type="auto"/>
            <w:tcPrChange w:id="444" w:author="Marcus Beck" w:date="2022-03-17T15:52:00Z">
              <w:tcPr>
                <w:tcW w:w="0" w:type="auto"/>
              </w:tcPr>
            </w:tcPrChange>
          </w:tcPr>
          <w:p w14:paraId="21E6312D" w14:textId="77777777" w:rsidR="00A61366" w:rsidRPr="00337A93" w:rsidRDefault="00BC3ECC">
            <w:pPr>
              <w:pStyle w:val="Compact"/>
              <w:jc w:val="right"/>
              <w:rPr>
                <w:sz w:val="20"/>
                <w:szCs w:val="20"/>
              </w:rPr>
            </w:pPr>
            <w:r w:rsidRPr="00337A93">
              <w:rPr>
                <w:sz w:val="20"/>
                <w:szCs w:val="20"/>
              </w:rPr>
              <w:t>3.300</w:t>
            </w:r>
          </w:p>
        </w:tc>
        <w:tc>
          <w:tcPr>
            <w:tcW w:w="0" w:type="auto"/>
            <w:tcPrChange w:id="445" w:author="Marcus Beck" w:date="2022-03-17T15:52:00Z">
              <w:tcPr>
                <w:tcW w:w="0" w:type="auto"/>
              </w:tcPr>
            </w:tcPrChange>
          </w:tcPr>
          <w:p w14:paraId="16F95AB3" w14:textId="77777777" w:rsidR="00A61366" w:rsidRPr="00337A93" w:rsidRDefault="00BC3ECC">
            <w:pPr>
              <w:pStyle w:val="Compact"/>
              <w:jc w:val="right"/>
              <w:rPr>
                <w:sz w:val="20"/>
                <w:szCs w:val="20"/>
              </w:rPr>
            </w:pPr>
            <w:r w:rsidRPr="00337A93">
              <w:rPr>
                <w:sz w:val="20"/>
                <w:szCs w:val="20"/>
              </w:rPr>
              <w:t>-3.590</w:t>
            </w:r>
          </w:p>
        </w:tc>
      </w:tr>
      <w:tr w:rsidR="00A61366" w14:paraId="43755B96" w14:textId="77777777" w:rsidTr="00337A93">
        <w:tblPrEx>
          <w:tblW w:w="5000" w:type="pct"/>
          <w:tblLook w:val="0020" w:firstRow="1" w:lastRow="0" w:firstColumn="0" w:lastColumn="0" w:noHBand="0" w:noVBand="0"/>
          <w:tblPrExChange w:id="446" w:author="Marcus Beck" w:date="2022-03-17T15:52:00Z">
            <w:tblPrEx>
              <w:tblW w:w="5000" w:type="pct"/>
              <w:tblLook w:val="0020" w:firstRow="1" w:lastRow="0" w:firstColumn="0" w:lastColumn="0" w:noHBand="0" w:noVBand="0"/>
            </w:tblPrEx>
          </w:tblPrExChange>
        </w:tblPrEx>
        <w:trPr>
          <w:trHeight w:val="20"/>
        </w:trPr>
        <w:tc>
          <w:tcPr>
            <w:tcW w:w="0" w:type="auto"/>
            <w:tcPrChange w:id="447" w:author="Marcus Beck" w:date="2022-03-17T15:52:00Z">
              <w:tcPr>
                <w:tcW w:w="0" w:type="auto"/>
              </w:tcPr>
            </w:tcPrChange>
          </w:tcPr>
          <w:p w14:paraId="1FA786DF" w14:textId="77777777" w:rsidR="00A61366" w:rsidRPr="00337A93" w:rsidRDefault="00A61366">
            <w:pPr>
              <w:pStyle w:val="Compact"/>
              <w:rPr>
                <w:sz w:val="20"/>
                <w:szCs w:val="20"/>
              </w:rPr>
            </w:pPr>
          </w:p>
        </w:tc>
        <w:tc>
          <w:tcPr>
            <w:tcW w:w="0" w:type="auto"/>
            <w:tcPrChange w:id="448" w:author="Marcus Beck" w:date="2022-03-17T15:52:00Z">
              <w:tcPr>
                <w:tcW w:w="0" w:type="auto"/>
              </w:tcPr>
            </w:tcPrChange>
          </w:tcPr>
          <w:p w14:paraId="78EDD939" w14:textId="77777777" w:rsidR="00A61366" w:rsidRPr="00337A93" w:rsidRDefault="00BC3ECC">
            <w:pPr>
              <w:pStyle w:val="Compact"/>
              <w:rPr>
                <w:sz w:val="20"/>
                <w:szCs w:val="20"/>
              </w:rPr>
            </w:pPr>
            <w:r w:rsidRPr="00337A93">
              <w:rPr>
                <w:sz w:val="20"/>
                <w:szCs w:val="20"/>
              </w:rPr>
              <w:t>Secchi (m)</w:t>
            </w:r>
          </w:p>
        </w:tc>
        <w:tc>
          <w:tcPr>
            <w:tcW w:w="0" w:type="auto"/>
            <w:tcPrChange w:id="449" w:author="Marcus Beck" w:date="2022-03-17T15:52:00Z">
              <w:tcPr>
                <w:tcW w:w="0" w:type="auto"/>
              </w:tcPr>
            </w:tcPrChange>
          </w:tcPr>
          <w:p w14:paraId="57B35318" w14:textId="77777777" w:rsidR="00A61366" w:rsidRPr="00337A93" w:rsidRDefault="00BC3ECC">
            <w:pPr>
              <w:pStyle w:val="Compact"/>
              <w:rPr>
                <w:sz w:val="20"/>
                <w:szCs w:val="20"/>
              </w:rPr>
            </w:pPr>
            <w:r w:rsidRPr="00337A93">
              <w:rPr>
                <w:sz w:val="20"/>
                <w:szCs w:val="20"/>
              </w:rPr>
              <w:t>47.47**</w:t>
            </w:r>
          </w:p>
        </w:tc>
        <w:tc>
          <w:tcPr>
            <w:tcW w:w="0" w:type="auto"/>
            <w:tcPrChange w:id="450" w:author="Marcus Beck" w:date="2022-03-17T15:52:00Z">
              <w:tcPr>
                <w:tcW w:w="0" w:type="auto"/>
              </w:tcPr>
            </w:tcPrChange>
          </w:tcPr>
          <w:p w14:paraId="1587B56F" w14:textId="77777777" w:rsidR="00A61366" w:rsidRPr="00337A93" w:rsidRDefault="00BC3ECC">
            <w:pPr>
              <w:pStyle w:val="Compact"/>
              <w:rPr>
                <w:sz w:val="20"/>
                <w:szCs w:val="20"/>
              </w:rPr>
            </w:pPr>
            <w:r w:rsidRPr="00337A93">
              <w:rPr>
                <w:sz w:val="20"/>
                <w:szCs w:val="20"/>
              </w:rPr>
              <w:t>a</w:t>
            </w:r>
          </w:p>
        </w:tc>
        <w:tc>
          <w:tcPr>
            <w:tcW w:w="0" w:type="auto"/>
            <w:tcPrChange w:id="451" w:author="Marcus Beck" w:date="2022-03-17T15:52:00Z">
              <w:tcPr>
                <w:tcW w:w="0" w:type="auto"/>
              </w:tcPr>
            </w:tcPrChange>
          </w:tcPr>
          <w:p w14:paraId="12482484" w14:textId="77777777" w:rsidR="00A61366" w:rsidRPr="00337A93" w:rsidRDefault="00BC3ECC">
            <w:pPr>
              <w:pStyle w:val="Compact"/>
              <w:rPr>
                <w:sz w:val="20"/>
                <w:szCs w:val="20"/>
              </w:rPr>
            </w:pPr>
            <w:r w:rsidRPr="00337A93">
              <w:rPr>
                <w:sz w:val="20"/>
                <w:szCs w:val="20"/>
              </w:rPr>
              <w:t>Apr</w:t>
            </w:r>
          </w:p>
        </w:tc>
        <w:tc>
          <w:tcPr>
            <w:tcW w:w="0" w:type="auto"/>
            <w:tcPrChange w:id="452" w:author="Marcus Beck" w:date="2022-03-17T15:52:00Z">
              <w:tcPr>
                <w:tcW w:w="0" w:type="auto"/>
              </w:tcPr>
            </w:tcPrChange>
          </w:tcPr>
          <w:p w14:paraId="74AD907A" w14:textId="77777777" w:rsidR="00A61366" w:rsidRPr="00337A93" w:rsidRDefault="00BC3ECC">
            <w:pPr>
              <w:pStyle w:val="Compact"/>
              <w:jc w:val="right"/>
              <w:rPr>
                <w:sz w:val="20"/>
                <w:szCs w:val="20"/>
              </w:rPr>
            </w:pPr>
            <w:r w:rsidRPr="00337A93">
              <w:rPr>
                <w:sz w:val="20"/>
                <w:szCs w:val="20"/>
              </w:rPr>
              <w:t>118</w:t>
            </w:r>
          </w:p>
        </w:tc>
        <w:tc>
          <w:tcPr>
            <w:tcW w:w="0" w:type="auto"/>
            <w:tcPrChange w:id="453" w:author="Marcus Beck" w:date="2022-03-17T15:52:00Z">
              <w:tcPr>
                <w:tcW w:w="0" w:type="auto"/>
              </w:tcPr>
            </w:tcPrChange>
          </w:tcPr>
          <w:p w14:paraId="418C7ED3" w14:textId="77777777" w:rsidR="00A61366" w:rsidRPr="00337A93" w:rsidRDefault="00BC3ECC">
            <w:pPr>
              <w:pStyle w:val="Compact"/>
              <w:jc w:val="right"/>
              <w:rPr>
                <w:sz w:val="20"/>
                <w:szCs w:val="20"/>
              </w:rPr>
            </w:pPr>
            <w:r w:rsidRPr="00337A93">
              <w:rPr>
                <w:sz w:val="20"/>
                <w:szCs w:val="20"/>
              </w:rPr>
              <w:t>2.900</w:t>
            </w:r>
          </w:p>
        </w:tc>
        <w:tc>
          <w:tcPr>
            <w:tcW w:w="0" w:type="auto"/>
            <w:tcPrChange w:id="454" w:author="Marcus Beck" w:date="2022-03-17T15:52:00Z">
              <w:tcPr>
                <w:tcW w:w="0" w:type="auto"/>
              </w:tcPr>
            </w:tcPrChange>
          </w:tcPr>
          <w:p w14:paraId="45EA2AB6" w14:textId="77777777" w:rsidR="00A61366" w:rsidRPr="00337A93" w:rsidRDefault="00BC3ECC">
            <w:pPr>
              <w:pStyle w:val="Compact"/>
              <w:jc w:val="right"/>
              <w:rPr>
                <w:sz w:val="20"/>
                <w:szCs w:val="20"/>
              </w:rPr>
            </w:pPr>
            <w:r w:rsidRPr="00337A93">
              <w:rPr>
                <w:sz w:val="20"/>
                <w:szCs w:val="20"/>
              </w:rPr>
              <w:t>0.000</w:t>
            </w:r>
          </w:p>
        </w:tc>
      </w:tr>
      <w:tr w:rsidR="00A61366" w14:paraId="3372BBD6" w14:textId="77777777" w:rsidTr="00337A93">
        <w:tblPrEx>
          <w:tblW w:w="5000" w:type="pct"/>
          <w:tblLook w:val="0020" w:firstRow="1" w:lastRow="0" w:firstColumn="0" w:lastColumn="0" w:noHBand="0" w:noVBand="0"/>
          <w:tblPrExChange w:id="455" w:author="Marcus Beck" w:date="2022-03-17T15:52:00Z">
            <w:tblPrEx>
              <w:tblW w:w="5000" w:type="pct"/>
              <w:tblLook w:val="0020" w:firstRow="1" w:lastRow="0" w:firstColumn="0" w:lastColumn="0" w:noHBand="0" w:noVBand="0"/>
            </w:tblPrEx>
          </w:tblPrExChange>
        </w:tblPrEx>
        <w:trPr>
          <w:trHeight w:val="20"/>
        </w:trPr>
        <w:tc>
          <w:tcPr>
            <w:tcW w:w="0" w:type="auto"/>
            <w:tcPrChange w:id="456" w:author="Marcus Beck" w:date="2022-03-17T15:52:00Z">
              <w:tcPr>
                <w:tcW w:w="0" w:type="auto"/>
              </w:tcPr>
            </w:tcPrChange>
          </w:tcPr>
          <w:p w14:paraId="084770AC" w14:textId="77777777" w:rsidR="00A61366" w:rsidRPr="00337A93" w:rsidRDefault="00A61366">
            <w:pPr>
              <w:pStyle w:val="Compact"/>
              <w:rPr>
                <w:sz w:val="20"/>
                <w:szCs w:val="20"/>
              </w:rPr>
            </w:pPr>
          </w:p>
        </w:tc>
        <w:tc>
          <w:tcPr>
            <w:tcW w:w="0" w:type="auto"/>
            <w:tcPrChange w:id="457" w:author="Marcus Beck" w:date="2022-03-17T15:52:00Z">
              <w:tcPr>
                <w:tcW w:w="0" w:type="auto"/>
              </w:tcPr>
            </w:tcPrChange>
          </w:tcPr>
          <w:p w14:paraId="37BA2E88" w14:textId="77777777" w:rsidR="00A61366" w:rsidRPr="00337A93" w:rsidRDefault="00A61366">
            <w:pPr>
              <w:pStyle w:val="Compact"/>
              <w:rPr>
                <w:sz w:val="20"/>
                <w:szCs w:val="20"/>
              </w:rPr>
            </w:pPr>
          </w:p>
        </w:tc>
        <w:tc>
          <w:tcPr>
            <w:tcW w:w="0" w:type="auto"/>
            <w:tcPrChange w:id="458" w:author="Marcus Beck" w:date="2022-03-17T15:52:00Z">
              <w:tcPr>
                <w:tcW w:w="0" w:type="auto"/>
              </w:tcPr>
            </w:tcPrChange>
          </w:tcPr>
          <w:p w14:paraId="7C97EC26" w14:textId="77777777" w:rsidR="00A61366" w:rsidRPr="00337A93" w:rsidRDefault="00A61366">
            <w:pPr>
              <w:pStyle w:val="Compact"/>
              <w:rPr>
                <w:sz w:val="20"/>
                <w:szCs w:val="20"/>
              </w:rPr>
            </w:pPr>
          </w:p>
        </w:tc>
        <w:tc>
          <w:tcPr>
            <w:tcW w:w="0" w:type="auto"/>
            <w:tcPrChange w:id="459" w:author="Marcus Beck" w:date="2022-03-17T15:52:00Z">
              <w:tcPr>
                <w:tcW w:w="0" w:type="auto"/>
              </w:tcPr>
            </w:tcPrChange>
          </w:tcPr>
          <w:p w14:paraId="6B4B585A" w14:textId="77777777" w:rsidR="00A61366" w:rsidRPr="00337A93" w:rsidRDefault="00BC3ECC">
            <w:pPr>
              <w:pStyle w:val="Compact"/>
              <w:rPr>
                <w:sz w:val="20"/>
                <w:szCs w:val="20"/>
              </w:rPr>
            </w:pPr>
            <w:r w:rsidRPr="00337A93">
              <w:rPr>
                <w:sz w:val="20"/>
                <w:szCs w:val="20"/>
              </w:rPr>
              <w:t>b</w:t>
            </w:r>
          </w:p>
        </w:tc>
        <w:tc>
          <w:tcPr>
            <w:tcW w:w="0" w:type="auto"/>
            <w:tcPrChange w:id="460" w:author="Marcus Beck" w:date="2022-03-17T15:52:00Z">
              <w:tcPr>
                <w:tcW w:w="0" w:type="auto"/>
              </w:tcPr>
            </w:tcPrChange>
          </w:tcPr>
          <w:p w14:paraId="448959EC" w14:textId="77777777" w:rsidR="00A61366" w:rsidRPr="00337A93" w:rsidRDefault="00BC3ECC">
            <w:pPr>
              <w:pStyle w:val="Compact"/>
              <w:rPr>
                <w:sz w:val="20"/>
                <w:szCs w:val="20"/>
              </w:rPr>
            </w:pPr>
            <w:r w:rsidRPr="00337A93">
              <w:rPr>
                <w:sz w:val="20"/>
                <w:szCs w:val="20"/>
              </w:rPr>
              <w:t>May</w:t>
            </w:r>
          </w:p>
        </w:tc>
        <w:tc>
          <w:tcPr>
            <w:tcW w:w="0" w:type="auto"/>
            <w:tcPrChange w:id="461" w:author="Marcus Beck" w:date="2022-03-17T15:52:00Z">
              <w:tcPr>
                <w:tcW w:w="0" w:type="auto"/>
              </w:tcPr>
            </w:tcPrChange>
          </w:tcPr>
          <w:p w14:paraId="644B9BDB" w14:textId="77777777" w:rsidR="00A61366" w:rsidRPr="00337A93" w:rsidRDefault="00BC3ECC">
            <w:pPr>
              <w:pStyle w:val="Compact"/>
              <w:jc w:val="right"/>
              <w:rPr>
                <w:sz w:val="20"/>
                <w:szCs w:val="20"/>
              </w:rPr>
            </w:pPr>
            <w:r w:rsidRPr="00337A93">
              <w:rPr>
                <w:sz w:val="20"/>
                <w:szCs w:val="20"/>
              </w:rPr>
              <w:t>28</w:t>
            </w:r>
          </w:p>
        </w:tc>
        <w:tc>
          <w:tcPr>
            <w:tcW w:w="0" w:type="auto"/>
            <w:tcPrChange w:id="462" w:author="Marcus Beck" w:date="2022-03-17T15:52:00Z">
              <w:tcPr>
                <w:tcW w:w="0" w:type="auto"/>
              </w:tcPr>
            </w:tcPrChange>
          </w:tcPr>
          <w:p w14:paraId="43A71AB1" w14:textId="77777777" w:rsidR="00A61366" w:rsidRPr="00337A93" w:rsidRDefault="00BC3ECC">
            <w:pPr>
              <w:pStyle w:val="Compact"/>
              <w:jc w:val="right"/>
              <w:rPr>
                <w:sz w:val="20"/>
                <w:szCs w:val="20"/>
              </w:rPr>
            </w:pPr>
            <w:r w:rsidRPr="00337A93">
              <w:rPr>
                <w:sz w:val="20"/>
                <w:szCs w:val="20"/>
              </w:rPr>
              <w:t>3.000</w:t>
            </w:r>
          </w:p>
        </w:tc>
        <w:tc>
          <w:tcPr>
            <w:tcW w:w="0" w:type="auto"/>
            <w:tcPrChange w:id="463" w:author="Marcus Beck" w:date="2022-03-17T15:52:00Z">
              <w:tcPr>
                <w:tcW w:w="0" w:type="auto"/>
              </w:tcPr>
            </w:tcPrChange>
          </w:tcPr>
          <w:p w14:paraId="7CB7D4FC" w14:textId="77777777" w:rsidR="00A61366" w:rsidRPr="00337A93" w:rsidRDefault="00BC3ECC">
            <w:pPr>
              <w:pStyle w:val="Compact"/>
              <w:jc w:val="right"/>
              <w:rPr>
                <w:sz w:val="20"/>
                <w:szCs w:val="20"/>
              </w:rPr>
            </w:pPr>
            <w:r w:rsidRPr="00337A93">
              <w:rPr>
                <w:sz w:val="20"/>
                <w:szCs w:val="20"/>
              </w:rPr>
              <w:t>-0.600</w:t>
            </w:r>
          </w:p>
        </w:tc>
      </w:tr>
      <w:tr w:rsidR="00A61366" w14:paraId="537FDDD6" w14:textId="77777777" w:rsidTr="00337A93">
        <w:tblPrEx>
          <w:tblW w:w="5000" w:type="pct"/>
          <w:tblLook w:val="0020" w:firstRow="1" w:lastRow="0" w:firstColumn="0" w:lastColumn="0" w:noHBand="0" w:noVBand="0"/>
          <w:tblPrExChange w:id="464" w:author="Marcus Beck" w:date="2022-03-17T15:52:00Z">
            <w:tblPrEx>
              <w:tblW w:w="5000" w:type="pct"/>
              <w:tblLook w:val="0020" w:firstRow="1" w:lastRow="0" w:firstColumn="0" w:lastColumn="0" w:noHBand="0" w:noVBand="0"/>
            </w:tblPrEx>
          </w:tblPrExChange>
        </w:tblPrEx>
        <w:trPr>
          <w:trHeight w:val="20"/>
        </w:trPr>
        <w:tc>
          <w:tcPr>
            <w:tcW w:w="0" w:type="auto"/>
            <w:tcPrChange w:id="465" w:author="Marcus Beck" w:date="2022-03-17T15:52:00Z">
              <w:tcPr>
                <w:tcW w:w="0" w:type="auto"/>
              </w:tcPr>
            </w:tcPrChange>
          </w:tcPr>
          <w:p w14:paraId="539CD6FC" w14:textId="77777777" w:rsidR="00A61366" w:rsidRPr="00337A93" w:rsidRDefault="00A61366">
            <w:pPr>
              <w:pStyle w:val="Compact"/>
              <w:rPr>
                <w:sz w:val="20"/>
                <w:szCs w:val="20"/>
              </w:rPr>
            </w:pPr>
          </w:p>
        </w:tc>
        <w:tc>
          <w:tcPr>
            <w:tcW w:w="0" w:type="auto"/>
            <w:tcPrChange w:id="466" w:author="Marcus Beck" w:date="2022-03-17T15:52:00Z">
              <w:tcPr>
                <w:tcW w:w="0" w:type="auto"/>
              </w:tcPr>
            </w:tcPrChange>
          </w:tcPr>
          <w:p w14:paraId="42F05E02" w14:textId="77777777" w:rsidR="00A61366" w:rsidRPr="00337A93" w:rsidRDefault="00A61366">
            <w:pPr>
              <w:pStyle w:val="Compact"/>
              <w:rPr>
                <w:sz w:val="20"/>
                <w:szCs w:val="20"/>
              </w:rPr>
            </w:pPr>
          </w:p>
        </w:tc>
        <w:tc>
          <w:tcPr>
            <w:tcW w:w="0" w:type="auto"/>
            <w:tcPrChange w:id="467" w:author="Marcus Beck" w:date="2022-03-17T15:52:00Z">
              <w:tcPr>
                <w:tcW w:w="0" w:type="auto"/>
              </w:tcPr>
            </w:tcPrChange>
          </w:tcPr>
          <w:p w14:paraId="1A53521D" w14:textId="77777777" w:rsidR="00A61366" w:rsidRPr="00337A93" w:rsidRDefault="00A61366">
            <w:pPr>
              <w:pStyle w:val="Compact"/>
              <w:rPr>
                <w:sz w:val="20"/>
                <w:szCs w:val="20"/>
              </w:rPr>
            </w:pPr>
          </w:p>
        </w:tc>
        <w:tc>
          <w:tcPr>
            <w:tcW w:w="0" w:type="auto"/>
            <w:tcPrChange w:id="468" w:author="Marcus Beck" w:date="2022-03-17T15:52:00Z">
              <w:tcPr>
                <w:tcW w:w="0" w:type="auto"/>
              </w:tcPr>
            </w:tcPrChange>
          </w:tcPr>
          <w:p w14:paraId="0981DEC8" w14:textId="77777777" w:rsidR="00A61366" w:rsidRPr="00337A93" w:rsidRDefault="00BC3ECC">
            <w:pPr>
              <w:pStyle w:val="Compact"/>
              <w:rPr>
                <w:sz w:val="20"/>
                <w:szCs w:val="20"/>
              </w:rPr>
            </w:pPr>
            <w:r w:rsidRPr="00337A93">
              <w:rPr>
                <w:sz w:val="20"/>
                <w:szCs w:val="20"/>
              </w:rPr>
              <w:t>b</w:t>
            </w:r>
          </w:p>
        </w:tc>
        <w:tc>
          <w:tcPr>
            <w:tcW w:w="0" w:type="auto"/>
            <w:tcPrChange w:id="469" w:author="Marcus Beck" w:date="2022-03-17T15:52:00Z">
              <w:tcPr>
                <w:tcW w:w="0" w:type="auto"/>
              </w:tcPr>
            </w:tcPrChange>
          </w:tcPr>
          <w:p w14:paraId="564C53A1" w14:textId="77777777" w:rsidR="00A61366" w:rsidRPr="00337A93" w:rsidRDefault="00BC3ECC">
            <w:pPr>
              <w:pStyle w:val="Compact"/>
              <w:rPr>
                <w:sz w:val="20"/>
                <w:szCs w:val="20"/>
              </w:rPr>
            </w:pPr>
            <w:r w:rsidRPr="00337A93">
              <w:rPr>
                <w:sz w:val="20"/>
                <w:szCs w:val="20"/>
              </w:rPr>
              <w:t>Jun</w:t>
            </w:r>
          </w:p>
        </w:tc>
        <w:tc>
          <w:tcPr>
            <w:tcW w:w="0" w:type="auto"/>
            <w:tcPrChange w:id="470" w:author="Marcus Beck" w:date="2022-03-17T15:52:00Z">
              <w:tcPr>
                <w:tcW w:w="0" w:type="auto"/>
              </w:tcPr>
            </w:tcPrChange>
          </w:tcPr>
          <w:p w14:paraId="49313170" w14:textId="77777777" w:rsidR="00A61366" w:rsidRPr="00337A93" w:rsidRDefault="00BC3ECC">
            <w:pPr>
              <w:pStyle w:val="Compact"/>
              <w:jc w:val="right"/>
              <w:rPr>
                <w:sz w:val="20"/>
                <w:szCs w:val="20"/>
              </w:rPr>
            </w:pPr>
            <w:r w:rsidRPr="00337A93">
              <w:rPr>
                <w:sz w:val="20"/>
                <w:szCs w:val="20"/>
              </w:rPr>
              <w:t>34</w:t>
            </w:r>
          </w:p>
        </w:tc>
        <w:tc>
          <w:tcPr>
            <w:tcW w:w="0" w:type="auto"/>
            <w:tcPrChange w:id="471" w:author="Marcus Beck" w:date="2022-03-17T15:52:00Z">
              <w:tcPr>
                <w:tcW w:w="0" w:type="auto"/>
              </w:tcPr>
            </w:tcPrChange>
          </w:tcPr>
          <w:p w14:paraId="7F426961" w14:textId="77777777" w:rsidR="00A61366" w:rsidRPr="00337A93" w:rsidRDefault="00BC3ECC">
            <w:pPr>
              <w:pStyle w:val="Compact"/>
              <w:jc w:val="right"/>
              <w:rPr>
                <w:sz w:val="20"/>
                <w:szCs w:val="20"/>
              </w:rPr>
            </w:pPr>
            <w:r w:rsidRPr="00337A93">
              <w:rPr>
                <w:sz w:val="20"/>
                <w:szCs w:val="20"/>
              </w:rPr>
              <w:t>2.000</w:t>
            </w:r>
          </w:p>
        </w:tc>
        <w:tc>
          <w:tcPr>
            <w:tcW w:w="0" w:type="auto"/>
            <w:tcPrChange w:id="472" w:author="Marcus Beck" w:date="2022-03-17T15:52:00Z">
              <w:tcPr>
                <w:tcW w:w="0" w:type="auto"/>
              </w:tcPr>
            </w:tcPrChange>
          </w:tcPr>
          <w:p w14:paraId="31D1AA52" w14:textId="77777777" w:rsidR="00A61366" w:rsidRPr="00337A93" w:rsidRDefault="00BC3ECC">
            <w:pPr>
              <w:pStyle w:val="Compact"/>
              <w:jc w:val="right"/>
              <w:rPr>
                <w:sz w:val="20"/>
                <w:szCs w:val="20"/>
              </w:rPr>
            </w:pPr>
            <w:r w:rsidRPr="00337A93">
              <w:rPr>
                <w:sz w:val="20"/>
                <w:szCs w:val="20"/>
              </w:rPr>
              <w:t>-0.900</w:t>
            </w:r>
          </w:p>
        </w:tc>
      </w:tr>
      <w:tr w:rsidR="00A61366" w14:paraId="05C3FDE9" w14:textId="77777777" w:rsidTr="00337A93">
        <w:tblPrEx>
          <w:tblW w:w="5000" w:type="pct"/>
          <w:tblLook w:val="0020" w:firstRow="1" w:lastRow="0" w:firstColumn="0" w:lastColumn="0" w:noHBand="0" w:noVBand="0"/>
          <w:tblPrExChange w:id="473" w:author="Marcus Beck" w:date="2022-03-17T15:52:00Z">
            <w:tblPrEx>
              <w:tblW w:w="5000" w:type="pct"/>
              <w:tblLook w:val="0020" w:firstRow="1" w:lastRow="0" w:firstColumn="0" w:lastColumn="0" w:noHBand="0" w:noVBand="0"/>
            </w:tblPrEx>
          </w:tblPrExChange>
        </w:tblPrEx>
        <w:trPr>
          <w:trHeight w:val="20"/>
        </w:trPr>
        <w:tc>
          <w:tcPr>
            <w:tcW w:w="0" w:type="auto"/>
            <w:tcPrChange w:id="474" w:author="Marcus Beck" w:date="2022-03-17T15:52:00Z">
              <w:tcPr>
                <w:tcW w:w="0" w:type="auto"/>
              </w:tcPr>
            </w:tcPrChange>
          </w:tcPr>
          <w:p w14:paraId="6B6E309C" w14:textId="77777777" w:rsidR="00A61366" w:rsidRPr="00337A93" w:rsidRDefault="00A61366">
            <w:pPr>
              <w:pStyle w:val="Compact"/>
              <w:rPr>
                <w:sz w:val="20"/>
                <w:szCs w:val="20"/>
              </w:rPr>
            </w:pPr>
          </w:p>
        </w:tc>
        <w:tc>
          <w:tcPr>
            <w:tcW w:w="0" w:type="auto"/>
            <w:tcPrChange w:id="475" w:author="Marcus Beck" w:date="2022-03-17T15:52:00Z">
              <w:tcPr>
                <w:tcW w:w="0" w:type="auto"/>
              </w:tcPr>
            </w:tcPrChange>
          </w:tcPr>
          <w:p w14:paraId="7D4BB0A7" w14:textId="77777777" w:rsidR="00A61366" w:rsidRPr="00337A93" w:rsidRDefault="00A61366">
            <w:pPr>
              <w:pStyle w:val="Compact"/>
              <w:rPr>
                <w:sz w:val="20"/>
                <w:szCs w:val="20"/>
              </w:rPr>
            </w:pPr>
          </w:p>
        </w:tc>
        <w:tc>
          <w:tcPr>
            <w:tcW w:w="0" w:type="auto"/>
            <w:tcPrChange w:id="476" w:author="Marcus Beck" w:date="2022-03-17T15:52:00Z">
              <w:tcPr>
                <w:tcW w:w="0" w:type="auto"/>
              </w:tcPr>
            </w:tcPrChange>
          </w:tcPr>
          <w:p w14:paraId="5BC4EABB" w14:textId="77777777" w:rsidR="00A61366" w:rsidRPr="00337A93" w:rsidRDefault="00A61366">
            <w:pPr>
              <w:pStyle w:val="Compact"/>
              <w:rPr>
                <w:sz w:val="20"/>
                <w:szCs w:val="20"/>
              </w:rPr>
            </w:pPr>
          </w:p>
        </w:tc>
        <w:tc>
          <w:tcPr>
            <w:tcW w:w="0" w:type="auto"/>
            <w:tcPrChange w:id="477" w:author="Marcus Beck" w:date="2022-03-17T15:52:00Z">
              <w:tcPr>
                <w:tcW w:w="0" w:type="auto"/>
              </w:tcPr>
            </w:tcPrChange>
          </w:tcPr>
          <w:p w14:paraId="2C6DEFB6" w14:textId="77777777" w:rsidR="00A61366" w:rsidRPr="00337A93" w:rsidRDefault="00BC3ECC">
            <w:pPr>
              <w:pStyle w:val="Compact"/>
              <w:rPr>
                <w:sz w:val="20"/>
                <w:szCs w:val="20"/>
              </w:rPr>
            </w:pPr>
            <w:r w:rsidRPr="00337A93">
              <w:rPr>
                <w:sz w:val="20"/>
                <w:szCs w:val="20"/>
              </w:rPr>
              <w:t>b</w:t>
            </w:r>
          </w:p>
        </w:tc>
        <w:tc>
          <w:tcPr>
            <w:tcW w:w="0" w:type="auto"/>
            <w:tcPrChange w:id="478" w:author="Marcus Beck" w:date="2022-03-17T15:52:00Z">
              <w:tcPr>
                <w:tcW w:w="0" w:type="auto"/>
              </w:tcPr>
            </w:tcPrChange>
          </w:tcPr>
          <w:p w14:paraId="1091E28D" w14:textId="77777777" w:rsidR="00A61366" w:rsidRPr="00337A93" w:rsidRDefault="00BC3ECC">
            <w:pPr>
              <w:pStyle w:val="Compact"/>
              <w:rPr>
                <w:sz w:val="20"/>
                <w:szCs w:val="20"/>
              </w:rPr>
            </w:pPr>
            <w:r w:rsidRPr="00337A93">
              <w:rPr>
                <w:sz w:val="20"/>
                <w:szCs w:val="20"/>
              </w:rPr>
              <w:t>Jul</w:t>
            </w:r>
          </w:p>
        </w:tc>
        <w:tc>
          <w:tcPr>
            <w:tcW w:w="0" w:type="auto"/>
            <w:tcPrChange w:id="479" w:author="Marcus Beck" w:date="2022-03-17T15:52:00Z">
              <w:tcPr>
                <w:tcW w:w="0" w:type="auto"/>
              </w:tcPr>
            </w:tcPrChange>
          </w:tcPr>
          <w:p w14:paraId="47ACEEFF" w14:textId="77777777" w:rsidR="00A61366" w:rsidRPr="00337A93" w:rsidRDefault="00BC3ECC">
            <w:pPr>
              <w:pStyle w:val="Compact"/>
              <w:jc w:val="right"/>
              <w:rPr>
                <w:sz w:val="20"/>
                <w:szCs w:val="20"/>
              </w:rPr>
            </w:pPr>
            <w:r w:rsidRPr="00337A93">
              <w:rPr>
                <w:sz w:val="20"/>
                <w:szCs w:val="20"/>
              </w:rPr>
              <w:t>18</w:t>
            </w:r>
          </w:p>
        </w:tc>
        <w:tc>
          <w:tcPr>
            <w:tcW w:w="0" w:type="auto"/>
            <w:tcPrChange w:id="480" w:author="Marcus Beck" w:date="2022-03-17T15:52:00Z">
              <w:tcPr>
                <w:tcW w:w="0" w:type="auto"/>
              </w:tcPr>
            </w:tcPrChange>
          </w:tcPr>
          <w:p w14:paraId="50599A2E" w14:textId="77777777" w:rsidR="00A61366" w:rsidRPr="00337A93" w:rsidRDefault="00BC3ECC">
            <w:pPr>
              <w:pStyle w:val="Compact"/>
              <w:jc w:val="right"/>
              <w:rPr>
                <w:sz w:val="20"/>
                <w:szCs w:val="20"/>
              </w:rPr>
            </w:pPr>
            <w:r w:rsidRPr="00337A93">
              <w:rPr>
                <w:sz w:val="20"/>
                <w:szCs w:val="20"/>
              </w:rPr>
              <w:t>2.000</w:t>
            </w:r>
          </w:p>
        </w:tc>
        <w:tc>
          <w:tcPr>
            <w:tcW w:w="0" w:type="auto"/>
            <w:tcPrChange w:id="481" w:author="Marcus Beck" w:date="2022-03-17T15:52:00Z">
              <w:tcPr>
                <w:tcW w:w="0" w:type="auto"/>
              </w:tcPr>
            </w:tcPrChange>
          </w:tcPr>
          <w:p w14:paraId="187CC5FB" w14:textId="77777777" w:rsidR="00A61366" w:rsidRPr="00337A93" w:rsidRDefault="00BC3ECC">
            <w:pPr>
              <w:pStyle w:val="Compact"/>
              <w:jc w:val="right"/>
              <w:rPr>
                <w:sz w:val="20"/>
                <w:szCs w:val="20"/>
              </w:rPr>
            </w:pPr>
            <w:r w:rsidRPr="00337A93">
              <w:rPr>
                <w:sz w:val="20"/>
                <w:szCs w:val="20"/>
              </w:rPr>
              <w:t>-0.700</w:t>
            </w:r>
          </w:p>
        </w:tc>
      </w:tr>
      <w:tr w:rsidR="00A61366" w14:paraId="09FFCF36" w14:textId="77777777" w:rsidTr="00337A93">
        <w:tblPrEx>
          <w:tblW w:w="5000" w:type="pct"/>
          <w:tblLook w:val="0020" w:firstRow="1" w:lastRow="0" w:firstColumn="0" w:lastColumn="0" w:noHBand="0" w:noVBand="0"/>
          <w:tblPrExChange w:id="482" w:author="Marcus Beck" w:date="2022-03-17T15:52:00Z">
            <w:tblPrEx>
              <w:tblW w:w="5000" w:type="pct"/>
              <w:tblLook w:val="0020" w:firstRow="1" w:lastRow="0" w:firstColumn="0" w:lastColumn="0" w:noHBand="0" w:noVBand="0"/>
            </w:tblPrEx>
          </w:tblPrExChange>
        </w:tblPrEx>
        <w:trPr>
          <w:trHeight w:val="20"/>
        </w:trPr>
        <w:tc>
          <w:tcPr>
            <w:tcW w:w="0" w:type="auto"/>
            <w:tcPrChange w:id="483" w:author="Marcus Beck" w:date="2022-03-17T15:52:00Z">
              <w:tcPr>
                <w:tcW w:w="0" w:type="auto"/>
              </w:tcPr>
            </w:tcPrChange>
          </w:tcPr>
          <w:p w14:paraId="4AF0914F" w14:textId="77777777" w:rsidR="00A61366" w:rsidRPr="00337A93" w:rsidRDefault="00A61366">
            <w:pPr>
              <w:pStyle w:val="Compact"/>
              <w:rPr>
                <w:sz w:val="20"/>
                <w:szCs w:val="20"/>
              </w:rPr>
            </w:pPr>
          </w:p>
        </w:tc>
        <w:tc>
          <w:tcPr>
            <w:tcW w:w="0" w:type="auto"/>
            <w:tcPrChange w:id="484" w:author="Marcus Beck" w:date="2022-03-17T15:52:00Z">
              <w:tcPr>
                <w:tcW w:w="0" w:type="auto"/>
              </w:tcPr>
            </w:tcPrChange>
          </w:tcPr>
          <w:p w14:paraId="0A037059" w14:textId="77777777" w:rsidR="00A61366" w:rsidRPr="00337A93" w:rsidRDefault="00A61366">
            <w:pPr>
              <w:pStyle w:val="Compact"/>
              <w:rPr>
                <w:sz w:val="20"/>
                <w:szCs w:val="20"/>
              </w:rPr>
            </w:pPr>
          </w:p>
        </w:tc>
        <w:tc>
          <w:tcPr>
            <w:tcW w:w="0" w:type="auto"/>
            <w:tcPrChange w:id="485" w:author="Marcus Beck" w:date="2022-03-17T15:52:00Z">
              <w:tcPr>
                <w:tcW w:w="0" w:type="auto"/>
              </w:tcPr>
            </w:tcPrChange>
          </w:tcPr>
          <w:p w14:paraId="40F9C858" w14:textId="77777777" w:rsidR="00A61366" w:rsidRPr="00337A93" w:rsidRDefault="00A61366">
            <w:pPr>
              <w:pStyle w:val="Compact"/>
              <w:rPr>
                <w:sz w:val="20"/>
                <w:szCs w:val="20"/>
              </w:rPr>
            </w:pPr>
          </w:p>
        </w:tc>
        <w:tc>
          <w:tcPr>
            <w:tcW w:w="0" w:type="auto"/>
            <w:tcPrChange w:id="486" w:author="Marcus Beck" w:date="2022-03-17T15:52:00Z">
              <w:tcPr>
                <w:tcW w:w="0" w:type="auto"/>
              </w:tcPr>
            </w:tcPrChange>
          </w:tcPr>
          <w:p w14:paraId="4987B2C8" w14:textId="77777777" w:rsidR="00A61366" w:rsidRPr="00337A93" w:rsidRDefault="00BC3ECC">
            <w:pPr>
              <w:pStyle w:val="Compact"/>
              <w:rPr>
                <w:sz w:val="20"/>
                <w:szCs w:val="20"/>
              </w:rPr>
            </w:pPr>
            <w:r w:rsidRPr="00337A93">
              <w:rPr>
                <w:sz w:val="20"/>
                <w:szCs w:val="20"/>
              </w:rPr>
              <w:t>c</w:t>
            </w:r>
          </w:p>
        </w:tc>
        <w:tc>
          <w:tcPr>
            <w:tcW w:w="0" w:type="auto"/>
            <w:tcPrChange w:id="487" w:author="Marcus Beck" w:date="2022-03-17T15:52:00Z">
              <w:tcPr>
                <w:tcW w:w="0" w:type="auto"/>
              </w:tcPr>
            </w:tcPrChange>
          </w:tcPr>
          <w:p w14:paraId="75E28230" w14:textId="77777777" w:rsidR="00A61366" w:rsidRPr="00337A93" w:rsidRDefault="00BC3ECC">
            <w:pPr>
              <w:pStyle w:val="Compact"/>
              <w:rPr>
                <w:sz w:val="20"/>
                <w:szCs w:val="20"/>
              </w:rPr>
            </w:pPr>
            <w:r w:rsidRPr="00337A93">
              <w:rPr>
                <w:sz w:val="20"/>
                <w:szCs w:val="20"/>
              </w:rPr>
              <w:t>Aug</w:t>
            </w:r>
          </w:p>
        </w:tc>
        <w:tc>
          <w:tcPr>
            <w:tcW w:w="0" w:type="auto"/>
            <w:tcPrChange w:id="488" w:author="Marcus Beck" w:date="2022-03-17T15:52:00Z">
              <w:tcPr>
                <w:tcW w:w="0" w:type="auto"/>
              </w:tcPr>
            </w:tcPrChange>
          </w:tcPr>
          <w:p w14:paraId="0DA95BFC" w14:textId="77777777" w:rsidR="00A61366" w:rsidRPr="00337A93" w:rsidRDefault="00BC3ECC">
            <w:pPr>
              <w:pStyle w:val="Compact"/>
              <w:jc w:val="right"/>
              <w:rPr>
                <w:sz w:val="20"/>
                <w:szCs w:val="20"/>
              </w:rPr>
            </w:pPr>
            <w:r w:rsidRPr="00337A93">
              <w:rPr>
                <w:sz w:val="20"/>
                <w:szCs w:val="20"/>
              </w:rPr>
              <w:t>15</w:t>
            </w:r>
          </w:p>
        </w:tc>
        <w:tc>
          <w:tcPr>
            <w:tcW w:w="0" w:type="auto"/>
            <w:tcPrChange w:id="489" w:author="Marcus Beck" w:date="2022-03-17T15:52:00Z">
              <w:tcPr>
                <w:tcW w:w="0" w:type="auto"/>
              </w:tcPr>
            </w:tcPrChange>
          </w:tcPr>
          <w:p w14:paraId="353A7F6E" w14:textId="77777777" w:rsidR="00A61366" w:rsidRPr="00337A93" w:rsidRDefault="00BC3ECC">
            <w:pPr>
              <w:pStyle w:val="Compact"/>
              <w:jc w:val="right"/>
              <w:rPr>
                <w:sz w:val="20"/>
                <w:szCs w:val="20"/>
              </w:rPr>
            </w:pPr>
            <w:r w:rsidRPr="00337A93">
              <w:rPr>
                <w:sz w:val="20"/>
                <w:szCs w:val="20"/>
              </w:rPr>
              <w:t>3.500</w:t>
            </w:r>
          </w:p>
        </w:tc>
        <w:tc>
          <w:tcPr>
            <w:tcW w:w="0" w:type="auto"/>
            <w:tcPrChange w:id="490" w:author="Marcus Beck" w:date="2022-03-17T15:52:00Z">
              <w:tcPr>
                <w:tcW w:w="0" w:type="auto"/>
              </w:tcPr>
            </w:tcPrChange>
          </w:tcPr>
          <w:p w14:paraId="2037713C" w14:textId="77777777" w:rsidR="00A61366" w:rsidRPr="00337A93" w:rsidRDefault="00BC3ECC">
            <w:pPr>
              <w:pStyle w:val="Compact"/>
              <w:jc w:val="right"/>
              <w:rPr>
                <w:sz w:val="20"/>
                <w:szCs w:val="20"/>
              </w:rPr>
            </w:pPr>
            <w:r w:rsidRPr="00337A93">
              <w:rPr>
                <w:sz w:val="20"/>
                <w:szCs w:val="20"/>
              </w:rPr>
              <w:t>0.400</w:t>
            </w:r>
          </w:p>
        </w:tc>
      </w:tr>
      <w:tr w:rsidR="00A61366" w14:paraId="76CABA30" w14:textId="77777777" w:rsidTr="00337A93">
        <w:tblPrEx>
          <w:tblW w:w="5000" w:type="pct"/>
          <w:tblLook w:val="0020" w:firstRow="1" w:lastRow="0" w:firstColumn="0" w:lastColumn="0" w:noHBand="0" w:noVBand="0"/>
          <w:tblPrExChange w:id="491" w:author="Marcus Beck" w:date="2022-03-17T15:52:00Z">
            <w:tblPrEx>
              <w:tblW w:w="5000" w:type="pct"/>
              <w:tblLook w:val="0020" w:firstRow="1" w:lastRow="0" w:firstColumn="0" w:lastColumn="0" w:noHBand="0" w:noVBand="0"/>
            </w:tblPrEx>
          </w:tblPrExChange>
        </w:tblPrEx>
        <w:trPr>
          <w:trHeight w:val="20"/>
        </w:trPr>
        <w:tc>
          <w:tcPr>
            <w:tcW w:w="0" w:type="auto"/>
            <w:tcPrChange w:id="492" w:author="Marcus Beck" w:date="2022-03-17T15:52:00Z">
              <w:tcPr>
                <w:tcW w:w="0" w:type="auto"/>
              </w:tcPr>
            </w:tcPrChange>
          </w:tcPr>
          <w:p w14:paraId="35BCF7E0" w14:textId="77777777" w:rsidR="00A61366" w:rsidRPr="00337A93" w:rsidRDefault="00A61366">
            <w:pPr>
              <w:pStyle w:val="Compact"/>
              <w:rPr>
                <w:sz w:val="20"/>
                <w:szCs w:val="20"/>
              </w:rPr>
            </w:pPr>
          </w:p>
        </w:tc>
        <w:tc>
          <w:tcPr>
            <w:tcW w:w="0" w:type="auto"/>
            <w:tcPrChange w:id="493" w:author="Marcus Beck" w:date="2022-03-17T15:52:00Z">
              <w:tcPr>
                <w:tcW w:w="0" w:type="auto"/>
              </w:tcPr>
            </w:tcPrChange>
          </w:tcPr>
          <w:p w14:paraId="2D7E1B20" w14:textId="77777777" w:rsidR="00A61366" w:rsidRPr="00337A93" w:rsidRDefault="00A61366">
            <w:pPr>
              <w:pStyle w:val="Compact"/>
              <w:rPr>
                <w:sz w:val="20"/>
                <w:szCs w:val="20"/>
              </w:rPr>
            </w:pPr>
          </w:p>
        </w:tc>
        <w:tc>
          <w:tcPr>
            <w:tcW w:w="0" w:type="auto"/>
            <w:tcPrChange w:id="494" w:author="Marcus Beck" w:date="2022-03-17T15:52:00Z">
              <w:tcPr>
                <w:tcW w:w="0" w:type="auto"/>
              </w:tcPr>
            </w:tcPrChange>
          </w:tcPr>
          <w:p w14:paraId="59E370CB" w14:textId="77777777" w:rsidR="00A61366" w:rsidRPr="00337A93" w:rsidRDefault="00A61366">
            <w:pPr>
              <w:pStyle w:val="Compact"/>
              <w:rPr>
                <w:sz w:val="20"/>
                <w:szCs w:val="20"/>
              </w:rPr>
            </w:pPr>
          </w:p>
        </w:tc>
        <w:tc>
          <w:tcPr>
            <w:tcW w:w="0" w:type="auto"/>
            <w:tcPrChange w:id="495" w:author="Marcus Beck" w:date="2022-03-17T15:52:00Z">
              <w:tcPr>
                <w:tcW w:w="0" w:type="auto"/>
              </w:tcPr>
            </w:tcPrChange>
          </w:tcPr>
          <w:p w14:paraId="056AF13E" w14:textId="77777777" w:rsidR="00A61366" w:rsidRPr="00337A93" w:rsidRDefault="00BC3ECC">
            <w:pPr>
              <w:pStyle w:val="Compact"/>
              <w:rPr>
                <w:sz w:val="20"/>
                <w:szCs w:val="20"/>
              </w:rPr>
            </w:pPr>
            <w:r w:rsidRPr="00337A93">
              <w:rPr>
                <w:sz w:val="20"/>
                <w:szCs w:val="20"/>
              </w:rPr>
              <w:t>c</w:t>
            </w:r>
          </w:p>
        </w:tc>
        <w:tc>
          <w:tcPr>
            <w:tcW w:w="0" w:type="auto"/>
            <w:tcPrChange w:id="496" w:author="Marcus Beck" w:date="2022-03-17T15:52:00Z">
              <w:tcPr>
                <w:tcW w:w="0" w:type="auto"/>
              </w:tcPr>
            </w:tcPrChange>
          </w:tcPr>
          <w:p w14:paraId="72B594AA" w14:textId="77777777" w:rsidR="00A61366" w:rsidRPr="00337A93" w:rsidRDefault="00BC3ECC">
            <w:pPr>
              <w:pStyle w:val="Compact"/>
              <w:rPr>
                <w:sz w:val="20"/>
                <w:szCs w:val="20"/>
              </w:rPr>
            </w:pPr>
            <w:r w:rsidRPr="00337A93">
              <w:rPr>
                <w:sz w:val="20"/>
                <w:szCs w:val="20"/>
              </w:rPr>
              <w:t>Sep</w:t>
            </w:r>
          </w:p>
        </w:tc>
        <w:tc>
          <w:tcPr>
            <w:tcW w:w="0" w:type="auto"/>
            <w:tcPrChange w:id="497" w:author="Marcus Beck" w:date="2022-03-17T15:52:00Z">
              <w:tcPr>
                <w:tcW w:w="0" w:type="auto"/>
              </w:tcPr>
            </w:tcPrChange>
          </w:tcPr>
          <w:p w14:paraId="3B151FFD" w14:textId="77777777" w:rsidR="00A61366" w:rsidRPr="00337A93" w:rsidRDefault="00BC3ECC">
            <w:pPr>
              <w:pStyle w:val="Compact"/>
              <w:jc w:val="right"/>
              <w:rPr>
                <w:sz w:val="20"/>
                <w:szCs w:val="20"/>
              </w:rPr>
            </w:pPr>
            <w:r w:rsidRPr="00337A93">
              <w:rPr>
                <w:sz w:val="20"/>
                <w:szCs w:val="20"/>
              </w:rPr>
              <w:t>12</w:t>
            </w:r>
          </w:p>
        </w:tc>
        <w:tc>
          <w:tcPr>
            <w:tcW w:w="0" w:type="auto"/>
            <w:tcPrChange w:id="498" w:author="Marcus Beck" w:date="2022-03-17T15:52:00Z">
              <w:tcPr>
                <w:tcW w:w="0" w:type="auto"/>
              </w:tcPr>
            </w:tcPrChange>
          </w:tcPr>
          <w:p w14:paraId="34790BD8" w14:textId="77777777" w:rsidR="00A61366" w:rsidRPr="00337A93" w:rsidRDefault="00BC3ECC">
            <w:pPr>
              <w:pStyle w:val="Compact"/>
              <w:jc w:val="right"/>
              <w:rPr>
                <w:sz w:val="20"/>
                <w:szCs w:val="20"/>
              </w:rPr>
            </w:pPr>
            <w:r w:rsidRPr="00337A93">
              <w:rPr>
                <w:sz w:val="20"/>
                <w:szCs w:val="20"/>
              </w:rPr>
              <w:t>3.600</w:t>
            </w:r>
          </w:p>
        </w:tc>
        <w:tc>
          <w:tcPr>
            <w:tcW w:w="0" w:type="auto"/>
            <w:tcPrChange w:id="499" w:author="Marcus Beck" w:date="2022-03-17T15:52:00Z">
              <w:tcPr>
                <w:tcW w:w="0" w:type="auto"/>
              </w:tcPr>
            </w:tcPrChange>
          </w:tcPr>
          <w:p w14:paraId="22C83CA1" w14:textId="77777777" w:rsidR="00A61366" w:rsidRPr="00337A93" w:rsidRDefault="00BC3ECC">
            <w:pPr>
              <w:pStyle w:val="Compact"/>
              <w:jc w:val="right"/>
              <w:rPr>
                <w:sz w:val="20"/>
                <w:szCs w:val="20"/>
              </w:rPr>
            </w:pPr>
            <w:r w:rsidRPr="00337A93">
              <w:rPr>
                <w:sz w:val="20"/>
                <w:szCs w:val="20"/>
              </w:rPr>
              <w:t>0.900</w:t>
            </w:r>
          </w:p>
        </w:tc>
      </w:tr>
      <w:tr w:rsidR="00A61366" w14:paraId="5C67A6AC" w14:textId="77777777" w:rsidTr="00337A93">
        <w:tblPrEx>
          <w:tblW w:w="5000" w:type="pct"/>
          <w:tblLook w:val="0020" w:firstRow="1" w:lastRow="0" w:firstColumn="0" w:lastColumn="0" w:noHBand="0" w:noVBand="0"/>
          <w:tblPrExChange w:id="500" w:author="Marcus Beck" w:date="2022-03-17T15:52:00Z">
            <w:tblPrEx>
              <w:tblW w:w="5000" w:type="pct"/>
              <w:tblLook w:val="0020" w:firstRow="1" w:lastRow="0" w:firstColumn="0" w:lastColumn="0" w:noHBand="0" w:noVBand="0"/>
            </w:tblPrEx>
          </w:tblPrExChange>
        </w:tblPrEx>
        <w:trPr>
          <w:trHeight w:val="20"/>
        </w:trPr>
        <w:tc>
          <w:tcPr>
            <w:tcW w:w="0" w:type="auto"/>
            <w:tcPrChange w:id="501" w:author="Marcus Beck" w:date="2022-03-17T15:52:00Z">
              <w:tcPr>
                <w:tcW w:w="0" w:type="auto"/>
              </w:tcPr>
            </w:tcPrChange>
          </w:tcPr>
          <w:p w14:paraId="5A55AB23" w14:textId="77777777" w:rsidR="00A61366" w:rsidRPr="00337A93" w:rsidRDefault="00BC3ECC">
            <w:pPr>
              <w:pStyle w:val="Compact"/>
              <w:rPr>
                <w:sz w:val="20"/>
                <w:szCs w:val="20"/>
              </w:rPr>
            </w:pPr>
            <w:r w:rsidRPr="00337A93">
              <w:rPr>
                <w:sz w:val="20"/>
                <w:szCs w:val="20"/>
              </w:rPr>
              <w:t>2</w:t>
            </w:r>
          </w:p>
        </w:tc>
        <w:tc>
          <w:tcPr>
            <w:tcW w:w="0" w:type="auto"/>
            <w:tcPrChange w:id="502" w:author="Marcus Beck" w:date="2022-03-17T15:52:00Z">
              <w:tcPr>
                <w:tcW w:w="0" w:type="auto"/>
              </w:tcPr>
            </w:tcPrChange>
          </w:tcPr>
          <w:p w14:paraId="2393468B" w14:textId="77777777" w:rsidR="00A61366" w:rsidRPr="00337A93" w:rsidRDefault="00BC3ECC">
            <w:pPr>
              <w:pStyle w:val="Compact"/>
              <w:rPr>
                <w:sz w:val="20"/>
                <w:szCs w:val="20"/>
              </w:rPr>
            </w:pPr>
            <w:r w:rsidRPr="00337A93">
              <w:rPr>
                <w:sz w:val="20"/>
                <w:szCs w:val="20"/>
              </w:rPr>
              <w:t>TN (mg/L)</w:t>
            </w:r>
          </w:p>
        </w:tc>
        <w:tc>
          <w:tcPr>
            <w:tcW w:w="0" w:type="auto"/>
            <w:tcPrChange w:id="503" w:author="Marcus Beck" w:date="2022-03-17T15:52:00Z">
              <w:tcPr>
                <w:tcW w:w="0" w:type="auto"/>
              </w:tcPr>
            </w:tcPrChange>
          </w:tcPr>
          <w:p w14:paraId="6405FA64" w14:textId="77777777" w:rsidR="00A61366" w:rsidRPr="00337A93" w:rsidRDefault="00BC3ECC">
            <w:pPr>
              <w:pStyle w:val="Compact"/>
              <w:rPr>
                <w:sz w:val="20"/>
                <w:szCs w:val="20"/>
              </w:rPr>
            </w:pPr>
            <w:r w:rsidRPr="00337A93">
              <w:rPr>
                <w:sz w:val="20"/>
                <w:szCs w:val="20"/>
              </w:rPr>
              <w:t>20.85**</w:t>
            </w:r>
          </w:p>
        </w:tc>
        <w:tc>
          <w:tcPr>
            <w:tcW w:w="0" w:type="auto"/>
            <w:tcPrChange w:id="504" w:author="Marcus Beck" w:date="2022-03-17T15:52:00Z">
              <w:tcPr>
                <w:tcW w:w="0" w:type="auto"/>
              </w:tcPr>
            </w:tcPrChange>
          </w:tcPr>
          <w:p w14:paraId="5463BB7F" w14:textId="77777777" w:rsidR="00A61366" w:rsidRPr="00337A93" w:rsidRDefault="00BC3ECC">
            <w:pPr>
              <w:pStyle w:val="Compact"/>
              <w:rPr>
                <w:sz w:val="20"/>
                <w:szCs w:val="20"/>
              </w:rPr>
            </w:pPr>
            <w:r w:rsidRPr="00337A93">
              <w:rPr>
                <w:sz w:val="20"/>
                <w:szCs w:val="20"/>
              </w:rPr>
              <w:t>a</w:t>
            </w:r>
          </w:p>
        </w:tc>
        <w:tc>
          <w:tcPr>
            <w:tcW w:w="0" w:type="auto"/>
            <w:tcPrChange w:id="505" w:author="Marcus Beck" w:date="2022-03-17T15:52:00Z">
              <w:tcPr>
                <w:tcW w:w="0" w:type="auto"/>
              </w:tcPr>
            </w:tcPrChange>
          </w:tcPr>
          <w:p w14:paraId="111CE9EE" w14:textId="77777777" w:rsidR="00A61366" w:rsidRPr="00337A93" w:rsidRDefault="00BC3ECC">
            <w:pPr>
              <w:pStyle w:val="Compact"/>
              <w:rPr>
                <w:sz w:val="20"/>
                <w:szCs w:val="20"/>
              </w:rPr>
            </w:pPr>
            <w:r w:rsidRPr="00337A93">
              <w:rPr>
                <w:sz w:val="20"/>
                <w:szCs w:val="20"/>
              </w:rPr>
              <w:t>Apr</w:t>
            </w:r>
          </w:p>
        </w:tc>
        <w:tc>
          <w:tcPr>
            <w:tcW w:w="0" w:type="auto"/>
            <w:tcPrChange w:id="506" w:author="Marcus Beck" w:date="2022-03-17T15:52:00Z">
              <w:tcPr>
                <w:tcW w:w="0" w:type="auto"/>
              </w:tcPr>
            </w:tcPrChange>
          </w:tcPr>
          <w:p w14:paraId="1D470D6E" w14:textId="77777777" w:rsidR="00A61366" w:rsidRPr="00337A93" w:rsidRDefault="00BC3ECC">
            <w:pPr>
              <w:pStyle w:val="Compact"/>
              <w:jc w:val="right"/>
              <w:rPr>
                <w:sz w:val="20"/>
                <w:szCs w:val="20"/>
              </w:rPr>
            </w:pPr>
            <w:r w:rsidRPr="00337A93">
              <w:rPr>
                <w:sz w:val="20"/>
                <w:szCs w:val="20"/>
              </w:rPr>
              <w:t>18</w:t>
            </w:r>
          </w:p>
        </w:tc>
        <w:tc>
          <w:tcPr>
            <w:tcW w:w="0" w:type="auto"/>
            <w:tcPrChange w:id="507" w:author="Marcus Beck" w:date="2022-03-17T15:52:00Z">
              <w:tcPr>
                <w:tcW w:w="0" w:type="auto"/>
              </w:tcPr>
            </w:tcPrChange>
          </w:tcPr>
          <w:p w14:paraId="49DAF0C1" w14:textId="77777777" w:rsidR="00A61366" w:rsidRPr="00337A93" w:rsidRDefault="00BC3ECC">
            <w:pPr>
              <w:pStyle w:val="Compact"/>
              <w:jc w:val="right"/>
              <w:rPr>
                <w:sz w:val="20"/>
                <w:szCs w:val="20"/>
              </w:rPr>
            </w:pPr>
            <w:r w:rsidRPr="00337A93">
              <w:rPr>
                <w:sz w:val="20"/>
                <w:szCs w:val="20"/>
              </w:rPr>
              <w:t>0.390</w:t>
            </w:r>
          </w:p>
        </w:tc>
        <w:tc>
          <w:tcPr>
            <w:tcW w:w="0" w:type="auto"/>
            <w:tcPrChange w:id="508" w:author="Marcus Beck" w:date="2022-03-17T15:52:00Z">
              <w:tcPr>
                <w:tcW w:w="0" w:type="auto"/>
              </w:tcPr>
            </w:tcPrChange>
          </w:tcPr>
          <w:p w14:paraId="6F52F400" w14:textId="77777777" w:rsidR="00A61366" w:rsidRPr="00337A93" w:rsidRDefault="00BC3ECC">
            <w:pPr>
              <w:pStyle w:val="Compact"/>
              <w:jc w:val="right"/>
              <w:rPr>
                <w:sz w:val="20"/>
                <w:szCs w:val="20"/>
              </w:rPr>
            </w:pPr>
            <w:r w:rsidRPr="00337A93">
              <w:rPr>
                <w:sz w:val="20"/>
                <w:szCs w:val="20"/>
              </w:rPr>
              <w:t>-0.002</w:t>
            </w:r>
          </w:p>
        </w:tc>
      </w:tr>
      <w:tr w:rsidR="00A61366" w14:paraId="3EC9BDC1" w14:textId="77777777" w:rsidTr="00337A93">
        <w:tblPrEx>
          <w:tblW w:w="5000" w:type="pct"/>
          <w:tblLook w:val="0020" w:firstRow="1" w:lastRow="0" w:firstColumn="0" w:lastColumn="0" w:noHBand="0" w:noVBand="0"/>
          <w:tblPrExChange w:id="509" w:author="Marcus Beck" w:date="2022-03-17T15:52:00Z">
            <w:tblPrEx>
              <w:tblW w:w="5000" w:type="pct"/>
              <w:tblLook w:val="0020" w:firstRow="1" w:lastRow="0" w:firstColumn="0" w:lastColumn="0" w:noHBand="0" w:noVBand="0"/>
            </w:tblPrEx>
          </w:tblPrExChange>
        </w:tblPrEx>
        <w:trPr>
          <w:trHeight w:val="20"/>
        </w:trPr>
        <w:tc>
          <w:tcPr>
            <w:tcW w:w="0" w:type="auto"/>
            <w:tcPrChange w:id="510" w:author="Marcus Beck" w:date="2022-03-17T15:52:00Z">
              <w:tcPr>
                <w:tcW w:w="0" w:type="auto"/>
              </w:tcPr>
            </w:tcPrChange>
          </w:tcPr>
          <w:p w14:paraId="0F720C4C" w14:textId="77777777" w:rsidR="00A61366" w:rsidRPr="00337A93" w:rsidRDefault="00A61366">
            <w:pPr>
              <w:pStyle w:val="Compact"/>
              <w:rPr>
                <w:sz w:val="20"/>
                <w:szCs w:val="20"/>
              </w:rPr>
            </w:pPr>
          </w:p>
        </w:tc>
        <w:tc>
          <w:tcPr>
            <w:tcW w:w="0" w:type="auto"/>
            <w:tcPrChange w:id="511" w:author="Marcus Beck" w:date="2022-03-17T15:52:00Z">
              <w:tcPr>
                <w:tcW w:w="0" w:type="auto"/>
              </w:tcPr>
            </w:tcPrChange>
          </w:tcPr>
          <w:p w14:paraId="254E8419" w14:textId="77777777" w:rsidR="00A61366" w:rsidRPr="00337A93" w:rsidRDefault="00A61366">
            <w:pPr>
              <w:pStyle w:val="Compact"/>
              <w:rPr>
                <w:sz w:val="20"/>
                <w:szCs w:val="20"/>
              </w:rPr>
            </w:pPr>
          </w:p>
        </w:tc>
        <w:tc>
          <w:tcPr>
            <w:tcW w:w="0" w:type="auto"/>
            <w:tcPrChange w:id="512" w:author="Marcus Beck" w:date="2022-03-17T15:52:00Z">
              <w:tcPr>
                <w:tcW w:w="0" w:type="auto"/>
              </w:tcPr>
            </w:tcPrChange>
          </w:tcPr>
          <w:p w14:paraId="502E674E" w14:textId="77777777" w:rsidR="00A61366" w:rsidRPr="00337A93" w:rsidRDefault="00A61366">
            <w:pPr>
              <w:pStyle w:val="Compact"/>
              <w:rPr>
                <w:sz w:val="20"/>
                <w:szCs w:val="20"/>
              </w:rPr>
            </w:pPr>
          </w:p>
        </w:tc>
        <w:tc>
          <w:tcPr>
            <w:tcW w:w="0" w:type="auto"/>
            <w:tcPrChange w:id="513" w:author="Marcus Beck" w:date="2022-03-17T15:52:00Z">
              <w:tcPr>
                <w:tcW w:w="0" w:type="auto"/>
              </w:tcPr>
            </w:tcPrChange>
          </w:tcPr>
          <w:p w14:paraId="1F3E0C55" w14:textId="77777777" w:rsidR="00A61366" w:rsidRPr="00337A93" w:rsidRDefault="00BC3ECC">
            <w:pPr>
              <w:pStyle w:val="Compact"/>
              <w:rPr>
                <w:sz w:val="20"/>
                <w:szCs w:val="20"/>
              </w:rPr>
            </w:pPr>
            <w:r w:rsidRPr="00337A93">
              <w:rPr>
                <w:sz w:val="20"/>
                <w:szCs w:val="20"/>
              </w:rPr>
              <w:t>b</w:t>
            </w:r>
          </w:p>
        </w:tc>
        <w:tc>
          <w:tcPr>
            <w:tcW w:w="0" w:type="auto"/>
            <w:tcPrChange w:id="514" w:author="Marcus Beck" w:date="2022-03-17T15:52:00Z">
              <w:tcPr>
                <w:tcW w:w="0" w:type="auto"/>
              </w:tcPr>
            </w:tcPrChange>
          </w:tcPr>
          <w:p w14:paraId="2A6BC90F" w14:textId="77777777" w:rsidR="00A61366" w:rsidRPr="00337A93" w:rsidRDefault="00BC3ECC">
            <w:pPr>
              <w:pStyle w:val="Compact"/>
              <w:rPr>
                <w:sz w:val="20"/>
                <w:szCs w:val="20"/>
              </w:rPr>
            </w:pPr>
            <w:r w:rsidRPr="00337A93">
              <w:rPr>
                <w:sz w:val="20"/>
                <w:szCs w:val="20"/>
              </w:rPr>
              <w:t>May</w:t>
            </w:r>
          </w:p>
        </w:tc>
        <w:tc>
          <w:tcPr>
            <w:tcW w:w="0" w:type="auto"/>
            <w:tcPrChange w:id="515" w:author="Marcus Beck" w:date="2022-03-17T15:52:00Z">
              <w:tcPr>
                <w:tcW w:w="0" w:type="auto"/>
              </w:tcPr>
            </w:tcPrChange>
          </w:tcPr>
          <w:p w14:paraId="040D166D" w14:textId="77777777" w:rsidR="00A61366" w:rsidRPr="00337A93" w:rsidRDefault="00BC3ECC">
            <w:pPr>
              <w:pStyle w:val="Compact"/>
              <w:jc w:val="right"/>
              <w:rPr>
                <w:sz w:val="20"/>
                <w:szCs w:val="20"/>
              </w:rPr>
            </w:pPr>
            <w:r w:rsidRPr="00337A93">
              <w:rPr>
                <w:sz w:val="20"/>
                <w:szCs w:val="20"/>
              </w:rPr>
              <w:t>4</w:t>
            </w:r>
          </w:p>
        </w:tc>
        <w:tc>
          <w:tcPr>
            <w:tcW w:w="0" w:type="auto"/>
            <w:tcPrChange w:id="516" w:author="Marcus Beck" w:date="2022-03-17T15:52:00Z">
              <w:tcPr>
                <w:tcW w:w="0" w:type="auto"/>
              </w:tcPr>
            </w:tcPrChange>
          </w:tcPr>
          <w:p w14:paraId="0521FC23" w14:textId="77777777" w:rsidR="00A61366" w:rsidRPr="00337A93" w:rsidRDefault="00BC3ECC">
            <w:pPr>
              <w:pStyle w:val="Compact"/>
              <w:jc w:val="right"/>
              <w:rPr>
                <w:sz w:val="20"/>
                <w:szCs w:val="20"/>
              </w:rPr>
            </w:pPr>
            <w:r w:rsidRPr="00337A93">
              <w:rPr>
                <w:sz w:val="20"/>
                <w:szCs w:val="20"/>
              </w:rPr>
              <w:t>0.390</w:t>
            </w:r>
          </w:p>
        </w:tc>
        <w:tc>
          <w:tcPr>
            <w:tcW w:w="0" w:type="auto"/>
            <w:tcPrChange w:id="517" w:author="Marcus Beck" w:date="2022-03-17T15:52:00Z">
              <w:tcPr>
                <w:tcW w:w="0" w:type="auto"/>
              </w:tcPr>
            </w:tcPrChange>
          </w:tcPr>
          <w:p w14:paraId="03D28876" w14:textId="77777777" w:rsidR="00A61366" w:rsidRPr="00337A93" w:rsidRDefault="00BC3ECC">
            <w:pPr>
              <w:pStyle w:val="Compact"/>
              <w:jc w:val="right"/>
              <w:rPr>
                <w:sz w:val="20"/>
                <w:szCs w:val="20"/>
              </w:rPr>
            </w:pPr>
            <w:r w:rsidRPr="00337A93">
              <w:rPr>
                <w:sz w:val="20"/>
                <w:szCs w:val="20"/>
              </w:rPr>
              <w:t>0.160</w:t>
            </w:r>
          </w:p>
        </w:tc>
      </w:tr>
      <w:tr w:rsidR="00A61366" w14:paraId="34415959" w14:textId="77777777" w:rsidTr="00337A93">
        <w:tblPrEx>
          <w:tblW w:w="5000" w:type="pct"/>
          <w:tblLook w:val="0020" w:firstRow="1" w:lastRow="0" w:firstColumn="0" w:lastColumn="0" w:noHBand="0" w:noVBand="0"/>
          <w:tblPrExChange w:id="518" w:author="Marcus Beck" w:date="2022-03-17T15:52:00Z">
            <w:tblPrEx>
              <w:tblW w:w="5000" w:type="pct"/>
              <w:tblLook w:val="0020" w:firstRow="1" w:lastRow="0" w:firstColumn="0" w:lastColumn="0" w:noHBand="0" w:noVBand="0"/>
            </w:tblPrEx>
          </w:tblPrExChange>
        </w:tblPrEx>
        <w:trPr>
          <w:trHeight w:val="20"/>
        </w:trPr>
        <w:tc>
          <w:tcPr>
            <w:tcW w:w="0" w:type="auto"/>
            <w:tcPrChange w:id="519" w:author="Marcus Beck" w:date="2022-03-17T15:52:00Z">
              <w:tcPr>
                <w:tcW w:w="0" w:type="auto"/>
              </w:tcPr>
            </w:tcPrChange>
          </w:tcPr>
          <w:p w14:paraId="5C81795E" w14:textId="77777777" w:rsidR="00A61366" w:rsidRPr="00337A93" w:rsidRDefault="00A61366">
            <w:pPr>
              <w:pStyle w:val="Compact"/>
              <w:rPr>
                <w:sz w:val="20"/>
                <w:szCs w:val="20"/>
              </w:rPr>
            </w:pPr>
          </w:p>
        </w:tc>
        <w:tc>
          <w:tcPr>
            <w:tcW w:w="0" w:type="auto"/>
            <w:tcPrChange w:id="520" w:author="Marcus Beck" w:date="2022-03-17T15:52:00Z">
              <w:tcPr>
                <w:tcW w:w="0" w:type="auto"/>
              </w:tcPr>
            </w:tcPrChange>
          </w:tcPr>
          <w:p w14:paraId="6E19E655" w14:textId="77777777" w:rsidR="00A61366" w:rsidRPr="00337A93" w:rsidRDefault="00A61366">
            <w:pPr>
              <w:pStyle w:val="Compact"/>
              <w:rPr>
                <w:sz w:val="20"/>
                <w:szCs w:val="20"/>
              </w:rPr>
            </w:pPr>
          </w:p>
        </w:tc>
        <w:tc>
          <w:tcPr>
            <w:tcW w:w="0" w:type="auto"/>
            <w:tcPrChange w:id="521" w:author="Marcus Beck" w:date="2022-03-17T15:52:00Z">
              <w:tcPr>
                <w:tcW w:w="0" w:type="auto"/>
              </w:tcPr>
            </w:tcPrChange>
          </w:tcPr>
          <w:p w14:paraId="72A64D40" w14:textId="77777777" w:rsidR="00A61366" w:rsidRPr="00337A93" w:rsidRDefault="00A61366">
            <w:pPr>
              <w:pStyle w:val="Compact"/>
              <w:rPr>
                <w:sz w:val="20"/>
                <w:szCs w:val="20"/>
              </w:rPr>
            </w:pPr>
          </w:p>
        </w:tc>
        <w:tc>
          <w:tcPr>
            <w:tcW w:w="0" w:type="auto"/>
            <w:tcPrChange w:id="522" w:author="Marcus Beck" w:date="2022-03-17T15:52:00Z">
              <w:tcPr>
                <w:tcW w:w="0" w:type="auto"/>
              </w:tcPr>
            </w:tcPrChange>
          </w:tcPr>
          <w:p w14:paraId="70EE928C" w14:textId="77777777" w:rsidR="00A61366" w:rsidRPr="00337A93" w:rsidRDefault="00BC3ECC">
            <w:pPr>
              <w:pStyle w:val="Compact"/>
              <w:rPr>
                <w:sz w:val="20"/>
                <w:szCs w:val="20"/>
              </w:rPr>
            </w:pPr>
            <w:r w:rsidRPr="00337A93">
              <w:rPr>
                <w:sz w:val="20"/>
                <w:szCs w:val="20"/>
              </w:rPr>
              <w:t>ab</w:t>
            </w:r>
          </w:p>
        </w:tc>
        <w:tc>
          <w:tcPr>
            <w:tcW w:w="0" w:type="auto"/>
            <w:tcPrChange w:id="523" w:author="Marcus Beck" w:date="2022-03-17T15:52:00Z">
              <w:tcPr>
                <w:tcW w:w="0" w:type="auto"/>
              </w:tcPr>
            </w:tcPrChange>
          </w:tcPr>
          <w:p w14:paraId="0B790045" w14:textId="77777777" w:rsidR="00A61366" w:rsidRPr="00337A93" w:rsidRDefault="00BC3ECC">
            <w:pPr>
              <w:pStyle w:val="Compact"/>
              <w:rPr>
                <w:sz w:val="20"/>
                <w:szCs w:val="20"/>
              </w:rPr>
            </w:pPr>
            <w:r w:rsidRPr="00337A93">
              <w:rPr>
                <w:sz w:val="20"/>
                <w:szCs w:val="20"/>
              </w:rPr>
              <w:t>Jun</w:t>
            </w:r>
          </w:p>
        </w:tc>
        <w:tc>
          <w:tcPr>
            <w:tcW w:w="0" w:type="auto"/>
            <w:tcPrChange w:id="524" w:author="Marcus Beck" w:date="2022-03-17T15:52:00Z">
              <w:tcPr>
                <w:tcW w:w="0" w:type="auto"/>
              </w:tcPr>
            </w:tcPrChange>
          </w:tcPr>
          <w:p w14:paraId="3C0C10D6" w14:textId="77777777" w:rsidR="00A61366" w:rsidRPr="00337A93" w:rsidRDefault="00BC3ECC">
            <w:pPr>
              <w:pStyle w:val="Compact"/>
              <w:jc w:val="right"/>
              <w:rPr>
                <w:sz w:val="20"/>
                <w:szCs w:val="20"/>
              </w:rPr>
            </w:pPr>
            <w:r w:rsidRPr="00337A93">
              <w:rPr>
                <w:sz w:val="20"/>
                <w:szCs w:val="20"/>
              </w:rPr>
              <w:t>3</w:t>
            </w:r>
          </w:p>
        </w:tc>
        <w:tc>
          <w:tcPr>
            <w:tcW w:w="0" w:type="auto"/>
            <w:tcPrChange w:id="525" w:author="Marcus Beck" w:date="2022-03-17T15:52:00Z">
              <w:tcPr>
                <w:tcW w:w="0" w:type="auto"/>
              </w:tcPr>
            </w:tcPrChange>
          </w:tcPr>
          <w:p w14:paraId="35EEBD4E" w14:textId="77777777" w:rsidR="00A61366" w:rsidRPr="00337A93" w:rsidRDefault="00BC3ECC">
            <w:pPr>
              <w:pStyle w:val="Compact"/>
              <w:jc w:val="right"/>
              <w:rPr>
                <w:sz w:val="20"/>
                <w:szCs w:val="20"/>
              </w:rPr>
            </w:pPr>
            <w:r w:rsidRPr="00337A93">
              <w:rPr>
                <w:sz w:val="20"/>
                <w:szCs w:val="20"/>
              </w:rPr>
              <w:t>0.500</w:t>
            </w:r>
          </w:p>
        </w:tc>
        <w:tc>
          <w:tcPr>
            <w:tcW w:w="0" w:type="auto"/>
            <w:tcPrChange w:id="526" w:author="Marcus Beck" w:date="2022-03-17T15:52:00Z">
              <w:tcPr>
                <w:tcW w:w="0" w:type="auto"/>
              </w:tcPr>
            </w:tcPrChange>
          </w:tcPr>
          <w:p w14:paraId="22E131D4" w14:textId="77777777" w:rsidR="00A61366" w:rsidRPr="00337A93" w:rsidRDefault="00BC3ECC">
            <w:pPr>
              <w:pStyle w:val="Compact"/>
              <w:jc w:val="right"/>
              <w:rPr>
                <w:sz w:val="20"/>
                <w:szCs w:val="20"/>
              </w:rPr>
            </w:pPr>
            <w:r w:rsidRPr="00337A93">
              <w:rPr>
                <w:sz w:val="20"/>
                <w:szCs w:val="20"/>
              </w:rPr>
              <w:t>0.113</w:t>
            </w:r>
          </w:p>
        </w:tc>
      </w:tr>
      <w:tr w:rsidR="00A61366" w14:paraId="3433DAD6" w14:textId="77777777" w:rsidTr="00337A93">
        <w:tblPrEx>
          <w:tblW w:w="5000" w:type="pct"/>
          <w:tblLook w:val="0020" w:firstRow="1" w:lastRow="0" w:firstColumn="0" w:lastColumn="0" w:noHBand="0" w:noVBand="0"/>
          <w:tblPrExChange w:id="527" w:author="Marcus Beck" w:date="2022-03-17T15:52:00Z">
            <w:tblPrEx>
              <w:tblW w:w="5000" w:type="pct"/>
              <w:tblLook w:val="0020" w:firstRow="1" w:lastRow="0" w:firstColumn="0" w:lastColumn="0" w:noHBand="0" w:noVBand="0"/>
            </w:tblPrEx>
          </w:tblPrExChange>
        </w:tblPrEx>
        <w:trPr>
          <w:trHeight w:val="20"/>
        </w:trPr>
        <w:tc>
          <w:tcPr>
            <w:tcW w:w="0" w:type="auto"/>
            <w:tcPrChange w:id="528" w:author="Marcus Beck" w:date="2022-03-17T15:52:00Z">
              <w:tcPr>
                <w:tcW w:w="0" w:type="auto"/>
              </w:tcPr>
            </w:tcPrChange>
          </w:tcPr>
          <w:p w14:paraId="4A0D822C" w14:textId="77777777" w:rsidR="00A61366" w:rsidRPr="00337A93" w:rsidRDefault="00A61366">
            <w:pPr>
              <w:pStyle w:val="Compact"/>
              <w:rPr>
                <w:sz w:val="20"/>
                <w:szCs w:val="20"/>
              </w:rPr>
            </w:pPr>
          </w:p>
        </w:tc>
        <w:tc>
          <w:tcPr>
            <w:tcW w:w="0" w:type="auto"/>
            <w:tcPrChange w:id="529" w:author="Marcus Beck" w:date="2022-03-17T15:52:00Z">
              <w:tcPr>
                <w:tcW w:w="0" w:type="auto"/>
              </w:tcPr>
            </w:tcPrChange>
          </w:tcPr>
          <w:p w14:paraId="0347BFD5" w14:textId="77777777" w:rsidR="00A61366" w:rsidRPr="00337A93" w:rsidRDefault="00A61366">
            <w:pPr>
              <w:pStyle w:val="Compact"/>
              <w:rPr>
                <w:sz w:val="20"/>
                <w:szCs w:val="20"/>
              </w:rPr>
            </w:pPr>
          </w:p>
        </w:tc>
        <w:tc>
          <w:tcPr>
            <w:tcW w:w="0" w:type="auto"/>
            <w:tcPrChange w:id="530" w:author="Marcus Beck" w:date="2022-03-17T15:52:00Z">
              <w:tcPr>
                <w:tcW w:w="0" w:type="auto"/>
              </w:tcPr>
            </w:tcPrChange>
          </w:tcPr>
          <w:p w14:paraId="72970CCB" w14:textId="77777777" w:rsidR="00A61366" w:rsidRPr="00337A93" w:rsidRDefault="00A61366">
            <w:pPr>
              <w:pStyle w:val="Compact"/>
              <w:rPr>
                <w:sz w:val="20"/>
                <w:szCs w:val="20"/>
              </w:rPr>
            </w:pPr>
          </w:p>
        </w:tc>
        <w:tc>
          <w:tcPr>
            <w:tcW w:w="0" w:type="auto"/>
            <w:tcPrChange w:id="531" w:author="Marcus Beck" w:date="2022-03-17T15:52:00Z">
              <w:tcPr>
                <w:tcW w:w="0" w:type="auto"/>
              </w:tcPr>
            </w:tcPrChange>
          </w:tcPr>
          <w:p w14:paraId="27D2AD5A" w14:textId="77777777" w:rsidR="00A61366" w:rsidRPr="00337A93" w:rsidRDefault="00BC3ECC">
            <w:pPr>
              <w:pStyle w:val="Compact"/>
              <w:rPr>
                <w:sz w:val="20"/>
                <w:szCs w:val="20"/>
              </w:rPr>
            </w:pPr>
            <w:r w:rsidRPr="00337A93">
              <w:rPr>
                <w:sz w:val="20"/>
                <w:szCs w:val="20"/>
              </w:rPr>
              <w:t>ab</w:t>
            </w:r>
          </w:p>
        </w:tc>
        <w:tc>
          <w:tcPr>
            <w:tcW w:w="0" w:type="auto"/>
            <w:tcPrChange w:id="532" w:author="Marcus Beck" w:date="2022-03-17T15:52:00Z">
              <w:tcPr>
                <w:tcW w:w="0" w:type="auto"/>
              </w:tcPr>
            </w:tcPrChange>
          </w:tcPr>
          <w:p w14:paraId="58512BF0" w14:textId="77777777" w:rsidR="00A61366" w:rsidRPr="00337A93" w:rsidRDefault="00BC3ECC">
            <w:pPr>
              <w:pStyle w:val="Compact"/>
              <w:rPr>
                <w:sz w:val="20"/>
                <w:szCs w:val="20"/>
              </w:rPr>
            </w:pPr>
            <w:r w:rsidRPr="00337A93">
              <w:rPr>
                <w:sz w:val="20"/>
                <w:szCs w:val="20"/>
              </w:rPr>
              <w:t>Jul</w:t>
            </w:r>
          </w:p>
        </w:tc>
        <w:tc>
          <w:tcPr>
            <w:tcW w:w="0" w:type="auto"/>
            <w:tcPrChange w:id="533" w:author="Marcus Beck" w:date="2022-03-17T15:52:00Z">
              <w:tcPr>
                <w:tcW w:w="0" w:type="auto"/>
              </w:tcPr>
            </w:tcPrChange>
          </w:tcPr>
          <w:p w14:paraId="3D0F72A6" w14:textId="77777777" w:rsidR="00A61366" w:rsidRPr="00337A93" w:rsidRDefault="00BC3ECC">
            <w:pPr>
              <w:pStyle w:val="Compact"/>
              <w:jc w:val="right"/>
              <w:rPr>
                <w:sz w:val="20"/>
                <w:szCs w:val="20"/>
              </w:rPr>
            </w:pPr>
            <w:r w:rsidRPr="00337A93">
              <w:rPr>
                <w:sz w:val="20"/>
                <w:szCs w:val="20"/>
              </w:rPr>
              <w:t>3</w:t>
            </w:r>
          </w:p>
        </w:tc>
        <w:tc>
          <w:tcPr>
            <w:tcW w:w="0" w:type="auto"/>
            <w:tcPrChange w:id="534" w:author="Marcus Beck" w:date="2022-03-17T15:52:00Z">
              <w:tcPr>
                <w:tcW w:w="0" w:type="auto"/>
              </w:tcPr>
            </w:tcPrChange>
          </w:tcPr>
          <w:p w14:paraId="14AE29B1" w14:textId="77777777" w:rsidR="00A61366" w:rsidRPr="00337A93" w:rsidRDefault="00BC3ECC">
            <w:pPr>
              <w:pStyle w:val="Compact"/>
              <w:jc w:val="right"/>
              <w:rPr>
                <w:sz w:val="20"/>
                <w:szCs w:val="20"/>
              </w:rPr>
            </w:pPr>
            <w:r w:rsidRPr="00337A93">
              <w:rPr>
                <w:sz w:val="20"/>
                <w:szCs w:val="20"/>
              </w:rPr>
              <w:t>0.510</w:t>
            </w:r>
          </w:p>
        </w:tc>
        <w:tc>
          <w:tcPr>
            <w:tcW w:w="0" w:type="auto"/>
            <w:tcPrChange w:id="535" w:author="Marcus Beck" w:date="2022-03-17T15:52:00Z">
              <w:tcPr>
                <w:tcW w:w="0" w:type="auto"/>
              </w:tcPr>
            </w:tcPrChange>
          </w:tcPr>
          <w:p w14:paraId="7882278A" w14:textId="77777777" w:rsidR="00A61366" w:rsidRPr="00337A93" w:rsidRDefault="00BC3ECC">
            <w:pPr>
              <w:pStyle w:val="Compact"/>
              <w:jc w:val="right"/>
              <w:rPr>
                <w:sz w:val="20"/>
                <w:szCs w:val="20"/>
              </w:rPr>
            </w:pPr>
            <w:r w:rsidRPr="00337A93">
              <w:rPr>
                <w:sz w:val="20"/>
                <w:szCs w:val="20"/>
              </w:rPr>
              <w:t>0.097</w:t>
            </w:r>
          </w:p>
        </w:tc>
      </w:tr>
      <w:tr w:rsidR="00A61366" w14:paraId="5AA7DB58" w14:textId="77777777" w:rsidTr="00337A93">
        <w:tblPrEx>
          <w:tblW w:w="5000" w:type="pct"/>
          <w:tblLook w:val="0020" w:firstRow="1" w:lastRow="0" w:firstColumn="0" w:lastColumn="0" w:noHBand="0" w:noVBand="0"/>
          <w:tblPrExChange w:id="536" w:author="Marcus Beck" w:date="2022-03-17T15:52:00Z">
            <w:tblPrEx>
              <w:tblW w:w="5000" w:type="pct"/>
              <w:tblLook w:val="0020" w:firstRow="1" w:lastRow="0" w:firstColumn="0" w:lastColumn="0" w:noHBand="0" w:noVBand="0"/>
            </w:tblPrEx>
          </w:tblPrExChange>
        </w:tblPrEx>
        <w:trPr>
          <w:trHeight w:val="20"/>
        </w:trPr>
        <w:tc>
          <w:tcPr>
            <w:tcW w:w="0" w:type="auto"/>
            <w:tcPrChange w:id="537" w:author="Marcus Beck" w:date="2022-03-17T15:52:00Z">
              <w:tcPr>
                <w:tcW w:w="0" w:type="auto"/>
              </w:tcPr>
            </w:tcPrChange>
          </w:tcPr>
          <w:p w14:paraId="445F0767" w14:textId="77777777" w:rsidR="00A61366" w:rsidRPr="00337A93" w:rsidRDefault="00A61366">
            <w:pPr>
              <w:pStyle w:val="Compact"/>
              <w:rPr>
                <w:sz w:val="20"/>
                <w:szCs w:val="20"/>
              </w:rPr>
            </w:pPr>
          </w:p>
        </w:tc>
        <w:tc>
          <w:tcPr>
            <w:tcW w:w="0" w:type="auto"/>
            <w:tcPrChange w:id="538" w:author="Marcus Beck" w:date="2022-03-17T15:52:00Z">
              <w:tcPr>
                <w:tcW w:w="0" w:type="auto"/>
              </w:tcPr>
            </w:tcPrChange>
          </w:tcPr>
          <w:p w14:paraId="0CABD516" w14:textId="77777777" w:rsidR="00A61366" w:rsidRPr="00337A93" w:rsidRDefault="00A61366">
            <w:pPr>
              <w:pStyle w:val="Compact"/>
              <w:rPr>
                <w:sz w:val="20"/>
                <w:szCs w:val="20"/>
              </w:rPr>
            </w:pPr>
          </w:p>
        </w:tc>
        <w:tc>
          <w:tcPr>
            <w:tcW w:w="0" w:type="auto"/>
            <w:tcPrChange w:id="539" w:author="Marcus Beck" w:date="2022-03-17T15:52:00Z">
              <w:tcPr>
                <w:tcW w:w="0" w:type="auto"/>
              </w:tcPr>
            </w:tcPrChange>
          </w:tcPr>
          <w:p w14:paraId="371A583A" w14:textId="77777777" w:rsidR="00A61366" w:rsidRPr="00337A93" w:rsidRDefault="00A61366">
            <w:pPr>
              <w:pStyle w:val="Compact"/>
              <w:rPr>
                <w:sz w:val="20"/>
                <w:szCs w:val="20"/>
              </w:rPr>
            </w:pPr>
          </w:p>
        </w:tc>
        <w:tc>
          <w:tcPr>
            <w:tcW w:w="0" w:type="auto"/>
            <w:tcPrChange w:id="540" w:author="Marcus Beck" w:date="2022-03-17T15:52:00Z">
              <w:tcPr>
                <w:tcW w:w="0" w:type="auto"/>
              </w:tcPr>
            </w:tcPrChange>
          </w:tcPr>
          <w:p w14:paraId="08B77B7F" w14:textId="77777777" w:rsidR="00A61366" w:rsidRPr="00337A93" w:rsidRDefault="00BC3ECC">
            <w:pPr>
              <w:pStyle w:val="Compact"/>
              <w:rPr>
                <w:sz w:val="20"/>
                <w:szCs w:val="20"/>
              </w:rPr>
            </w:pPr>
            <w:r w:rsidRPr="00337A93">
              <w:rPr>
                <w:sz w:val="20"/>
                <w:szCs w:val="20"/>
              </w:rPr>
              <w:t>ab</w:t>
            </w:r>
          </w:p>
        </w:tc>
        <w:tc>
          <w:tcPr>
            <w:tcW w:w="0" w:type="auto"/>
            <w:tcPrChange w:id="541" w:author="Marcus Beck" w:date="2022-03-17T15:52:00Z">
              <w:tcPr>
                <w:tcW w:w="0" w:type="auto"/>
              </w:tcPr>
            </w:tcPrChange>
          </w:tcPr>
          <w:p w14:paraId="02096320" w14:textId="77777777" w:rsidR="00A61366" w:rsidRPr="00337A93" w:rsidRDefault="00BC3ECC">
            <w:pPr>
              <w:pStyle w:val="Compact"/>
              <w:rPr>
                <w:sz w:val="20"/>
                <w:szCs w:val="20"/>
              </w:rPr>
            </w:pPr>
            <w:r w:rsidRPr="00337A93">
              <w:rPr>
                <w:sz w:val="20"/>
                <w:szCs w:val="20"/>
              </w:rPr>
              <w:t>Aug</w:t>
            </w:r>
          </w:p>
        </w:tc>
        <w:tc>
          <w:tcPr>
            <w:tcW w:w="0" w:type="auto"/>
            <w:tcPrChange w:id="542" w:author="Marcus Beck" w:date="2022-03-17T15:52:00Z">
              <w:tcPr>
                <w:tcW w:w="0" w:type="auto"/>
              </w:tcPr>
            </w:tcPrChange>
          </w:tcPr>
          <w:p w14:paraId="3D2C67A4" w14:textId="77777777" w:rsidR="00A61366" w:rsidRPr="00337A93" w:rsidRDefault="00BC3ECC">
            <w:pPr>
              <w:pStyle w:val="Compact"/>
              <w:jc w:val="right"/>
              <w:rPr>
                <w:sz w:val="20"/>
                <w:szCs w:val="20"/>
              </w:rPr>
            </w:pPr>
            <w:r w:rsidRPr="00337A93">
              <w:rPr>
                <w:sz w:val="20"/>
                <w:szCs w:val="20"/>
              </w:rPr>
              <w:t>3</w:t>
            </w:r>
          </w:p>
        </w:tc>
        <w:tc>
          <w:tcPr>
            <w:tcW w:w="0" w:type="auto"/>
            <w:tcPrChange w:id="543" w:author="Marcus Beck" w:date="2022-03-17T15:52:00Z">
              <w:tcPr>
                <w:tcW w:w="0" w:type="auto"/>
              </w:tcPr>
            </w:tcPrChange>
          </w:tcPr>
          <w:p w14:paraId="6B90CE14" w14:textId="77777777" w:rsidR="00A61366" w:rsidRPr="00337A93" w:rsidRDefault="00BC3ECC">
            <w:pPr>
              <w:pStyle w:val="Compact"/>
              <w:jc w:val="right"/>
              <w:rPr>
                <w:sz w:val="20"/>
                <w:szCs w:val="20"/>
              </w:rPr>
            </w:pPr>
            <w:r w:rsidRPr="00337A93">
              <w:rPr>
                <w:sz w:val="20"/>
                <w:szCs w:val="20"/>
              </w:rPr>
              <w:t>0.540</w:t>
            </w:r>
          </w:p>
        </w:tc>
        <w:tc>
          <w:tcPr>
            <w:tcW w:w="0" w:type="auto"/>
            <w:tcPrChange w:id="544" w:author="Marcus Beck" w:date="2022-03-17T15:52:00Z">
              <w:tcPr>
                <w:tcW w:w="0" w:type="auto"/>
              </w:tcPr>
            </w:tcPrChange>
          </w:tcPr>
          <w:p w14:paraId="2D3EBB65" w14:textId="77777777" w:rsidR="00A61366" w:rsidRPr="00337A93" w:rsidRDefault="00BC3ECC">
            <w:pPr>
              <w:pStyle w:val="Compact"/>
              <w:jc w:val="right"/>
              <w:rPr>
                <w:sz w:val="20"/>
                <w:szCs w:val="20"/>
              </w:rPr>
            </w:pPr>
            <w:r w:rsidRPr="00337A93">
              <w:rPr>
                <w:sz w:val="20"/>
                <w:szCs w:val="20"/>
              </w:rPr>
              <w:t>0.174</w:t>
            </w:r>
          </w:p>
        </w:tc>
      </w:tr>
      <w:tr w:rsidR="00A61366" w14:paraId="6C6D4F8C" w14:textId="77777777" w:rsidTr="00337A93">
        <w:tblPrEx>
          <w:tblW w:w="5000" w:type="pct"/>
          <w:tblLook w:val="0020" w:firstRow="1" w:lastRow="0" w:firstColumn="0" w:lastColumn="0" w:noHBand="0" w:noVBand="0"/>
          <w:tblPrExChange w:id="545" w:author="Marcus Beck" w:date="2022-03-17T15:52:00Z">
            <w:tblPrEx>
              <w:tblW w:w="5000" w:type="pct"/>
              <w:tblLook w:val="0020" w:firstRow="1" w:lastRow="0" w:firstColumn="0" w:lastColumn="0" w:noHBand="0" w:noVBand="0"/>
            </w:tblPrEx>
          </w:tblPrExChange>
        </w:tblPrEx>
        <w:trPr>
          <w:trHeight w:val="20"/>
        </w:trPr>
        <w:tc>
          <w:tcPr>
            <w:tcW w:w="0" w:type="auto"/>
            <w:tcPrChange w:id="546" w:author="Marcus Beck" w:date="2022-03-17T15:52:00Z">
              <w:tcPr>
                <w:tcW w:w="0" w:type="auto"/>
              </w:tcPr>
            </w:tcPrChange>
          </w:tcPr>
          <w:p w14:paraId="7496AE02" w14:textId="77777777" w:rsidR="00A61366" w:rsidRPr="00337A93" w:rsidRDefault="00A61366">
            <w:pPr>
              <w:pStyle w:val="Compact"/>
              <w:rPr>
                <w:sz w:val="20"/>
                <w:szCs w:val="20"/>
              </w:rPr>
            </w:pPr>
          </w:p>
        </w:tc>
        <w:tc>
          <w:tcPr>
            <w:tcW w:w="0" w:type="auto"/>
            <w:tcPrChange w:id="547" w:author="Marcus Beck" w:date="2022-03-17T15:52:00Z">
              <w:tcPr>
                <w:tcW w:w="0" w:type="auto"/>
              </w:tcPr>
            </w:tcPrChange>
          </w:tcPr>
          <w:p w14:paraId="539E8A45" w14:textId="77777777" w:rsidR="00A61366" w:rsidRPr="00337A93" w:rsidRDefault="00A61366">
            <w:pPr>
              <w:pStyle w:val="Compact"/>
              <w:rPr>
                <w:sz w:val="20"/>
                <w:szCs w:val="20"/>
              </w:rPr>
            </w:pPr>
          </w:p>
        </w:tc>
        <w:tc>
          <w:tcPr>
            <w:tcW w:w="0" w:type="auto"/>
            <w:tcPrChange w:id="548" w:author="Marcus Beck" w:date="2022-03-17T15:52:00Z">
              <w:tcPr>
                <w:tcW w:w="0" w:type="auto"/>
              </w:tcPr>
            </w:tcPrChange>
          </w:tcPr>
          <w:p w14:paraId="042B698A" w14:textId="77777777" w:rsidR="00A61366" w:rsidRPr="00337A93" w:rsidRDefault="00A61366">
            <w:pPr>
              <w:pStyle w:val="Compact"/>
              <w:rPr>
                <w:sz w:val="20"/>
                <w:szCs w:val="20"/>
              </w:rPr>
            </w:pPr>
          </w:p>
        </w:tc>
        <w:tc>
          <w:tcPr>
            <w:tcW w:w="0" w:type="auto"/>
            <w:tcPrChange w:id="549" w:author="Marcus Beck" w:date="2022-03-17T15:52:00Z">
              <w:tcPr>
                <w:tcW w:w="0" w:type="auto"/>
              </w:tcPr>
            </w:tcPrChange>
          </w:tcPr>
          <w:p w14:paraId="107C78E6" w14:textId="77777777" w:rsidR="00A61366" w:rsidRPr="00337A93" w:rsidRDefault="00BC3ECC">
            <w:pPr>
              <w:pStyle w:val="Compact"/>
              <w:rPr>
                <w:sz w:val="20"/>
                <w:szCs w:val="20"/>
              </w:rPr>
            </w:pPr>
            <w:r w:rsidRPr="00337A93">
              <w:rPr>
                <w:sz w:val="20"/>
                <w:szCs w:val="20"/>
              </w:rPr>
              <w:t>ab</w:t>
            </w:r>
          </w:p>
        </w:tc>
        <w:tc>
          <w:tcPr>
            <w:tcW w:w="0" w:type="auto"/>
            <w:tcPrChange w:id="550" w:author="Marcus Beck" w:date="2022-03-17T15:52:00Z">
              <w:tcPr>
                <w:tcW w:w="0" w:type="auto"/>
              </w:tcPr>
            </w:tcPrChange>
          </w:tcPr>
          <w:p w14:paraId="1236D803" w14:textId="77777777" w:rsidR="00A61366" w:rsidRPr="00337A93" w:rsidRDefault="00BC3ECC">
            <w:pPr>
              <w:pStyle w:val="Compact"/>
              <w:rPr>
                <w:sz w:val="20"/>
                <w:szCs w:val="20"/>
              </w:rPr>
            </w:pPr>
            <w:r w:rsidRPr="00337A93">
              <w:rPr>
                <w:sz w:val="20"/>
                <w:szCs w:val="20"/>
              </w:rPr>
              <w:t>Sep</w:t>
            </w:r>
          </w:p>
        </w:tc>
        <w:tc>
          <w:tcPr>
            <w:tcW w:w="0" w:type="auto"/>
            <w:tcPrChange w:id="551" w:author="Marcus Beck" w:date="2022-03-17T15:52:00Z">
              <w:tcPr>
                <w:tcW w:w="0" w:type="auto"/>
              </w:tcPr>
            </w:tcPrChange>
          </w:tcPr>
          <w:p w14:paraId="5D09B75E" w14:textId="77777777" w:rsidR="00A61366" w:rsidRPr="00337A93" w:rsidRDefault="00BC3ECC">
            <w:pPr>
              <w:pStyle w:val="Compact"/>
              <w:jc w:val="right"/>
              <w:rPr>
                <w:sz w:val="20"/>
                <w:szCs w:val="20"/>
              </w:rPr>
            </w:pPr>
            <w:r w:rsidRPr="00337A93">
              <w:rPr>
                <w:sz w:val="20"/>
                <w:szCs w:val="20"/>
              </w:rPr>
              <w:t>1</w:t>
            </w:r>
          </w:p>
        </w:tc>
        <w:tc>
          <w:tcPr>
            <w:tcW w:w="0" w:type="auto"/>
            <w:tcPrChange w:id="552" w:author="Marcus Beck" w:date="2022-03-17T15:52:00Z">
              <w:tcPr>
                <w:tcW w:w="0" w:type="auto"/>
              </w:tcPr>
            </w:tcPrChange>
          </w:tcPr>
          <w:p w14:paraId="58CC678A" w14:textId="77777777" w:rsidR="00A61366" w:rsidRPr="00337A93" w:rsidRDefault="00BC3ECC">
            <w:pPr>
              <w:pStyle w:val="Compact"/>
              <w:jc w:val="right"/>
              <w:rPr>
                <w:sz w:val="20"/>
                <w:szCs w:val="20"/>
              </w:rPr>
            </w:pPr>
            <w:r w:rsidRPr="00337A93">
              <w:rPr>
                <w:sz w:val="20"/>
                <w:szCs w:val="20"/>
              </w:rPr>
              <w:t>0.570</w:t>
            </w:r>
          </w:p>
        </w:tc>
        <w:tc>
          <w:tcPr>
            <w:tcW w:w="0" w:type="auto"/>
            <w:tcPrChange w:id="553" w:author="Marcus Beck" w:date="2022-03-17T15:52:00Z">
              <w:tcPr>
                <w:tcW w:w="0" w:type="auto"/>
              </w:tcPr>
            </w:tcPrChange>
          </w:tcPr>
          <w:p w14:paraId="34AD0388" w14:textId="77777777" w:rsidR="00A61366" w:rsidRPr="00337A93" w:rsidRDefault="00BC3ECC">
            <w:pPr>
              <w:pStyle w:val="Compact"/>
              <w:jc w:val="right"/>
              <w:rPr>
                <w:sz w:val="20"/>
                <w:szCs w:val="20"/>
              </w:rPr>
            </w:pPr>
            <w:r w:rsidRPr="00337A93">
              <w:rPr>
                <w:sz w:val="20"/>
                <w:szCs w:val="20"/>
              </w:rPr>
              <w:t>0.049</w:t>
            </w:r>
          </w:p>
        </w:tc>
      </w:tr>
      <w:tr w:rsidR="00A61366" w14:paraId="52807E2B" w14:textId="77777777" w:rsidTr="00337A93">
        <w:tblPrEx>
          <w:tblW w:w="5000" w:type="pct"/>
          <w:tblLook w:val="0020" w:firstRow="1" w:lastRow="0" w:firstColumn="0" w:lastColumn="0" w:noHBand="0" w:noVBand="0"/>
          <w:tblPrExChange w:id="554" w:author="Marcus Beck" w:date="2022-03-17T15:52:00Z">
            <w:tblPrEx>
              <w:tblW w:w="5000" w:type="pct"/>
              <w:tblLook w:val="0020" w:firstRow="1" w:lastRow="0" w:firstColumn="0" w:lastColumn="0" w:noHBand="0" w:noVBand="0"/>
            </w:tblPrEx>
          </w:tblPrExChange>
        </w:tblPrEx>
        <w:trPr>
          <w:trHeight w:val="20"/>
        </w:trPr>
        <w:tc>
          <w:tcPr>
            <w:tcW w:w="0" w:type="auto"/>
            <w:tcPrChange w:id="555" w:author="Marcus Beck" w:date="2022-03-17T15:52:00Z">
              <w:tcPr>
                <w:tcW w:w="0" w:type="auto"/>
              </w:tcPr>
            </w:tcPrChange>
          </w:tcPr>
          <w:p w14:paraId="38919137" w14:textId="77777777" w:rsidR="00A61366" w:rsidRPr="00337A93" w:rsidRDefault="00A61366">
            <w:pPr>
              <w:pStyle w:val="Compact"/>
              <w:rPr>
                <w:sz w:val="20"/>
                <w:szCs w:val="20"/>
              </w:rPr>
            </w:pPr>
          </w:p>
        </w:tc>
        <w:tc>
          <w:tcPr>
            <w:tcW w:w="0" w:type="auto"/>
            <w:tcPrChange w:id="556" w:author="Marcus Beck" w:date="2022-03-17T15:52:00Z">
              <w:tcPr>
                <w:tcW w:w="0" w:type="auto"/>
              </w:tcPr>
            </w:tcPrChange>
          </w:tcPr>
          <w:p w14:paraId="437CBF6D" w14:textId="77777777" w:rsidR="00A61366" w:rsidRPr="00337A93" w:rsidRDefault="00BC3ECC">
            <w:pPr>
              <w:pStyle w:val="Compact"/>
              <w:rPr>
                <w:sz w:val="20"/>
                <w:szCs w:val="20"/>
              </w:rPr>
            </w:pPr>
            <w:proofErr w:type="spellStart"/>
            <w:r w:rsidRPr="00337A93">
              <w:rPr>
                <w:sz w:val="20"/>
                <w:szCs w:val="20"/>
              </w:rPr>
              <w:t>Chl</w:t>
            </w:r>
            <w:proofErr w:type="spellEnd"/>
            <w:r w:rsidRPr="00337A93">
              <w:rPr>
                <w:sz w:val="20"/>
                <w:szCs w:val="20"/>
              </w:rPr>
              <w:t>-a (</w:t>
            </w:r>
            <m:oMath>
              <m:r>
                <w:rPr>
                  <w:rFonts w:ascii="Cambria Math" w:hAnsi="Cambria Math"/>
                  <w:sz w:val="20"/>
                  <w:szCs w:val="20"/>
                </w:rPr>
                <m:t>μ</m:t>
              </m:r>
            </m:oMath>
            <w:r w:rsidRPr="00337A93">
              <w:rPr>
                <w:sz w:val="20"/>
                <w:szCs w:val="20"/>
              </w:rPr>
              <w:t>g/L)</w:t>
            </w:r>
          </w:p>
        </w:tc>
        <w:tc>
          <w:tcPr>
            <w:tcW w:w="0" w:type="auto"/>
            <w:tcPrChange w:id="557" w:author="Marcus Beck" w:date="2022-03-17T15:52:00Z">
              <w:tcPr>
                <w:tcW w:w="0" w:type="auto"/>
              </w:tcPr>
            </w:tcPrChange>
          </w:tcPr>
          <w:p w14:paraId="23C88746" w14:textId="77777777" w:rsidR="00A61366" w:rsidRPr="00337A93" w:rsidRDefault="00BC3ECC">
            <w:pPr>
              <w:pStyle w:val="Compact"/>
              <w:rPr>
                <w:sz w:val="20"/>
                <w:szCs w:val="20"/>
              </w:rPr>
            </w:pPr>
            <w:r w:rsidRPr="00337A93">
              <w:rPr>
                <w:sz w:val="20"/>
                <w:szCs w:val="20"/>
              </w:rPr>
              <w:t>10.76*</w:t>
            </w:r>
          </w:p>
        </w:tc>
        <w:tc>
          <w:tcPr>
            <w:tcW w:w="0" w:type="auto"/>
            <w:tcPrChange w:id="558" w:author="Marcus Beck" w:date="2022-03-17T15:52:00Z">
              <w:tcPr>
                <w:tcW w:w="0" w:type="auto"/>
              </w:tcPr>
            </w:tcPrChange>
          </w:tcPr>
          <w:p w14:paraId="5EFA57A1" w14:textId="77777777" w:rsidR="00A61366" w:rsidRPr="00337A93" w:rsidRDefault="00BC3ECC">
            <w:pPr>
              <w:pStyle w:val="Compact"/>
              <w:rPr>
                <w:sz w:val="20"/>
                <w:szCs w:val="20"/>
              </w:rPr>
            </w:pPr>
            <w:r w:rsidRPr="00337A93">
              <w:rPr>
                <w:sz w:val="20"/>
                <w:szCs w:val="20"/>
              </w:rPr>
              <w:t>a</w:t>
            </w:r>
          </w:p>
        </w:tc>
        <w:tc>
          <w:tcPr>
            <w:tcW w:w="0" w:type="auto"/>
            <w:tcPrChange w:id="559" w:author="Marcus Beck" w:date="2022-03-17T15:52:00Z">
              <w:tcPr>
                <w:tcW w:w="0" w:type="auto"/>
              </w:tcPr>
            </w:tcPrChange>
          </w:tcPr>
          <w:p w14:paraId="4500951A" w14:textId="77777777" w:rsidR="00A61366" w:rsidRPr="00337A93" w:rsidRDefault="00BC3ECC">
            <w:pPr>
              <w:pStyle w:val="Compact"/>
              <w:rPr>
                <w:sz w:val="20"/>
                <w:szCs w:val="20"/>
              </w:rPr>
            </w:pPr>
            <w:r w:rsidRPr="00337A93">
              <w:rPr>
                <w:sz w:val="20"/>
                <w:szCs w:val="20"/>
              </w:rPr>
              <w:t>Apr</w:t>
            </w:r>
          </w:p>
        </w:tc>
        <w:tc>
          <w:tcPr>
            <w:tcW w:w="0" w:type="auto"/>
            <w:tcPrChange w:id="560" w:author="Marcus Beck" w:date="2022-03-17T15:52:00Z">
              <w:tcPr>
                <w:tcW w:w="0" w:type="auto"/>
              </w:tcPr>
            </w:tcPrChange>
          </w:tcPr>
          <w:p w14:paraId="4264E993" w14:textId="77777777" w:rsidR="00A61366" w:rsidRPr="00337A93" w:rsidRDefault="00BC3ECC">
            <w:pPr>
              <w:pStyle w:val="Compact"/>
              <w:jc w:val="right"/>
              <w:rPr>
                <w:sz w:val="20"/>
                <w:szCs w:val="20"/>
              </w:rPr>
            </w:pPr>
            <w:r w:rsidRPr="00337A93">
              <w:rPr>
                <w:sz w:val="20"/>
                <w:szCs w:val="20"/>
              </w:rPr>
              <w:t>22</w:t>
            </w:r>
          </w:p>
        </w:tc>
        <w:tc>
          <w:tcPr>
            <w:tcW w:w="0" w:type="auto"/>
            <w:tcPrChange w:id="561" w:author="Marcus Beck" w:date="2022-03-17T15:52:00Z">
              <w:tcPr>
                <w:tcW w:w="0" w:type="auto"/>
              </w:tcPr>
            </w:tcPrChange>
          </w:tcPr>
          <w:p w14:paraId="34619228" w14:textId="77777777" w:rsidR="00A61366" w:rsidRPr="00337A93" w:rsidRDefault="00BC3ECC">
            <w:pPr>
              <w:pStyle w:val="Compact"/>
              <w:jc w:val="right"/>
              <w:rPr>
                <w:sz w:val="20"/>
                <w:szCs w:val="20"/>
              </w:rPr>
            </w:pPr>
            <w:r w:rsidRPr="00337A93">
              <w:rPr>
                <w:sz w:val="20"/>
                <w:szCs w:val="20"/>
              </w:rPr>
              <w:t>2.500</w:t>
            </w:r>
          </w:p>
        </w:tc>
        <w:tc>
          <w:tcPr>
            <w:tcW w:w="0" w:type="auto"/>
            <w:tcPrChange w:id="562" w:author="Marcus Beck" w:date="2022-03-17T15:52:00Z">
              <w:tcPr>
                <w:tcW w:w="0" w:type="auto"/>
              </w:tcPr>
            </w:tcPrChange>
          </w:tcPr>
          <w:p w14:paraId="1E30D5A3" w14:textId="77777777" w:rsidR="00A61366" w:rsidRPr="00337A93" w:rsidRDefault="00BC3ECC">
            <w:pPr>
              <w:pStyle w:val="Compact"/>
              <w:jc w:val="right"/>
              <w:rPr>
                <w:sz w:val="20"/>
                <w:szCs w:val="20"/>
              </w:rPr>
            </w:pPr>
            <w:r w:rsidRPr="00337A93">
              <w:rPr>
                <w:sz w:val="20"/>
                <w:szCs w:val="20"/>
              </w:rPr>
              <w:t>-1.390</w:t>
            </w:r>
          </w:p>
        </w:tc>
      </w:tr>
      <w:tr w:rsidR="00A61366" w14:paraId="3DE65008" w14:textId="77777777" w:rsidTr="00337A93">
        <w:tblPrEx>
          <w:tblW w:w="5000" w:type="pct"/>
          <w:tblLook w:val="0020" w:firstRow="1" w:lastRow="0" w:firstColumn="0" w:lastColumn="0" w:noHBand="0" w:noVBand="0"/>
          <w:tblPrExChange w:id="563" w:author="Marcus Beck" w:date="2022-03-17T15:52:00Z">
            <w:tblPrEx>
              <w:tblW w:w="5000" w:type="pct"/>
              <w:tblLook w:val="0020" w:firstRow="1" w:lastRow="0" w:firstColumn="0" w:lastColumn="0" w:noHBand="0" w:noVBand="0"/>
            </w:tblPrEx>
          </w:tblPrExChange>
        </w:tblPrEx>
        <w:trPr>
          <w:trHeight w:val="20"/>
        </w:trPr>
        <w:tc>
          <w:tcPr>
            <w:tcW w:w="0" w:type="auto"/>
            <w:tcPrChange w:id="564" w:author="Marcus Beck" w:date="2022-03-17T15:52:00Z">
              <w:tcPr>
                <w:tcW w:w="0" w:type="auto"/>
              </w:tcPr>
            </w:tcPrChange>
          </w:tcPr>
          <w:p w14:paraId="26751B0E" w14:textId="77777777" w:rsidR="00A61366" w:rsidRPr="00337A93" w:rsidRDefault="00A61366">
            <w:pPr>
              <w:pStyle w:val="Compact"/>
              <w:rPr>
                <w:sz w:val="20"/>
                <w:szCs w:val="20"/>
              </w:rPr>
            </w:pPr>
          </w:p>
        </w:tc>
        <w:tc>
          <w:tcPr>
            <w:tcW w:w="0" w:type="auto"/>
            <w:tcPrChange w:id="565" w:author="Marcus Beck" w:date="2022-03-17T15:52:00Z">
              <w:tcPr>
                <w:tcW w:w="0" w:type="auto"/>
              </w:tcPr>
            </w:tcPrChange>
          </w:tcPr>
          <w:p w14:paraId="759B9CFB" w14:textId="77777777" w:rsidR="00A61366" w:rsidRPr="00337A93" w:rsidRDefault="00A61366">
            <w:pPr>
              <w:pStyle w:val="Compact"/>
              <w:rPr>
                <w:sz w:val="20"/>
                <w:szCs w:val="20"/>
              </w:rPr>
            </w:pPr>
          </w:p>
        </w:tc>
        <w:tc>
          <w:tcPr>
            <w:tcW w:w="0" w:type="auto"/>
            <w:tcPrChange w:id="566" w:author="Marcus Beck" w:date="2022-03-17T15:52:00Z">
              <w:tcPr>
                <w:tcW w:w="0" w:type="auto"/>
              </w:tcPr>
            </w:tcPrChange>
          </w:tcPr>
          <w:p w14:paraId="6DE25286" w14:textId="77777777" w:rsidR="00A61366" w:rsidRPr="00337A93" w:rsidRDefault="00A61366">
            <w:pPr>
              <w:pStyle w:val="Compact"/>
              <w:rPr>
                <w:sz w:val="20"/>
                <w:szCs w:val="20"/>
              </w:rPr>
            </w:pPr>
          </w:p>
        </w:tc>
        <w:tc>
          <w:tcPr>
            <w:tcW w:w="0" w:type="auto"/>
            <w:tcPrChange w:id="567" w:author="Marcus Beck" w:date="2022-03-17T15:52:00Z">
              <w:tcPr>
                <w:tcW w:w="0" w:type="auto"/>
              </w:tcPr>
            </w:tcPrChange>
          </w:tcPr>
          <w:p w14:paraId="1E84DCF0" w14:textId="77777777" w:rsidR="00A61366" w:rsidRPr="00337A93" w:rsidRDefault="00BC3ECC">
            <w:pPr>
              <w:pStyle w:val="Compact"/>
              <w:rPr>
                <w:sz w:val="20"/>
                <w:szCs w:val="20"/>
              </w:rPr>
            </w:pPr>
            <w:r w:rsidRPr="00337A93">
              <w:rPr>
                <w:sz w:val="20"/>
                <w:szCs w:val="20"/>
              </w:rPr>
              <w:t>a</w:t>
            </w:r>
          </w:p>
        </w:tc>
        <w:tc>
          <w:tcPr>
            <w:tcW w:w="0" w:type="auto"/>
            <w:tcPrChange w:id="568" w:author="Marcus Beck" w:date="2022-03-17T15:52:00Z">
              <w:tcPr>
                <w:tcW w:w="0" w:type="auto"/>
              </w:tcPr>
            </w:tcPrChange>
          </w:tcPr>
          <w:p w14:paraId="6A1C9935" w14:textId="77777777" w:rsidR="00A61366" w:rsidRPr="00337A93" w:rsidRDefault="00BC3ECC">
            <w:pPr>
              <w:pStyle w:val="Compact"/>
              <w:rPr>
                <w:sz w:val="20"/>
                <w:szCs w:val="20"/>
              </w:rPr>
            </w:pPr>
            <w:r w:rsidRPr="00337A93">
              <w:rPr>
                <w:sz w:val="20"/>
                <w:szCs w:val="20"/>
              </w:rPr>
              <w:t>May</w:t>
            </w:r>
          </w:p>
        </w:tc>
        <w:tc>
          <w:tcPr>
            <w:tcW w:w="0" w:type="auto"/>
            <w:tcPrChange w:id="569" w:author="Marcus Beck" w:date="2022-03-17T15:52:00Z">
              <w:tcPr>
                <w:tcW w:w="0" w:type="auto"/>
              </w:tcPr>
            </w:tcPrChange>
          </w:tcPr>
          <w:p w14:paraId="662E8508" w14:textId="77777777" w:rsidR="00A61366" w:rsidRPr="00337A93" w:rsidRDefault="00BC3ECC">
            <w:pPr>
              <w:pStyle w:val="Compact"/>
              <w:jc w:val="right"/>
              <w:rPr>
                <w:sz w:val="20"/>
                <w:szCs w:val="20"/>
              </w:rPr>
            </w:pPr>
            <w:r w:rsidRPr="00337A93">
              <w:rPr>
                <w:sz w:val="20"/>
                <w:szCs w:val="20"/>
              </w:rPr>
              <w:t>4</w:t>
            </w:r>
          </w:p>
        </w:tc>
        <w:tc>
          <w:tcPr>
            <w:tcW w:w="0" w:type="auto"/>
            <w:tcPrChange w:id="570" w:author="Marcus Beck" w:date="2022-03-17T15:52:00Z">
              <w:tcPr>
                <w:tcW w:w="0" w:type="auto"/>
              </w:tcPr>
            </w:tcPrChange>
          </w:tcPr>
          <w:p w14:paraId="21B26AA3" w14:textId="77777777" w:rsidR="00A61366" w:rsidRPr="00337A93" w:rsidRDefault="00BC3ECC">
            <w:pPr>
              <w:pStyle w:val="Compact"/>
              <w:jc w:val="right"/>
              <w:rPr>
                <w:sz w:val="20"/>
                <w:szCs w:val="20"/>
              </w:rPr>
            </w:pPr>
            <w:r w:rsidRPr="00337A93">
              <w:rPr>
                <w:sz w:val="20"/>
                <w:szCs w:val="20"/>
              </w:rPr>
              <w:t>2.150</w:t>
            </w:r>
          </w:p>
        </w:tc>
        <w:tc>
          <w:tcPr>
            <w:tcW w:w="0" w:type="auto"/>
            <w:tcPrChange w:id="571" w:author="Marcus Beck" w:date="2022-03-17T15:52:00Z">
              <w:tcPr>
                <w:tcW w:w="0" w:type="auto"/>
              </w:tcPr>
            </w:tcPrChange>
          </w:tcPr>
          <w:p w14:paraId="54B1A3D0" w14:textId="77777777" w:rsidR="00A61366" w:rsidRPr="00337A93" w:rsidRDefault="00BC3ECC">
            <w:pPr>
              <w:pStyle w:val="Compact"/>
              <w:jc w:val="right"/>
              <w:rPr>
                <w:sz w:val="20"/>
                <w:szCs w:val="20"/>
              </w:rPr>
            </w:pPr>
            <w:r w:rsidRPr="00337A93">
              <w:rPr>
                <w:sz w:val="20"/>
                <w:szCs w:val="20"/>
              </w:rPr>
              <w:t>-2.590</w:t>
            </w:r>
          </w:p>
        </w:tc>
      </w:tr>
      <w:tr w:rsidR="00A61366" w14:paraId="23073F9A" w14:textId="77777777" w:rsidTr="00337A93">
        <w:tblPrEx>
          <w:tblW w:w="5000" w:type="pct"/>
          <w:tblLook w:val="0020" w:firstRow="1" w:lastRow="0" w:firstColumn="0" w:lastColumn="0" w:noHBand="0" w:noVBand="0"/>
          <w:tblPrExChange w:id="572" w:author="Marcus Beck" w:date="2022-03-17T15:52:00Z">
            <w:tblPrEx>
              <w:tblW w:w="5000" w:type="pct"/>
              <w:tblLook w:val="0020" w:firstRow="1" w:lastRow="0" w:firstColumn="0" w:lastColumn="0" w:noHBand="0" w:noVBand="0"/>
            </w:tblPrEx>
          </w:tblPrExChange>
        </w:tblPrEx>
        <w:trPr>
          <w:trHeight w:val="20"/>
        </w:trPr>
        <w:tc>
          <w:tcPr>
            <w:tcW w:w="0" w:type="auto"/>
            <w:tcPrChange w:id="573" w:author="Marcus Beck" w:date="2022-03-17T15:52:00Z">
              <w:tcPr>
                <w:tcW w:w="0" w:type="auto"/>
              </w:tcPr>
            </w:tcPrChange>
          </w:tcPr>
          <w:p w14:paraId="47992B35" w14:textId="77777777" w:rsidR="00A61366" w:rsidRPr="00337A93" w:rsidRDefault="00A61366">
            <w:pPr>
              <w:pStyle w:val="Compact"/>
              <w:rPr>
                <w:sz w:val="20"/>
                <w:szCs w:val="20"/>
              </w:rPr>
            </w:pPr>
          </w:p>
        </w:tc>
        <w:tc>
          <w:tcPr>
            <w:tcW w:w="0" w:type="auto"/>
            <w:tcPrChange w:id="574" w:author="Marcus Beck" w:date="2022-03-17T15:52:00Z">
              <w:tcPr>
                <w:tcW w:w="0" w:type="auto"/>
              </w:tcPr>
            </w:tcPrChange>
          </w:tcPr>
          <w:p w14:paraId="5A1B6419" w14:textId="77777777" w:rsidR="00A61366" w:rsidRPr="00337A93" w:rsidRDefault="00A61366">
            <w:pPr>
              <w:pStyle w:val="Compact"/>
              <w:rPr>
                <w:sz w:val="20"/>
                <w:szCs w:val="20"/>
              </w:rPr>
            </w:pPr>
          </w:p>
        </w:tc>
        <w:tc>
          <w:tcPr>
            <w:tcW w:w="0" w:type="auto"/>
            <w:tcPrChange w:id="575" w:author="Marcus Beck" w:date="2022-03-17T15:52:00Z">
              <w:tcPr>
                <w:tcW w:w="0" w:type="auto"/>
              </w:tcPr>
            </w:tcPrChange>
          </w:tcPr>
          <w:p w14:paraId="67DBF6BC" w14:textId="77777777" w:rsidR="00A61366" w:rsidRPr="00337A93" w:rsidRDefault="00A61366">
            <w:pPr>
              <w:pStyle w:val="Compact"/>
              <w:rPr>
                <w:sz w:val="20"/>
                <w:szCs w:val="20"/>
              </w:rPr>
            </w:pPr>
          </w:p>
        </w:tc>
        <w:tc>
          <w:tcPr>
            <w:tcW w:w="0" w:type="auto"/>
            <w:tcPrChange w:id="576" w:author="Marcus Beck" w:date="2022-03-17T15:52:00Z">
              <w:tcPr>
                <w:tcW w:w="0" w:type="auto"/>
              </w:tcPr>
            </w:tcPrChange>
          </w:tcPr>
          <w:p w14:paraId="7C957A76" w14:textId="77777777" w:rsidR="00A61366" w:rsidRPr="00337A93" w:rsidRDefault="00BC3ECC">
            <w:pPr>
              <w:pStyle w:val="Compact"/>
              <w:rPr>
                <w:sz w:val="20"/>
                <w:szCs w:val="20"/>
              </w:rPr>
            </w:pPr>
            <w:r w:rsidRPr="00337A93">
              <w:rPr>
                <w:sz w:val="20"/>
                <w:szCs w:val="20"/>
              </w:rPr>
              <w:t>a</w:t>
            </w:r>
          </w:p>
        </w:tc>
        <w:tc>
          <w:tcPr>
            <w:tcW w:w="0" w:type="auto"/>
            <w:tcPrChange w:id="577" w:author="Marcus Beck" w:date="2022-03-17T15:52:00Z">
              <w:tcPr>
                <w:tcW w:w="0" w:type="auto"/>
              </w:tcPr>
            </w:tcPrChange>
          </w:tcPr>
          <w:p w14:paraId="0D87FDDA" w14:textId="77777777" w:rsidR="00A61366" w:rsidRPr="00337A93" w:rsidRDefault="00BC3ECC">
            <w:pPr>
              <w:pStyle w:val="Compact"/>
              <w:rPr>
                <w:sz w:val="20"/>
                <w:szCs w:val="20"/>
              </w:rPr>
            </w:pPr>
            <w:r w:rsidRPr="00337A93">
              <w:rPr>
                <w:sz w:val="20"/>
                <w:szCs w:val="20"/>
              </w:rPr>
              <w:t>Jun</w:t>
            </w:r>
          </w:p>
        </w:tc>
        <w:tc>
          <w:tcPr>
            <w:tcW w:w="0" w:type="auto"/>
            <w:tcPrChange w:id="578" w:author="Marcus Beck" w:date="2022-03-17T15:52:00Z">
              <w:tcPr>
                <w:tcW w:w="0" w:type="auto"/>
              </w:tcPr>
            </w:tcPrChange>
          </w:tcPr>
          <w:p w14:paraId="352246C6" w14:textId="77777777" w:rsidR="00A61366" w:rsidRPr="00337A93" w:rsidRDefault="00BC3ECC">
            <w:pPr>
              <w:pStyle w:val="Compact"/>
              <w:jc w:val="right"/>
              <w:rPr>
                <w:sz w:val="20"/>
                <w:szCs w:val="20"/>
              </w:rPr>
            </w:pPr>
            <w:r w:rsidRPr="00337A93">
              <w:rPr>
                <w:sz w:val="20"/>
                <w:szCs w:val="20"/>
              </w:rPr>
              <w:t>4</w:t>
            </w:r>
          </w:p>
        </w:tc>
        <w:tc>
          <w:tcPr>
            <w:tcW w:w="0" w:type="auto"/>
            <w:tcPrChange w:id="579" w:author="Marcus Beck" w:date="2022-03-17T15:52:00Z">
              <w:tcPr>
                <w:tcW w:w="0" w:type="auto"/>
              </w:tcPr>
            </w:tcPrChange>
          </w:tcPr>
          <w:p w14:paraId="7F01E4B4" w14:textId="77777777" w:rsidR="00A61366" w:rsidRPr="00337A93" w:rsidRDefault="00BC3ECC">
            <w:pPr>
              <w:pStyle w:val="Compact"/>
              <w:jc w:val="right"/>
              <w:rPr>
                <w:sz w:val="20"/>
                <w:szCs w:val="20"/>
              </w:rPr>
            </w:pPr>
            <w:r w:rsidRPr="00337A93">
              <w:rPr>
                <w:sz w:val="20"/>
                <w:szCs w:val="20"/>
              </w:rPr>
              <w:t>6.000</w:t>
            </w:r>
          </w:p>
        </w:tc>
        <w:tc>
          <w:tcPr>
            <w:tcW w:w="0" w:type="auto"/>
            <w:tcPrChange w:id="580" w:author="Marcus Beck" w:date="2022-03-17T15:52:00Z">
              <w:tcPr>
                <w:tcW w:w="0" w:type="auto"/>
              </w:tcPr>
            </w:tcPrChange>
          </w:tcPr>
          <w:p w14:paraId="06AFD83D" w14:textId="77777777" w:rsidR="00A61366" w:rsidRPr="00337A93" w:rsidRDefault="00BC3ECC">
            <w:pPr>
              <w:pStyle w:val="Compact"/>
              <w:jc w:val="right"/>
              <w:rPr>
                <w:sz w:val="20"/>
                <w:szCs w:val="20"/>
              </w:rPr>
            </w:pPr>
            <w:r w:rsidRPr="00337A93">
              <w:rPr>
                <w:sz w:val="20"/>
                <w:szCs w:val="20"/>
              </w:rPr>
              <w:t>-1.050</w:t>
            </w:r>
          </w:p>
        </w:tc>
      </w:tr>
      <w:tr w:rsidR="00A61366" w14:paraId="177D1188" w14:textId="77777777" w:rsidTr="00337A93">
        <w:tblPrEx>
          <w:tblW w:w="5000" w:type="pct"/>
          <w:tblLook w:val="0020" w:firstRow="1" w:lastRow="0" w:firstColumn="0" w:lastColumn="0" w:noHBand="0" w:noVBand="0"/>
          <w:tblPrExChange w:id="581" w:author="Marcus Beck" w:date="2022-03-17T15:52:00Z">
            <w:tblPrEx>
              <w:tblW w:w="5000" w:type="pct"/>
              <w:tblLook w:val="0020" w:firstRow="1" w:lastRow="0" w:firstColumn="0" w:lastColumn="0" w:noHBand="0" w:noVBand="0"/>
            </w:tblPrEx>
          </w:tblPrExChange>
        </w:tblPrEx>
        <w:trPr>
          <w:trHeight w:val="20"/>
        </w:trPr>
        <w:tc>
          <w:tcPr>
            <w:tcW w:w="0" w:type="auto"/>
            <w:tcPrChange w:id="582" w:author="Marcus Beck" w:date="2022-03-17T15:52:00Z">
              <w:tcPr>
                <w:tcW w:w="0" w:type="auto"/>
              </w:tcPr>
            </w:tcPrChange>
          </w:tcPr>
          <w:p w14:paraId="681FCD8F" w14:textId="77777777" w:rsidR="00A61366" w:rsidRPr="00337A93" w:rsidRDefault="00A61366">
            <w:pPr>
              <w:pStyle w:val="Compact"/>
              <w:rPr>
                <w:sz w:val="20"/>
                <w:szCs w:val="20"/>
              </w:rPr>
            </w:pPr>
          </w:p>
        </w:tc>
        <w:tc>
          <w:tcPr>
            <w:tcW w:w="0" w:type="auto"/>
            <w:tcPrChange w:id="583" w:author="Marcus Beck" w:date="2022-03-17T15:52:00Z">
              <w:tcPr>
                <w:tcW w:w="0" w:type="auto"/>
              </w:tcPr>
            </w:tcPrChange>
          </w:tcPr>
          <w:p w14:paraId="271DE641" w14:textId="77777777" w:rsidR="00A61366" w:rsidRPr="00337A93" w:rsidRDefault="00A61366">
            <w:pPr>
              <w:pStyle w:val="Compact"/>
              <w:rPr>
                <w:sz w:val="20"/>
                <w:szCs w:val="20"/>
              </w:rPr>
            </w:pPr>
          </w:p>
        </w:tc>
        <w:tc>
          <w:tcPr>
            <w:tcW w:w="0" w:type="auto"/>
            <w:tcPrChange w:id="584" w:author="Marcus Beck" w:date="2022-03-17T15:52:00Z">
              <w:tcPr>
                <w:tcW w:w="0" w:type="auto"/>
              </w:tcPr>
            </w:tcPrChange>
          </w:tcPr>
          <w:p w14:paraId="41171664" w14:textId="77777777" w:rsidR="00A61366" w:rsidRPr="00337A93" w:rsidRDefault="00A61366">
            <w:pPr>
              <w:pStyle w:val="Compact"/>
              <w:rPr>
                <w:sz w:val="20"/>
                <w:szCs w:val="20"/>
              </w:rPr>
            </w:pPr>
          </w:p>
        </w:tc>
        <w:tc>
          <w:tcPr>
            <w:tcW w:w="0" w:type="auto"/>
            <w:tcPrChange w:id="585" w:author="Marcus Beck" w:date="2022-03-17T15:52:00Z">
              <w:tcPr>
                <w:tcW w:w="0" w:type="auto"/>
              </w:tcPr>
            </w:tcPrChange>
          </w:tcPr>
          <w:p w14:paraId="2DC2DECF" w14:textId="77777777" w:rsidR="00A61366" w:rsidRPr="00337A93" w:rsidRDefault="00BC3ECC">
            <w:pPr>
              <w:pStyle w:val="Compact"/>
              <w:rPr>
                <w:sz w:val="20"/>
                <w:szCs w:val="20"/>
              </w:rPr>
            </w:pPr>
            <w:r w:rsidRPr="00337A93">
              <w:rPr>
                <w:sz w:val="20"/>
                <w:szCs w:val="20"/>
              </w:rPr>
              <w:t>a</w:t>
            </w:r>
          </w:p>
        </w:tc>
        <w:tc>
          <w:tcPr>
            <w:tcW w:w="0" w:type="auto"/>
            <w:tcPrChange w:id="586" w:author="Marcus Beck" w:date="2022-03-17T15:52:00Z">
              <w:tcPr>
                <w:tcW w:w="0" w:type="auto"/>
              </w:tcPr>
            </w:tcPrChange>
          </w:tcPr>
          <w:p w14:paraId="27EA74EE" w14:textId="77777777" w:rsidR="00A61366" w:rsidRPr="00337A93" w:rsidRDefault="00BC3ECC">
            <w:pPr>
              <w:pStyle w:val="Compact"/>
              <w:rPr>
                <w:sz w:val="20"/>
                <w:szCs w:val="20"/>
              </w:rPr>
            </w:pPr>
            <w:r w:rsidRPr="00337A93">
              <w:rPr>
                <w:sz w:val="20"/>
                <w:szCs w:val="20"/>
              </w:rPr>
              <w:t>Jul</w:t>
            </w:r>
          </w:p>
        </w:tc>
        <w:tc>
          <w:tcPr>
            <w:tcW w:w="0" w:type="auto"/>
            <w:tcPrChange w:id="587" w:author="Marcus Beck" w:date="2022-03-17T15:52:00Z">
              <w:tcPr>
                <w:tcW w:w="0" w:type="auto"/>
              </w:tcPr>
            </w:tcPrChange>
          </w:tcPr>
          <w:p w14:paraId="68949E1C" w14:textId="77777777" w:rsidR="00A61366" w:rsidRPr="00337A93" w:rsidRDefault="00BC3ECC">
            <w:pPr>
              <w:pStyle w:val="Compact"/>
              <w:jc w:val="right"/>
              <w:rPr>
                <w:sz w:val="20"/>
                <w:szCs w:val="20"/>
              </w:rPr>
            </w:pPr>
            <w:r w:rsidRPr="00337A93">
              <w:rPr>
                <w:sz w:val="20"/>
                <w:szCs w:val="20"/>
              </w:rPr>
              <w:t>3</w:t>
            </w:r>
          </w:p>
        </w:tc>
        <w:tc>
          <w:tcPr>
            <w:tcW w:w="0" w:type="auto"/>
            <w:tcPrChange w:id="588" w:author="Marcus Beck" w:date="2022-03-17T15:52:00Z">
              <w:tcPr>
                <w:tcW w:w="0" w:type="auto"/>
              </w:tcPr>
            </w:tcPrChange>
          </w:tcPr>
          <w:p w14:paraId="2882753C" w14:textId="77777777" w:rsidR="00A61366" w:rsidRPr="00337A93" w:rsidRDefault="00BC3ECC">
            <w:pPr>
              <w:pStyle w:val="Compact"/>
              <w:jc w:val="right"/>
              <w:rPr>
                <w:sz w:val="20"/>
                <w:szCs w:val="20"/>
              </w:rPr>
            </w:pPr>
            <w:r w:rsidRPr="00337A93">
              <w:rPr>
                <w:sz w:val="20"/>
                <w:szCs w:val="20"/>
              </w:rPr>
              <w:t>7.200</w:t>
            </w:r>
          </w:p>
        </w:tc>
        <w:tc>
          <w:tcPr>
            <w:tcW w:w="0" w:type="auto"/>
            <w:tcPrChange w:id="589" w:author="Marcus Beck" w:date="2022-03-17T15:52:00Z">
              <w:tcPr>
                <w:tcW w:w="0" w:type="auto"/>
              </w:tcPr>
            </w:tcPrChange>
          </w:tcPr>
          <w:p w14:paraId="2FD84934" w14:textId="77777777" w:rsidR="00A61366" w:rsidRPr="00337A93" w:rsidRDefault="00BC3ECC">
            <w:pPr>
              <w:pStyle w:val="Compact"/>
              <w:jc w:val="right"/>
              <w:rPr>
                <w:sz w:val="20"/>
                <w:szCs w:val="20"/>
              </w:rPr>
            </w:pPr>
            <w:r w:rsidRPr="00337A93">
              <w:rPr>
                <w:sz w:val="20"/>
                <w:szCs w:val="20"/>
              </w:rPr>
              <w:t>-0.940</w:t>
            </w:r>
          </w:p>
        </w:tc>
      </w:tr>
      <w:tr w:rsidR="00A61366" w14:paraId="72F8BF6D" w14:textId="77777777" w:rsidTr="00337A93">
        <w:tblPrEx>
          <w:tblW w:w="5000" w:type="pct"/>
          <w:tblLook w:val="0020" w:firstRow="1" w:lastRow="0" w:firstColumn="0" w:lastColumn="0" w:noHBand="0" w:noVBand="0"/>
          <w:tblPrExChange w:id="590" w:author="Marcus Beck" w:date="2022-03-17T15:52:00Z">
            <w:tblPrEx>
              <w:tblW w:w="5000" w:type="pct"/>
              <w:tblLook w:val="0020" w:firstRow="1" w:lastRow="0" w:firstColumn="0" w:lastColumn="0" w:noHBand="0" w:noVBand="0"/>
            </w:tblPrEx>
          </w:tblPrExChange>
        </w:tblPrEx>
        <w:trPr>
          <w:trHeight w:val="20"/>
        </w:trPr>
        <w:tc>
          <w:tcPr>
            <w:tcW w:w="0" w:type="auto"/>
            <w:tcPrChange w:id="591" w:author="Marcus Beck" w:date="2022-03-17T15:52:00Z">
              <w:tcPr>
                <w:tcW w:w="0" w:type="auto"/>
              </w:tcPr>
            </w:tcPrChange>
          </w:tcPr>
          <w:p w14:paraId="34164661" w14:textId="77777777" w:rsidR="00A61366" w:rsidRPr="00337A93" w:rsidRDefault="00A61366">
            <w:pPr>
              <w:pStyle w:val="Compact"/>
              <w:rPr>
                <w:sz w:val="20"/>
                <w:szCs w:val="20"/>
              </w:rPr>
            </w:pPr>
          </w:p>
        </w:tc>
        <w:tc>
          <w:tcPr>
            <w:tcW w:w="0" w:type="auto"/>
            <w:tcPrChange w:id="592" w:author="Marcus Beck" w:date="2022-03-17T15:52:00Z">
              <w:tcPr>
                <w:tcW w:w="0" w:type="auto"/>
              </w:tcPr>
            </w:tcPrChange>
          </w:tcPr>
          <w:p w14:paraId="5596C503" w14:textId="77777777" w:rsidR="00A61366" w:rsidRPr="00337A93" w:rsidRDefault="00A61366">
            <w:pPr>
              <w:pStyle w:val="Compact"/>
              <w:rPr>
                <w:sz w:val="20"/>
                <w:szCs w:val="20"/>
              </w:rPr>
            </w:pPr>
          </w:p>
        </w:tc>
        <w:tc>
          <w:tcPr>
            <w:tcW w:w="0" w:type="auto"/>
            <w:tcPrChange w:id="593" w:author="Marcus Beck" w:date="2022-03-17T15:52:00Z">
              <w:tcPr>
                <w:tcW w:w="0" w:type="auto"/>
              </w:tcPr>
            </w:tcPrChange>
          </w:tcPr>
          <w:p w14:paraId="1410F2C3" w14:textId="77777777" w:rsidR="00A61366" w:rsidRPr="00337A93" w:rsidRDefault="00A61366">
            <w:pPr>
              <w:pStyle w:val="Compact"/>
              <w:rPr>
                <w:sz w:val="20"/>
                <w:szCs w:val="20"/>
              </w:rPr>
            </w:pPr>
          </w:p>
        </w:tc>
        <w:tc>
          <w:tcPr>
            <w:tcW w:w="0" w:type="auto"/>
            <w:tcPrChange w:id="594" w:author="Marcus Beck" w:date="2022-03-17T15:52:00Z">
              <w:tcPr>
                <w:tcW w:w="0" w:type="auto"/>
              </w:tcPr>
            </w:tcPrChange>
          </w:tcPr>
          <w:p w14:paraId="693DE12E" w14:textId="77777777" w:rsidR="00A61366" w:rsidRPr="00337A93" w:rsidRDefault="00BC3ECC">
            <w:pPr>
              <w:pStyle w:val="Compact"/>
              <w:rPr>
                <w:sz w:val="20"/>
                <w:szCs w:val="20"/>
              </w:rPr>
            </w:pPr>
            <w:r w:rsidRPr="00337A93">
              <w:rPr>
                <w:sz w:val="20"/>
                <w:szCs w:val="20"/>
              </w:rPr>
              <w:t>a</w:t>
            </w:r>
          </w:p>
        </w:tc>
        <w:tc>
          <w:tcPr>
            <w:tcW w:w="0" w:type="auto"/>
            <w:tcPrChange w:id="595" w:author="Marcus Beck" w:date="2022-03-17T15:52:00Z">
              <w:tcPr>
                <w:tcW w:w="0" w:type="auto"/>
              </w:tcPr>
            </w:tcPrChange>
          </w:tcPr>
          <w:p w14:paraId="05F48059" w14:textId="77777777" w:rsidR="00A61366" w:rsidRPr="00337A93" w:rsidRDefault="00BC3ECC">
            <w:pPr>
              <w:pStyle w:val="Compact"/>
              <w:rPr>
                <w:sz w:val="20"/>
                <w:szCs w:val="20"/>
              </w:rPr>
            </w:pPr>
            <w:r w:rsidRPr="00337A93">
              <w:rPr>
                <w:sz w:val="20"/>
                <w:szCs w:val="20"/>
              </w:rPr>
              <w:t>Aug</w:t>
            </w:r>
          </w:p>
        </w:tc>
        <w:tc>
          <w:tcPr>
            <w:tcW w:w="0" w:type="auto"/>
            <w:tcPrChange w:id="596" w:author="Marcus Beck" w:date="2022-03-17T15:52:00Z">
              <w:tcPr>
                <w:tcW w:w="0" w:type="auto"/>
              </w:tcPr>
            </w:tcPrChange>
          </w:tcPr>
          <w:p w14:paraId="0FEC999F" w14:textId="77777777" w:rsidR="00A61366" w:rsidRPr="00337A93" w:rsidRDefault="00BC3ECC">
            <w:pPr>
              <w:pStyle w:val="Compact"/>
              <w:jc w:val="right"/>
              <w:rPr>
                <w:sz w:val="20"/>
                <w:szCs w:val="20"/>
              </w:rPr>
            </w:pPr>
            <w:r w:rsidRPr="00337A93">
              <w:rPr>
                <w:sz w:val="20"/>
                <w:szCs w:val="20"/>
              </w:rPr>
              <w:t>3</w:t>
            </w:r>
          </w:p>
        </w:tc>
        <w:tc>
          <w:tcPr>
            <w:tcW w:w="0" w:type="auto"/>
            <w:tcPrChange w:id="597" w:author="Marcus Beck" w:date="2022-03-17T15:52:00Z">
              <w:tcPr>
                <w:tcW w:w="0" w:type="auto"/>
              </w:tcPr>
            </w:tcPrChange>
          </w:tcPr>
          <w:p w14:paraId="02CE2096" w14:textId="77777777" w:rsidR="00A61366" w:rsidRPr="00337A93" w:rsidRDefault="00BC3ECC">
            <w:pPr>
              <w:pStyle w:val="Compact"/>
              <w:jc w:val="right"/>
              <w:rPr>
                <w:sz w:val="20"/>
                <w:szCs w:val="20"/>
              </w:rPr>
            </w:pPr>
            <w:r w:rsidRPr="00337A93">
              <w:rPr>
                <w:sz w:val="20"/>
                <w:szCs w:val="20"/>
              </w:rPr>
              <w:t>5.200</w:t>
            </w:r>
          </w:p>
        </w:tc>
        <w:tc>
          <w:tcPr>
            <w:tcW w:w="0" w:type="auto"/>
            <w:tcPrChange w:id="598" w:author="Marcus Beck" w:date="2022-03-17T15:52:00Z">
              <w:tcPr>
                <w:tcW w:w="0" w:type="auto"/>
              </w:tcPr>
            </w:tcPrChange>
          </w:tcPr>
          <w:p w14:paraId="38C4DA55" w14:textId="77777777" w:rsidR="00A61366" w:rsidRPr="00337A93" w:rsidRDefault="00BC3ECC">
            <w:pPr>
              <w:pStyle w:val="Compact"/>
              <w:jc w:val="right"/>
              <w:rPr>
                <w:sz w:val="20"/>
                <w:szCs w:val="20"/>
              </w:rPr>
            </w:pPr>
            <w:r w:rsidRPr="00337A93">
              <w:rPr>
                <w:sz w:val="20"/>
                <w:szCs w:val="20"/>
              </w:rPr>
              <w:t>-4.940</w:t>
            </w:r>
          </w:p>
        </w:tc>
      </w:tr>
      <w:tr w:rsidR="00A61366" w14:paraId="55466CD4" w14:textId="77777777" w:rsidTr="00337A93">
        <w:tblPrEx>
          <w:tblW w:w="5000" w:type="pct"/>
          <w:tblLook w:val="0020" w:firstRow="1" w:lastRow="0" w:firstColumn="0" w:lastColumn="0" w:noHBand="0" w:noVBand="0"/>
          <w:tblPrExChange w:id="599" w:author="Marcus Beck" w:date="2022-03-17T15:52:00Z">
            <w:tblPrEx>
              <w:tblW w:w="5000" w:type="pct"/>
              <w:tblLook w:val="0020" w:firstRow="1" w:lastRow="0" w:firstColumn="0" w:lastColumn="0" w:noHBand="0" w:noVBand="0"/>
            </w:tblPrEx>
          </w:tblPrExChange>
        </w:tblPrEx>
        <w:trPr>
          <w:trHeight w:val="20"/>
        </w:trPr>
        <w:tc>
          <w:tcPr>
            <w:tcW w:w="0" w:type="auto"/>
            <w:tcPrChange w:id="600" w:author="Marcus Beck" w:date="2022-03-17T15:52:00Z">
              <w:tcPr>
                <w:tcW w:w="0" w:type="auto"/>
              </w:tcPr>
            </w:tcPrChange>
          </w:tcPr>
          <w:p w14:paraId="4BD4B38E" w14:textId="77777777" w:rsidR="00A61366" w:rsidRPr="00337A93" w:rsidRDefault="00A61366">
            <w:pPr>
              <w:pStyle w:val="Compact"/>
              <w:rPr>
                <w:sz w:val="20"/>
                <w:szCs w:val="20"/>
              </w:rPr>
            </w:pPr>
          </w:p>
        </w:tc>
        <w:tc>
          <w:tcPr>
            <w:tcW w:w="0" w:type="auto"/>
            <w:tcPrChange w:id="601" w:author="Marcus Beck" w:date="2022-03-17T15:52:00Z">
              <w:tcPr>
                <w:tcW w:w="0" w:type="auto"/>
              </w:tcPr>
            </w:tcPrChange>
          </w:tcPr>
          <w:p w14:paraId="39F92B46" w14:textId="77777777" w:rsidR="00A61366" w:rsidRPr="00337A93" w:rsidRDefault="00BC3ECC">
            <w:pPr>
              <w:pStyle w:val="Compact"/>
              <w:rPr>
                <w:sz w:val="20"/>
                <w:szCs w:val="20"/>
              </w:rPr>
            </w:pPr>
            <w:r w:rsidRPr="00337A93">
              <w:rPr>
                <w:sz w:val="20"/>
                <w:szCs w:val="20"/>
              </w:rPr>
              <w:t>Secchi (m)</w:t>
            </w:r>
          </w:p>
        </w:tc>
        <w:tc>
          <w:tcPr>
            <w:tcW w:w="0" w:type="auto"/>
            <w:tcPrChange w:id="602" w:author="Marcus Beck" w:date="2022-03-17T15:52:00Z">
              <w:tcPr>
                <w:tcW w:w="0" w:type="auto"/>
              </w:tcPr>
            </w:tcPrChange>
          </w:tcPr>
          <w:p w14:paraId="26FDEA5B" w14:textId="77777777" w:rsidR="00A61366" w:rsidRPr="00337A93" w:rsidRDefault="00BC3ECC">
            <w:pPr>
              <w:pStyle w:val="Compact"/>
              <w:rPr>
                <w:sz w:val="20"/>
                <w:szCs w:val="20"/>
              </w:rPr>
            </w:pPr>
            <w:r w:rsidRPr="00337A93">
              <w:rPr>
                <w:sz w:val="20"/>
                <w:szCs w:val="20"/>
              </w:rPr>
              <w:t>3.82</w:t>
            </w:r>
          </w:p>
        </w:tc>
        <w:tc>
          <w:tcPr>
            <w:tcW w:w="0" w:type="auto"/>
            <w:tcPrChange w:id="603" w:author="Marcus Beck" w:date="2022-03-17T15:52:00Z">
              <w:tcPr>
                <w:tcW w:w="0" w:type="auto"/>
              </w:tcPr>
            </w:tcPrChange>
          </w:tcPr>
          <w:p w14:paraId="76147B4C" w14:textId="77777777" w:rsidR="00A61366" w:rsidRPr="00337A93" w:rsidRDefault="00BC3ECC">
            <w:pPr>
              <w:pStyle w:val="Compact"/>
              <w:rPr>
                <w:sz w:val="20"/>
                <w:szCs w:val="20"/>
              </w:rPr>
            </w:pPr>
            <w:r w:rsidRPr="00337A93">
              <w:rPr>
                <w:sz w:val="20"/>
                <w:szCs w:val="20"/>
              </w:rPr>
              <w:t>a</w:t>
            </w:r>
          </w:p>
        </w:tc>
        <w:tc>
          <w:tcPr>
            <w:tcW w:w="0" w:type="auto"/>
            <w:tcPrChange w:id="604" w:author="Marcus Beck" w:date="2022-03-17T15:52:00Z">
              <w:tcPr>
                <w:tcW w:w="0" w:type="auto"/>
              </w:tcPr>
            </w:tcPrChange>
          </w:tcPr>
          <w:p w14:paraId="0ACB1570" w14:textId="77777777" w:rsidR="00A61366" w:rsidRPr="00337A93" w:rsidRDefault="00BC3ECC">
            <w:pPr>
              <w:pStyle w:val="Compact"/>
              <w:rPr>
                <w:sz w:val="20"/>
                <w:szCs w:val="20"/>
              </w:rPr>
            </w:pPr>
            <w:r w:rsidRPr="00337A93">
              <w:rPr>
                <w:sz w:val="20"/>
                <w:szCs w:val="20"/>
              </w:rPr>
              <w:t>Apr</w:t>
            </w:r>
          </w:p>
        </w:tc>
        <w:tc>
          <w:tcPr>
            <w:tcW w:w="0" w:type="auto"/>
            <w:tcPrChange w:id="605" w:author="Marcus Beck" w:date="2022-03-17T15:52:00Z">
              <w:tcPr>
                <w:tcW w:w="0" w:type="auto"/>
              </w:tcPr>
            </w:tcPrChange>
          </w:tcPr>
          <w:p w14:paraId="2C0222DC" w14:textId="77777777" w:rsidR="00A61366" w:rsidRPr="00337A93" w:rsidRDefault="00BC3ECC">
            <w:pPr>
              <w:pStyle w:val="Compact"/>
              <w:jc w:val="right"/>
              <w:rPr>
                <w:sz w:val="20"/>
                <w:szCs w:val="20"/>
              </w:rPr>
            </w:pPr>
            <w:r w:rsidRPr="00337A93">
              <w:rPr>
                <w:sz w:val="20"/>
                <w:szCs w:val="20"/>
              </w:rPr>
              <w:t>17</w:t>
            </w:r>
          </w:p>
        </w:tc>
        <w:tc>
          <w:tcPr>
            <w:tcW w:w="0" w:type="auto"/>
            <w:tcPrChange w:id="606" w:author="Marcus Beck" w:date="2022-03-17T15:52:00Z">
              <w:tcPr>
                <w:tcW w:w="0" w:type="auto"/>
              </w:tcPr>
            </w:tcPrChange>
          </w:tcPr>
          <w:p w14:paraId="69001C19" w14:textId="77777777" w:rsidR="00A61366" w:rsidRPr="00337A93" w:rsidRDefault="00BC3ECC">
            <w:pPr>
              <w:pStyle w:val="Compact"/>
              <w:jc w:val="right"/>
              <w:rPr>
                <w:sz w:val="20"/>
                <w:szCs w:val="20"/>
              </w:rPr>
            </w:pPr>
            <w:r w:rsidRPr="00337A93">
              <w:rPr>
                <w:sz w:val="20"/>
                <w:szCs w:val="20"/>
              </w:rPr>
              <w:t>2.000</w:t>
            </w:r>
          </w:p>
        </w:tc>
        <w:tc>
          <w:tcPr>
            <w:tcW w:w="0" w:type="auto"/>
            <w:tcPrChange w:id="607" w:author="Marcus Beck" w:date="2022-03-17T15:52:00Z">
              <w:tcPr>
                <w:tcW w:w="0" w:type="auto"/>
              </w:tcPr>
            </w:tcPrChange>
          </w:tcPr>
          <w:p w14:paraId="4442E48A" w14:textId="77777777" w:rsidR="00A61366" w:rsidRPr="00337A93" w:rsidRDefault="00BC3ECC">
            <w:pPr>
              <w:pStyle w:val="Compact"/>
              <w:jc w:val="right"/>
              <w:rPr>
                <w:sz w:val="20"/>
                <w:szCs w:val="20"/>
              </w:rPr>
            </w:pPr>
            <w:r w:rsidRPr="00337A93">
              <w:rPr>
                <w:sz w:val="20"/>
                <w:szCs w:val="20"/>
              </w:rPr>
              <w:t>0.200</w:t>
            </w:r>
          </w:p>
        </w:tc>
      </w:tr>
      <w:tr w:rsidR="00A61366" w14:paraId="7BB6CC39" w14:textId="77777777" w:rsidTr="00337A93">
        <w:tblPrEx>
          <w:tblW w:w="5000" w:type="pct"/>
          <w:tblLook w:val="0020" w:firstRow="1" w:lastRow="0" w:firstColumn="0" w:lastColumn="0" w:noHBand="0" w:noVBand="0"/>
          <w:tblPrExChange w:id="608" w:author="Marcus Beck" w:date="2022-03-17T15:52:00Z">
            <w:tblPrEx>
              <w:tblW w:w="5000" w:type="pct"/>
              <w:tblLook w:val="0020" w:firstRow="1" w:lastRow="0" w:firstColumn="0" w:lastColumn="0" w:noHBand="0" w:noVBand="0"/>
            </w:tblPrEx>
          </w:tblPrExChange>
        </w:tblPrEx>
        <w:trPr>
          <w:trHeight w:val="20"/>
        </w:trPr>
        <w:tc>
          <w:tcPr>
            <w:tcW w:w="0" w:type="auto"/>
            <w:tcPrChange w:id="609" w:author="Marcus Beck" w:date="2022-03-17T15:52:00Z">
              <w:tcPr>
                <w:tcW w:w="0" w:type="auto"/>
              </w:tcPr>
            </w:tcPrChange>
          </w:tcPr>
          <w:p w14:paraId="09C9F409" w14:textId="77777777" w:rsidR="00A61366" w:rsidRPr="00337A93" w:rsidRDefault="00A61366">
            <w:pPr>
              <w:pStyle w:val="Compact"/>
              <w:rPr>
                <w:sz w:val="20"/>
                <w:szCs w:val="20"/>
              </w:rPr>
            </w:pPr>
          </w:p>
        </w:tc>
        <w:tc>
          <w:tcPr>
            <w:tcW w:w="0" w:type="auto"/>
            <w:tcPrChange w:id="610" w:author="Marcus Beck" w:date="2022-03-17T15:52:00Z">
              <w:tcPr>
                <w:tcW w:w="0" w:type="auto"/>
              </w:tcPr>
            </w:tcPrChange>
          </w:tcPr>
          <w:p w14:paraId="23A3A9C7" w14:textId="77777777" w:rsidR="00A61366" w:rsidRPr="00337A93" w:rsidRDefault="00A61366">
            <w:pPr>
              <w:pStyle w:val="Compact"/>
              <w:rPr>
                <w:sz w:val="20"/>
                <w:szCs w:val="20"/>
              </w:rPr>
            </w:pPr>
          </w:p>
        </w:tc>
        <w:tc>
          <w:tcPr>
            <w:tcW w:w="0" w:type="auto"/>
            <w:tcPrChange w:id="611" w:author="Marcus Beck" w:date="2022-03-17T15:52:00Z">
              <w:tcPr>
                <w:tcW w:w="0" w:type="auto"/>
              </w:tcPr>
            </w:tcPrChange>
          </w:tcPr>
          <w:p w14:paraId="58B50D16" w14:textId="77777777" w:rsidR="00A61366" w:rsidRPr="00337A93" w:rsidRDefault="00A61366">
            <w:pPr>
              <w:pStyle w:val="Compact"/>
              <w:rPr>
                <w:sz w:val="20"/>
                <w:szCs w:val="20"/>
              </w:rPr>
            </w:pPr>
          </w:p>
        </w:tc>
        <w:tc>
          <w:tcPr>
            <w:tcW w:w="0" w:type="auto"/>
            <w:tcPrChange w:id="612" w:author="Marcus Beck" w:date="2022-03-17T15:52:00Z">
              <w:tcPr>
                <w:tcW w:w="0" w:type="auto"/>
              </w:tcPr>
            </w:tcPrChange>
          </w:tcPr>
          <w:p w14:paraId="34C3DE02" w14:textId="77777777" w:rsidR="00A61366" w:rsidRPr="00337A93" w:rsidRDefault="00BC3ECC">
            <w:pPr>
              <w:pStyle w:val="Compact"/>
              <w:rPr>
                <w:sz w:val="20"/>
                <w:szCs w:val="20"/>
              </w:rPr>
            </w:pPr>
            <w:r w:rsidRPr="00337A93">
              <w:rPr>
                <w:sz w:val="20"/>
                <w:szCs w:val="20"/>
              </w:rPr>
              <w:t>a</w:t>
            </w:r>
          </w:p>
        </w:tc>
        <w:tc>
          <w:tcPr>
            <w:tcW w:w="0" w:type="auto"/>
            <w:tcPrChange w:id="613" w:author="Marcus Beck" w:date="2022-03-17T15:52:00Z">
              <w:tcPr>
                <w:tcW w:w="0" w:type="auto"/>
              </w:tcPr>
            </w:tcPrChange>
          </w:tcPr>
          <w:p w14:paraId="5928C479" w14:textId="77777777" w:rsidR="00A61366" w:rsidRPr="00337A93" w:rsidRDefault="00BC3ECC">
            <w:pPr>
              <w:pStyle w:val="Compact"/>
              <w:rPr>
                <w:sz w:val="20"/>
                <w:szCs w:val="20"/>
              </w:rPr>
            </w:pPr>
            <w:r w:rsidRPr="00337A93">
              <w:rPr>
                <w:sz w:val="20"/>
                <w:szCs w:val="20"/>
              </w:rPr>
              <w:t>May</w:t>
            </w:r>
          </w:p>
        </w:tc>
        <w:tc>
          <w:tcPr>
            <w:tcW w:w="0" w:type="auto"/>
            <w:tcPrChange w:id="614" w:author="Marcus Beck" w:date="2022-03-17T15:52:00Z">
              <w:tcPr>
                <w:tcW w:w="0" w:type="auto"/>
              </w:tcPr>
            </w:tcPrChange>
          </w:tcPr>
          <w:p w14:paraId="0C063651" w14:textId="77777777" w:rsidR="00A61366" w:rsidRPr="00337A93" w:rsidRDefault="00BC3ECC">
            <w:pPr>
              <w:pStyle w:val="Compact"/>
              <w:jc w:val="right"/>
              <w:rPr>
                <w:sz w:val="20"/>
                <w:szCs w:val="20"/>
              </w:rPr>
            </w:pPr>
            <w:r w:rsidRPr="00337A93">
              <w:rPr>
                <w:sz w:val="20"/>
                <w:szCs w:val="20"/>
              </w:rPr>
              <w:t>1</w:t>
            </w:r>
          </w:p>
        </w:tc>
        <w:tc>
          <w:tcPr>
            <w:tcW w:w="0" w:type="auto"/>
            <w:tcPrChange w:id="615" w:author="Marcus Beck" w:date="2022-03-17T15:52:00Z">
              <w:tcPr>
                <w:tcW w:w="0" w:type="auto"/>
              </w:tcPr>
            </w:tcPrChange>
          </w:tcPr>
          <w:p w14:paraId="655E8B87" w14:textId="77777777" w:rsidR="00A61366" w:rsidRPr="00337A93" w:rsidRDefault="00BC3ECC">
            <w:pPr>
              <w:pStyle w:val="Compact"/>
              <w:jc w:val="right"/>
              <w:rPr>
                <w:sz w:val="20"/>
                <w:szCs w:val="20"/>
              </w:rPr>
            </w:pPr>
            <w:r w:rsidRPr="00337A93">
              <w:rPr>
                <w:sz w:val="20"/>
                <w:szCs w:val="20"/>
              </w:rPr>
              <w:t>2.000</w:t>
            </w:r>
          </w:p>
        </w:tc>
        <w:tc>
          <w:tcPr>
            <w:tcW w:w="0" w:type="auto"/>
            <w:tcPrChange w:id="616" w:author="Marcus Beck" w:date="2022-03-17T15:52:00Z">
              <w:tcPr>
                <w:tcW w:w="0" w:type="auto"/>
              </w:tcPr>
            </w:tcPrChange>
          </w:tcPr>
          <w:p w14:paraId="771BAC88" w14:textId="77777777" w:rsidR="00A61366" w:rsidRPr="00337A93" w:rsidRDefault="00BC3ECC">
            <w:pPr>
              <w:pStyle w:val="Compact"/>
              <w:jc w:val="right"/>
              <w:rPr>
                <w:sz w:val="20"/>
                <w:szCs w:val="20"/>
              </w:rPr>
            </w:pPr>
            <w:r w:rsidRPr="00337A93">
              <w:rPr>
                <w:sz w:val="20"/>
                <w:szCs w:val="20"/>
              </w:rPr>
              <w:t>0.500</w:t>
            </w:r>
          </w:p>
        </w:tc>
      </w:tr>
      <w:tr w:rsidR="00A61366" w14:paraId="15B8F42A" w14:textId="77777777" w:rsidTr="00337A93">
        <w:tblPrEx>
          <w:tblW w:w="5000" w:type="pct"/>
          <w:tblLook w:val="0020" w:firstRow="1" w:lastRow="0" w:firstColumn="0" w:lastColumn="0" w:noHBand="0" w:noVBand="0"/>
          <w:tblPrExChange w:id="617" w:author="Marcus Beck" w:date="2022-03-17T15:52:00Z">
            <w:tblPrEx>
              <w:tblW w:w="5000" w:type="pct"/>
              <w:tblLook w:val="0020" w:firstRow="1" w:lastRow="0" w:firstColumn="0" w:lastColumn="0" w:noHBand="0" w:noVBand="0"/>
            </w:tblPrEx>
          </w:tblPrExChange>
        </w:tblPrEx>
        <w:trPr>
          <w:trHeight w:val="20"/>
        </w:trPr>
        <w:tc>
          <w:tcPr>
            <w:tcW w:w="0" w:type="auto"/>
            <w:tcPrChange w:id="618" w:author="Marcus Beck" w:date="2022-03-17T15:52:00Z">
              <w:tcPr>
                <w:tcW w:w="0" w:type="auto"/>
              </w:tcPr>
            </w:tcPrChange>
          </w:tcPr>
          <w:p w14:paraId="2EC5996C" w14:textId="77777777" w:rsidR="00A61366" w:rsidRPr="00337A93" w:rsidRDefault="00A61366">
            <w:pPr>
              <w:pStyle w:val="Compact"/>
              <w:rPr>
                <w:sz w:val="20"/>
                <w:szCs w:val="20"/>
              </w:rPr>
            </w:pPr>
          </w:p>
        </w:tc>
        <w:tc>
          <w:tcPr>
            <w:tcW w:w="0" w:type="auto"/>
            <w:tcPrChange w:id="619" w:author="Marcus Beck" w:date="2022-03-17T15:52:00Z">
              <w:tcPr>
                <w:tcW w:w="0" w:type="auto"/>
              </w:tcPr>
            </w:tcPrChange>
          </w:tcPr>
          <w:p w14:paraId="6D9BA1AB" w14:textId="77777777" w:rsidR="00A61366" w:rsidRPr="00337A93" w:rsidRDefault="00A61366">
            <w:pPr>
              <w:pStyle w:val="Compact"/>
              <w:rPr>
                <w:sz w:val="20"/>
                <w:szCs w:val="20"/>
              </w:rPr>
            </w:pPr>
          </w:p>
        </w:tc>
        <w:tc>
          <w:tcPr>
            <w:tcW w:w="0" w:type="auto"/>
            <w:tcPrChange w:id="620" w:author="Marcus Beck" w:date="2022-03-17T15:52:00Z">
              <w:tcPr>
                <w:tcW w:w="0" w:type="auto"/>
              </w:tcPr>
            </w:tcPrChange>
          </w:tcPr>
          <w:p w14:paraId="06960A5F" w14:textId="77777777" w:rsidR="00A61366" w:rsidRPr="00337A93" w:rsidRDefault="00A61366">
            <w:pPr>
              <w:pStyle w:val="Compact"/>
              <w:rPr>
                <w:sz w:val="20"/>
                <w:szCs w:val="20"/>
              </w:rPr>
            </w:pPr>
          </w:p>
        </w:tc>
        <w:tc>
          <w:tcPr>
            <w:tcW w:w="0" w:type="auto"/>
            <w:tcPrChange w:id="621" w:author="Marcus Beck" w:date="2022-03-17T15:52:00Z">
              <w:tcPr>
                <w:tcW w:w="0" w:type="auto"/>
              </w:tcPr>
            </w:tcPrChange>
          </w:tcPr>
          <w:p w14:paraId="45188BB2" w14:textId="77777777" w:rsidR="00A61366" w:rsidRPr="00337A93" w:rsidRDefault="00BC3ECC">
            <w:pPr>
              <w:pStyle w:val="Compact"/>
              <w:rPr>
                <w:sz w:val="20"/>
                <w:szCs w:val="20"/>
              </w:rPr>
            </w:pPr>
            <w:r w:rsidRPr="00337A93">
              <w:rPr>
                <w:sz w:val="20"/>
                <w:szCs w:val="20"/>
              </w:rPr>
              <w:t>a</w:t>
            </w:r>
          </w:p>
        </w:tc>
        <w:tc>
          <w:tcPr>
            <w:tcW w:w="0" w:type="auto"/>
            <w:tcPrChange w:id="622" w:author="Marcus Beck" w:date="2022-03-17T15:52:00Z">
              <w:tcPr>
                <w:tcW w:w="0" w:type="auto"/>
              </w:tcPr>
            </w:tcPrChange>
          </w:tcPr>
          <w:p w14:paraId="59B3F372" w14:textId="77777777" w:rsidR="00A61366" w:rsidRPr="00337A93" w:rsidRDefault="00BC3ECC">
            <w:pPr>
              <w:pStyle w:val="Compact"/>
              <w:rPr>
                <w:sz w:val="20"/>
                <w:szCs w:val="20"/>
              </w:rPr>
            </w:pPr>
            <w:r w:rsidRPr="00337A93">
              <w:rPr>
                <w:sz w:val="20"/>
                <w:szCs w:val="20"/>
              </w:rPr>
              <w:t>Jun</w:t>
            </w:r>
          </w:p>
        </w:tc>
        <w:tc>
          <w:tcPr>
            <w:tcW w:w="0" w:type="auto"/>
            <w:tcPrChange w:id="623" w:author="Marcus Beck" w:date="2022-03-17T15:52:00Z">
              <w:tcPr>
                <w:tcW w:w="0" w:type="auto"/>
              </w:tcPr>
            </w:tcPrChange>
          </w:tcPr>
          <w:p w14:paraId="678F36B3" w14:textId="77777777" w:rsidR="00A61366" w:rsidRPr="00337A93" w:rsidRDefault="00BC3ECC">
            <w:pPr>
              <w:pStyle w:val="Compact"/>
              <w:jc w:val="right"/>
              <w:rPr>
                <w:sz w:val="20"/>
                <w:szCs w:val="20"/>
              </w:rPr>
            </w:pPr>
            <w:r w:rsidRPr="00337A93">
              <w:rPr>
                <w:sz w:val="20"/>
                <w:szCs w:val="20"/>
              </w:rPr>
              <w:t>3</w:t>
            </w:r>
          </w:p>
        </w:tc>
        <w:tc>
          <w:tcPr>
            <w:tcW w:w="0" w:type="auto"/>
            <w:tcPrChange w:id="624" w:author="Marcus Beck" w:date="2022-03-17T15:52:00Z">
              <w:tcPr>
                <w:tcW w:w="0" w:type="auto"/>
              </w:tcPr>
            </w:tcPrChange>
          </w:tcPr>
          <w:p w14:paraId="7C326C81" w14:textId="77777777" w:rsidR="00A61366" w:rsidRPr="00337A93" w:rsidRDefault="00BC3ECC">
            <w:pPr>
              <w:pStyle w:val="Compact"/>
              <w:jc w:val="right"/>
              <w:rPr>
                <w:sz w:val="20"/>
                <w:szCs w:val="20"/>
              </w:rPr>
            </w:pPr>
            <w:r w:rsidRPr="00337A93">
              <w:rPr>
                <w:sz w:val="20"/>
                <w:szCs w:val="20"/>
              </w:rPr>
              <w:t>2.100</w:t>
            </w:r>
          </w:p>
        </w:tc>
        <w:tc>
          <w:tcPr>
            <w:tcW w:w="0" w:type="auto"/>
            <w:tcPrChange w:id="625" w:author="Marcus Beck" w:date="2022-03-17T15:52:00Z">
              <w:tcPr>
                <w:tcW w:w="0" w:type="auto"/>
              </w:tcPr>
            </w:tcPrChange>
          </w:tcPr>
          <w:p w14:paraId="35799E41" w14:textId="77777777" w:rsidR="00A61366" w:rsidRPr="00337A93" w:rsidRDefault="00BC3ECC">
            <w:pPr>
              <w:pStyle w:val="Compact"/>
              <w:jc w:val="right"/>
              <w:rPr>
                <w:sz w:val="20"/>
                <w:szCs w:val="20"/>
              </w:rPr>
            </w:pPr>
            <w:r w:rsidRPr="00337A93">
              <w:rPr>
                <w:sz w:val="20"/>
                <w:szCs w:val="20"/>
              </w:rPr>
              <w:t>0.700</w:t>
            </w:r>
          </w:p>
        </w:tc>
      </w:tr>
      <w:tr w:rsidR="00A61366" w14:paraId="0B88AB86" w14:textId="77777777" w:rsidTr="00337A93">
        <w:tblPrEx>
          <w:tblW w:w="5000" w:type="pct"/>
          <w:tblLook w:val="0020" w:firstRow="1" w:lastRow="0" w:firstColumn="0" w:lastColumn="0" w:noHBand="0" w:noVBand="0"/>
          <w:tblPrExChange w:id="626" w:author="Marcus Beck" w:date="2022-03-17T15:52:00Z">
            <w:tblPrEx>
              <w:tblW w:w="5000" w:type="pct"/>
              <w:tblLook w:val="0020" w:firstRow="1" w:lastRow="0" w:firstColumn="0" w:lastColumn="0" w:noHBand="0" w:noVBand="0"/>
            </w:tblPrEx>
          </w:tblPrExChange>
        </w:tblPrEx>
        <w:trPr>
          <w:trHeight w:val="20"/>
        </w:trPr>
        <w:tc>
          <w:tcPr>
            <w:tcW w:w="0" w:type="auto"/>
            <w:tcPrChange w:id="627" w:author="Marcus Beck" w:date="2022-03-17T15:52:00Z">
              <w:tcPr>
                <w:tcW w:w="0" w:type="auto"/>
              </w:tcPr>
            </w:tcPrChange>
          </w:tcPr>
          <w:p w14:paraId="737BACD9" w14:textId="77777777" w:rsidR="00A61366" w:rsidRPr="00337A93" w:rsidRDefault="00A61366">
            <w:pPr>
              <w:pStyle w:val="Compact"/>
              <w:rPr>
                <w:sz w:val="20"/>
                <w:szCs w:val="20"/>
              </w:rPr>
            </w:pPr>
          </w:p>
        </w:tc>
        <w:tc>
          <w:tcPr>
            <w:tcW w:w="0" w:type="auto"/>
            <w:tcPrChange w:id="628" w:author="Marcus Beck" w:date="2022-03-17T15:52:00Z">
              <w:tcPr>
                <w:tcW w:w="0" w:type="auto"/>
              </w:tcPr>
            </w:tcPrChange>
          </w:tcPr>
          <w:p w14:paraId="6AA2E682" w14:textId="77777777" w:rsidR="00A61366" w:rsidRPr="00337A93" w:rsidRDefault="00A61366">
            <w:pPr>
              <w:pStyle w:val="Compact"/>
              <w:rPr>
                <w:sz w:val="20"/>
                <w:szCs w:val="20"/>
              </w:rPr>
            </w:pPr>
          </w:p>
        </w:tc>
        <w:tc>
          <w:tcPr>
            <w:tcW w:w="0" w:type="auto"/>
            <w:tcPrChange w:id="629" w:author="Marcus Beck" w:date="2022-03-17T15:52:00Z">
              <w:tcPr>
                <w:tcW w:w="0" w:type="auto"/>
              </w:tcPr>
            </w:tcPrChange>
          </w:tcPr>
          <w:p w14:paraId="0671F5CD" w14:textId="77777777" w:rsidR="00A61366" w:rsidRPr="00337A93" w:rsidRDefault="00A61366">
            <w:pPr>
              <w:pStyle w:val="Compact"/>
              <w:rPr>
                <w:sz w:val="20"/>
                <w:szCs w:val="20"/>
              </w:rPr>
            </w:pPr>
          </w:p>
        </w:tc>
        <w:tc>
          <w:tcPr>
            <w:tcW w:w="0" w:type="auto"/>
            <w:tcPrChange w:id="630" w:author="Marcus Beck" w:date="2022-03-17T15:52:00Z">
              <w:tcPr>
                <w:tcW w:w="0" w:type="auto"/>
              </w:tcPr>
            </w:tcPrChange>
          </w:tcPr>
          <w:p w14:paraId="5CEF7484" w14:textId="77777777" w:rsidR="00A61366" w:rsidRPr="00337A93" w:rsidRDefault="00BC3ECC">
            <w:pPr>
              <w:pStyle w:val="Compact"/>
              <w:rPr>
                <w:sz w:val="20"/>
                <w:szCs w:val="20"/>
              </w:rPr>
            </w:pPr>
            <w:r w:rsidRPr="00337A93">
              <w:rPr>
                <w:sz w:val="20"/>
                <w:szCs w:val="20"/>
              </w:rPr>
              <w:t>a</w:t>
            </w:r>
          </w:p>
        </w:tc>
        <w:tc>
          <w:tcPr>
            <w:tcW w:w="0" w:type="auto"/>
            <w:tcPrChange w:id="631" w:author="Marcus Beck" w:date="2022-03-17T15:52:00Z">
              <w:tcPr>
                <w:tcW w:w="0" w:type="auto"/>
              </w:tcPr>
            </w:tcPrChange>
          </w:tcPr>
          <w:p w14:paraId="6955CAE3" w14:textId="77777777" w:rsidR="00A61366" w:rsidRPr="00337A93" w:rsidRDefault="00BC3ECC">
            <w:pPr>
              <w:pStyle w:val="Compact"/>
              <w:rPr>
                <w:sz w:val="20"/>
                <w:szCs w:val="20"/>
              </w:rPr>
            </w:pPr>
            <w:r w:rsidRPr="00337A93">
              <w:rPr>
                <w:sz w:val="20"/>
                <w:szCs w:val="20"/>
              </w:rPr>
              <w:t>Jul</w:t>
            </w:r>
          </w:p>
        </w:tc>
        <w:tc>
          <w:tcPr>
            <w:tcW w:w="0" w:type="auto"/>
            <w:tcPrChange w:id="632" w:author="Marcus Beck" w:date="2022-03-17T15:52:00Z">
              <w:tcPr>
                <w:tcW w:w="0" w:type="auto"/>
              </w:tcPr>
            </w:tcPrChange>
          </w:tcPr>
          <w:p w14:paraId="1B5545A0" w14:textId="77777777" w:rsidR="00A61366" w:rsidRPr="00337A93" w:rsidRDefault="00BC3ECC">
            <w:pPr>
              <w:pStyle w:val="Compact"/>
              <w:jc w:val="right"/>
              <w:rPr>
                <w:sz w:val="20"/>
                <w:szCs w:val="20"/>
              </w:rPr>
            </w:pPr>
            <w:r w:rsidRPr="00337A93">
              <w:rPr>
                <w:sz w:val="20"/>
                <w:szCs w:val="20"/>
              </w:rPr>
              <w:t>1</w:t>
            </w:r>
          </w:p>
        </w:tc>
        <w:tc>
          <w:tcPr>
            <w:tcW w:w="0" w:type="auto"/>
            <w:tcPrChange w:id="633" w:author="Marcus Beck" w:date="2022-03-17T15:52:00Z">
              <w:tcPr>
                <w:tcW w:w="0" w:type="auto"/>
              </w:tcPr>
            </w:tcPrChange>
          </w:tcPr>
          <w:p w14:paraId="315CD8D4" w14:textId="77777777" w:rsidR="00A61366" w:rsidRPr="00337A93" w:rsidRDefault="00BC3ECC">
            <w:pPr>
              <w:pStyle w:val="Compact"/>
              <w:jc w:val="right"/>
              <w:rPr>
                <w:sz w:val="20"/>
                <w:szCs w:val="20"/>
              </w:rPr>
            </w:pPr>
            <w:r w:rsidRPr="00337A93">
              <w:rPr>
                <w:sz w:val="20"/>
                <w:szCs w:val="20"/>
              </w:rPr>
              <w:t>1.400</w:t>
            </w:r>
          </w:p>
        </w:tc>
        <w:tc>
          <w:tcPr>
            <w:tcW w:w="0" w:type="auto"/>
            <w:tcPrChange w:id="634" w:author="Marcus Beck" w:date="2022-03-17T15:52:00Z">
              <w:tcPr>
                <w:tcW w:w="0" w:type="auto"/>
              </w:tcPr>
            </w:tcPrChange>
          </w:tcPr>
          <w:p w14:paraId="51F6FE5A" w14:textId="77777777" w:rsidR="00A61366" w:rsidRPr="00337A93" w:rsidRDefault="00BC3ECC">
            <w:pPr>
              <w:pStyle w:val="Compact"/>
              <w:jc w:val="right"/>
              <w:rPr>
                <w:sz w:val="20"/>
                <w:szCs w:val="20"/>
              </w:rPr>
            </w:pPr>
            <w:r w:rsidRPr="00337A93">
              <w:rPr>
                <w:sz w:val="20"/>
                <w:szCs w:val="20"/>
              </w:rPr>
              <w:t>-0.100</w:t>
            </w:r>
          </w:p>
        </w:tc>
      </w:tr>
      <w:tr w:rsidR="00A61366" w14:paraId="121EDAA8" w14:textId="77777777" w:rsidTr="00337A93">
        <w:tblPrEx>
          <w:tblW w:w="5000" w:type="pct"/>
          <w:tblLook w:val="0020" w:firstRow="1" w:lastRow="0" w:firstColumn="0" w:lastColumn="0" w:noHBand="0" w:noVBand="0"/>
          <w:tblPrExChange w:id="635" w:author="Marcus Beck" w:date="2022-03-17T15:52:00Z">
            <w:tblPrEx>
              <w:tblW w:w="5000" w:type="pct"/>
              <w:tblLook w:val="0020" w:firstRow="1" w:lastRow="0" w:firstColumn="0" w:lastColumn="0" w:noHBand="0" w:noVBand="0"/>
            </w:tblPrEx>
          </w:tblPrExChange>
        </w:tblPrEx>
        <w:trPr>
          <w:trHeight w:val="20"/>
        </w:trPr>
        <w:tc>
          <w:tcPr>
            <w:tcW w:w="0" w:type="auto"/>
            <w:tcPrChange w:id="636" w:author="Marcus Beck" w:date="2022-03-17T15:52:00Z">
              <w:tcPr>
                <w:tcW w:w="0" w:type="auto"/>
              </w:tcPr>
            </w:tcPrChange>
          </w:tcPr>
          <w:p w14:paraId="1528EB94" w14:textId="77777777" w:rsidR="00A61366" w:rsidRPr="00337A93" w:rsidRDefault="00BC3ECC">
            <w:pPr>
              <w:pStyle w:val="Compact"/>
              <w:rPr>
                <w:sz w:val="20"/>
                <w:szCs w:val="20"/>
              </w:rPr>
            </w:pPr>
            <w:r w:rsidRPr="00337A93">
              <w:rPr>
                <w:sz w:val="20"/>
                <w:szCs w:val="20"/>
              </w:rPr>
              <w:t>3</w:t>
            </w:r>
          </w:p>
        </w:tc>
        <w:tc>
          <w:tcPr>
            <w:tcW w:w="0" w:type="auto"/>
            <w:tcPrChange w:id="637" w:author="Marcus Beck" w:date="2022-03-17T15:52:00Z">
              <w:tcPr>
                <w:tcW w:w="0" w:type="auto"/>
              </w:tcPr>
            </w:tcPrChange>
          </w:tcPr>
          <w:p w14:paraId="5DE25392" w14:textId="77777777" w:rsidR="00A61366" w:rsidRPr="00337A93" w:rsidRDefault="00BC3ECC">
            <w:pPr>
              <w:pStyle w:val="Compact"/>
              <w:rPr>
                <w:sz w:val="20"/>
                <w:szCs w:val="20"/>
              </w:rPr>
            </w:pPr>
            <w:r w:rsidRPr="00337A93">
              <w:rPr>
                <w:sz w:val="20"/>
                <w:szCs w:val="20"/>
              </w:rPr>
              <w:t>TN (mg/L)</w:t>
            </w:r>
          </w:p>
        </w:tc>
        <w:tc>
          <w:tcPr>
            <w:tcW w:w="0" w:type="auto"/>
            <w:tcPrChange w:id="638" w:author="Marcus Beck" w:date="2022-03-17T15:52:00Z">
              <w:tcPr>
                <w:tcW w:w="0" w:type="auto"/>
              </w:tcPr>
            </w:tcPrChange>
          </w:tcPr>
          <w:p w14:paraId="4EACFAD4" w14:textId="77777777" w:rsidR="00A61366" w:rsidRPr="00337A93" w:rsidRDefault="00BC3ECC">
            <w:pPr>
              <w:pStyle w:val="Compact"/>
              <w:rPr>
                <w:sz w:val="20"/>
                <w:szCs w:val="20"/>
              </w:rPr>
            </w:pPr>
            <w:r w:rsidRPr="00337A93">
              <w:rPr>
                <w:sz w:val="20"/>
                <w:szCs w:val="20"/>
              </w:rPr>
              <w:t>22.13**</w:t>
            </w:r>
          </w:p>
        </w:tc>
        <w:tc>
          <w:tcPr>
            <w:tcW w:w="0" w:type="auto"/>
            <w:tcPrChange w:id="639" w:author="Marcus Beck" w:date="2022-03-17T15:52:00Z">
              <w:tcPr>
                <w:tcW w:w="0" w:type="auto"/>
              </w:tcPr>
            </w:tcPrChange>
          </w:tcPr>
          <w:p w14:paraId="5D1F7B58" w14:textId="77777777" w:rsidR="00A61366" w:rsidRPr="00337A93" w:rsidRDefault="00BC3ECC">
            <w:pPr>
              <w:pStyle w:val="Compact"/>
              <w:rPr>
                <w:sz w:val="20"/>
                <w:szCs w:val="20"/>
              </w:rPr>
            </w:pPr>
            <w:r w:rsidRPr="00337A93">
              <w:rPr>
                <w:sz w:val="20"/>
                <w:szCs w:val="20"/>
              </w:rPr>
              <w:t>a</w:t>
            </w:r>
          </w:p>
        </w:tc>
        <w:tc>
          <w:tcPr>
            <w:tcW w:w="0" w:type="auto"/>
            <w:tcPrChange w:id="640" w:author="Marcus Beck" w:date="2022-03-17T15:52:00Z">
              <w:tcPr>
                <w:tcW w:w="0" w:type="auto"/>
              </w:tcPr>
            </w:tcPrChange>
          </w:tcPr>
          <w:p w14:paraId="1BCBC121" w14:textId="77777777" w:rsidR="00A61366" w:rsidRPr="00337A93" w:rsidRDefault="00BC3ECC">
            <w:pPr>
              <w:pStyle w:val="Compact"/>
              <w:rPr>
                <w:sz w:val="20"/>
                <w:szCs w:val="20"/>
              </w:rPr>
            </w:pPr>
            <w:r w:rsidRPr="00337A93">
              <w:rPr>
                <w:sz w:val="20"/>
                <w:szCs w:val="20"/>
              </w:rPr>
              <w:t>Apr</w:t>
            </w:r>
          </w:p>
        </w:tc>
        <w:tc>
          <w:tcPr>
            <w:tcW w:w="0" w:type="auto"/>
            <w:tcPrChange w:id="641" w:author="Marcus Beck" w:date="2022-03-17T15:52:00Z">
              <w:tcPr>
                <w:tcW w:w="0" w:type="auto"/>
              </w:tcPr>
            </w:tcPrChange>
          </w:tcPr>
          <w:p w14:paraId="72BCC083" w14:textId="77777777" w:rsidR="00A61366" w:rsidRPr="00337A93" w:rsidRDefault="00BC3ECC">
            <w:pPr>
              <w:pStyle w:val="Compact"/>
              <w:jc w:val="right"/>
              <w:rPr>
                <w:sz w:val="20"/>
                <w:szCs w:val="20"/>
              </w:rPr>
            </w:pPr>
            <w:r w:rsidRPr="00337A93">
              <w:rPr>
                <w:sz w:val="20"/>
                <w:szCs w:val="20"/>
              </w:rPr>
              <w:t>48</w:t>
            </w:r>
          </w:p>
        </w:tc>
        <w:tc>
          <w:tcPr>
            <w:tcW w:w="0" w:type="auto"/>
            <w:tcPrChange w:id="642" w:author="Marcus Beck" w:date="2022-03-17T15:52:00Z">
              <w:tcPr>
                <w:tcW w:w="0" w:type="auto"/>
              </w:tcPr>
            </w:tcPrChange>
          </w:tcPr>
          <w:p w14:paraId="4E326444" w14:textId="77777777" w:rsidR="00A61366" w:rsidRPr="00337A93" w:rsidRDefault="00BC3ECC">
            <w:pPr>
              <w:pStyle w:val="Compact"/>
              <w:jc w:val="right"/>
              <w:rPr>
                <w:sz w:val="20"/>
                <w:szCs w:val="20"/>
              </w:rPr>
            </w:pPr>
            <w:r w:rsidRPr="00337A93">
              <w:rPr>
                <w:sz w:val="20"/>
                <w:szCs w:val="20"/>
              </w:rPr>
              <w:t>0.330</w:t>
            </w:r>
          </w:p>
        </w:tc>
        <w:tc>
          <w:tcPr>
            <w:tcW w:w="0" w:type="auto"/>
            <w:tcPrChange w:id="643" w:author="Marcus Beck" w:date="2022-03-17T15:52:00Z">
              <w:tcPr>
                <w:tcW w:w="0" w:type="auto"/>
              </w:tcPr>
            </w:tcPrChange>
          </w:tcPr>
          <w:p w14:paraId="7E3D5626" w14:textId="77777777" w:rsidR="00A61366" w:rsidRPr="00337A93" w:rsidRDefault="00BC3ECC">
            <w:pPr>
              <w:pStyle w:val="Compact"/>
              <w:jc w:val="right"/>
              <w:rPr>
                <w:sz w:val="20"/>
                <w:szCs w:val="20"/>
              </w:rPr>
            </w:pPr>
            <w:r w:rsidRPr="00337A93">
              <w:rPr>
                <w:sz w:val="20"/>
                <w:szCs w:val="20"/>
              </w:rPr>
              <w:t>-0.010</w:t>
            </w:r>
          </w:p>
        </w:tc>
      </w:tr>
      <w:tr w:rsidR="00A61366" w14:paraId="4AE4B189" w14:textId="77777777" w:rsidTr="00337A93">
        <w:tblPrEx>
          <w:tblW w:w="5000" w:type="pct"/>
          <w:tblLook w:val="0020" w:firstRow="1" w:lastRow="0" w:firstColumn="0" w:lastColumn="0" w:noHBand="0" w:noVBand="0"/>
          <w:tblPrExChange w:id="644" w:author="Marcus Beck" w:date="2022-03-17T15:52:00Z">
            <w:tblPrEx>
              <w:tblW w:w="5000" w:type="pct"/>
              <w:tblLook w:val="0020" w:firstRow="1" w:lastRow="0" w:firstColumn="0" w:lastColumn="0" w:noHBand="0" w:noVBand="0"/>
            </w:tblPrEx>
          </w:tblPrExChange>
        </w:tblPrEx>
        <w:trPr>
          <w:trHeight w:val="20"/>
        </w:trPr>
        <w:tc>
          <w:tcPr>
            <w:tcW w:w="0" w:type="auto"/>
            <w:tcPrChange w:id="645" w:author="Marcus Beck" w:date="2022-03-17T15:52:00Z">
              <w:tcPr>
                <w:tcW w:w="0" w:type="auto"/>
              </w:tcPr>
            </w:tcPrChange>
          </w:tcPr>
          <w:p w14:paraId="44B71368" w14:textId="77777777" w:rsidR="00A61366" w:rsidRPr="00337A93" w:rsidRDefault="00A61366">
            <w:pPr>
              <w:pStyle w:val="Compact"/>
              <w:rPr>
                <w:sz w:val="20"/>
                <w:szCs w:val="20"/>
              </w:rPr>
            </w:pPr>
          </w:p>
        </w:tc>
        <w:tc>
          <w:tcPr>
            <w:tcW w:w="0" w:type="auto"/>
            <w:tcPrChange w:id="646" w:author="Marcus Beck" w:date="2022-03-17T15:52:00Z">
              <w:tcPr>
                <w:tcW w:w="0" w:type="auto"/>
              </w:tcPr>
            </w:tcPrChange>
          </w:tcPr>
          <w:p w14:paraId="3E705559" w14:textId="77777777" w:rsidR="00A61366" w:rsidRPr="00337A93" w:rsidRDefault="00A61366">
            <w:pPr>
              <w:pStyle w:val="Compact"/>
              <w:rPr>
                <w:sz w:val="20"/>
                <w:szCs w:val="20"/>
              </w:rPr>
            </w:pPr>
          </w:p>
        </w:tc>
        <w:tc>
          <w:tcPr>
            <w:tcW w:w="0" w:type="auto"/>
            <w:tcPrChange w:id="647" w:author="Marcus Beck" w:date="2022-03-17T15:52:00Z">
              <w:tcPr>
                <w:tcW w:w="0" w:type="auto"/>
              </w:tcPr>
            </w:tcPrChange>
          </w:tcPr>
          <w:p w14:paraId="768705A1" w14:textId="77777777" w:rsidR="00A61366" w:rsidRPr="00337A93" w:rsidRDefault="00A61366">
            <w:pPr>
              <w:pStyle w:val="Compact"/>
              <w:rPr>
                <w:sz w:val="20"/>
                <w:szCs w:val="20"/>
              </w:rPr>
            </w:pPr>
          </w:p>
        </w:tc>
        <w:tc>
          <w:tcPr>
            <w:tcW w:w="0" w:type="auto"/>
            <w:tcPrChange w:id="648" w:author="Marcus Beck" w:date="2022-03-17T15:52:00Z">
              <w:tcPr>
                <w:tcW w:w="0" w:type="auto"/>
              </w:tcPr>
            </w:tcPrChange>
          </w:tcPr>
          <w:p w14:paraId="34EFEA93" w14:textId="77777777" w:rsidR="00A61366" w:rsidRPr="00337A93" w:rsidRDefault="00BC3ECC">
            <w:pPr>
              <w:pStyle w:val="Compact"/>
              <w:rPr>
                <w:sz w:val="20"/>
                <w:szCs w:val="20"/>
              </w:rPr>
            </w:pPr>
            <w:r w:rsidRPr="00337A93">
              <w:rPr>
                <w:sz w:val="20"/>
                <w:szCs w:val="20"/>
              </w:rPr>
              <w:t>b</w:t>
            </w:r>
          </w:p>
        </w:tc>
        <w:tc>
          <w:tcPr>
            <w:tcW w:w="0" w:type="auto"/>
            <w:tcPrChange w:id="649" w:author="Marcus Beck" w:date="2022-03-17T15:52:00Z">
              <w:tcPr>
                <w:tcW w:w="0" w:type="auto"/>
              </w:tcPr>
            </w:tcPrChange>
          </w:tcPr>
          <w:p w14:paraId="7306D141" w14:textId="77777777" w:rsidR="00A61366" w:rsidRPr="00337A93" w:rsidRDefault="00BC3ECC">
            <w:pPr>
              <w:pStyle w:val="Compact"/>
              <w:rPr>
                <w:sz w:val="20"/>
                <w:szCs w:val="20"/>
              </w:rPr>
            </w:pPr>
            <w:r w:rsidRPr="00337A93">
              <w:rPr>
                <w:sz w:val="20"/>
                <w:szCs w:val="20"/>
              </w:rPr>
              <w:t>May</w:t>
            </w:r>
          </w:p>
        </w:tc>
        <w:tc>
          <w:tcPr>
            <w:tcW w:w="0" w:type="auto"/>
            <w:tcPrChange w:id="650" w:author="Marcus Beck" w:date="2022-03-17T15:52:00Z">
              <w:tcPr>
                <w:tcW w:w="0" w:type="auto"/>
              </w:tcPr>
            </w:tcPrChange>
          </w:tcPr>
          <w:p w14:paraId="6796B23B" w14:textId="77777777" w:rsidR="00A61366" w:rsidRPr="00337A93" w:rsidRDefault="00BC3ECC">
            <w:pPr>
              <w:pStyle w:val="Compact"/>
              <w:jc w:val="right"/>
              <w:rPr>
                <w:sz w:val="20"/>
                <w:szCs w:val="20"/>
              </w:rPr>
            </w:pPr>
            <w:r w:rsidRPr="00337A93">
              <w:rPr>
                <w:sz w:val="20"/>
                <w:szCs w:val="20"/>
              </w:rPr>
              <w:t>16</w:t>
            </w:r>
          </w:p>
        </w:tc>
        <w:tc>
          <w:tcPr>
            <w:tcW w:w="0" w:type="auto"/>
            <w:tcPrChange w:id="651" w:author="Marcus Beck" w:date="2022-03-17T15:52:00Z">
              <w:tcPr>
                <w:tcW w:w="0" w:type="auto"/>
              </w:tcPr>
            </w:tcPrChange>
          </w:tcPr>
          <w:p w14:paraId="1B4078F2" w14:textId="77777777" w:rsidR="00A61366" w:rsidRPr="00337A93" w:rsidRDefault="00BC3ECC">
            <w:pPr>
              <w:pStyle w:val="Compact"/>
              <w:jc w:val="right"/>
              <w:rPr>
                <w:sz w:val="20"/>
                <w:szCs w:val="20"/>
              </w:rPr>
            </w:pPr>
            <w:r w:rsidRPr="00337A93">
              <w:rPr>
                <w:sz w:val="20"/>
                <w:szCs w:val="20"/>
              </w:rPr>
              <w:t>0.335</w:t>
            </w:r>
          </w:p>
        </w:tc>
        <w:tc>
          <w:tcPr>
            <w:tcW w:w="0" w:type="auto"/>
            <w:tcPrChange w:id="652" w:author="Marcus Beck" w:date="2022-03-17T15:52:00Z">
              <w:tcPr>
                <w:tcW w:w="0" w:type="auto"/>
              </w:tcPr>
            </w:tcPrChange>
          </w:tcPr>
          <w:p w14:paraId="136CAAE4" w14:textId="77777777" w:rsidR="00A61366" w:rsidRPr="00337A93" w:rsidRDefault="00BC3ECC">
            <w:pPr>
              <w:pStyle w:val="Compact"/>
              <w:jc w:val="right"/>
              <w:rPr>
                <w:sz w:val="20"/>
                <w:szCs w:val="20"/>
              </w:rPr>
            </w:pPr>
            <w:r w:rsidRPr="00337A93">
              <w:rPr>
                <w:sz w:val="20"/>
                <w:szCs w:val="20"/>
              </w:rPr>
              <w:t>0.079</w:t>
            </w:r>
          </w:p>
        </w:tc>
      </w:tr>
      <w:tr w:rsidR="00A61366" w14:paraId="3242A01B" w14:textId="77777777" w:rsidTr="00337A93">
        <w:tblPrEx>
          <w:tblW w:w="5000" w:type="pct"/>
          <w:tblLook w:val="0020" w:firstRow="1" w:lastRow="0" w:firstColumn="0" w:lastColumn="0" w:noHBand="0" w:noVBand="0"/>
          <w:tblPrExChange w:id="653" w:author="Marcus Beck" w:date="2022-03-17T15:52:00Z">
            <w:tblPrEx>
              <w:tblW w:w="5000" w:type="pct"/>
              <w:tblLook w:val="0020" w:firstRow="1" w:lastRow="0" w:firstColumn="0" w:lastColumn="0" w:noHBand="0" w:noVBand="0"/>
            </w:tblPrEx>
          </w:tblPrExChange>
        </w:tblPrEx>
        <w:trPr>
          <w:trHeight w:val="20"/>
        </w:trPr>
        <w:tc>
          <w:tcPr>
            <w:tcW w:w="0" w:type="auto"/>
            <w:tcPrChange w:id="654" w:author="Marcus Beck" w:date="2022-03-17T15:52:00Z">
              <w:tcPr>
                <w:tcW w:w="0" w:type="auto"/>
              </w:tcPr>
            </w:tcPrChange>
          </w:tcPr>
          <w:p w14:paraId="427BC443" w14:textId="77777777" w:rsidR="00A61366" w:rsidRPr="00337A93" w:rsidRDefault="00A61366">
            <w:pPr>
              <w:pStyle w:val="Compact"/>
              <w:rPr>
                <w:sz w:val="20"/>
                <w:szCs w:val="20"/>
              </w:rPr>
            </w:pPr>
          </w:p>
        </w:tc>
        <w:tc>
          <w:tcPr>
            <w:tcW w:w="0" w:type="auto"/>
            <w:tcPrChange w:id="655" w:author="Marcus Beck" w:date="2022-03-17T15:52:00Z">
              <w:tcPr>
                <w:tcW w:w="0" w:type="auto"/>
              </w:tcPr>
            </w:tcPrChange>
          </w:tcPr>
          <w:p w14:paraId="212522F9" w14:textId="77777777" w:rsidR="00A61366" w:rsidRPr="00337A93" w:rsidRDefault="00A61366">
            <w:pPr>
              <w:pStyle w:val="Compact"/>
              <w:rPr>
                <w:sz w:val="20"/>
                <w:szCs w:val="20"/>
              </w:rPr>
            </w:pPr>
          </w:p>
        </w:tc>
        <w:tc>
          <w:tcPr>
            <w:tcW w:w="0" w:type="auto"/>
            <w:tcPrChange w:id="656" w:author="Marcus Beck" w:date="2022-03-17T15:52:00Z">
              <w:tcPr>
                <w:tcW w:w="0" w:type="auto"/>
              </w:tcPr>
            </w:tcPrChange>
          </w:tcPr>
          <w:p w14:paraId="28BB5BC3" w14:textId="77777777" w:rsidR="00A61366" w:rsidRPr="00337A93" w:rsidRDefault="00A61366">
            <w:pPr>
              <w:pStyle w:val="Compact"/>
              <w:rPr>
                <w:sz w:val="20"/>
                <w:szCs w:val="20"/>
              </w:rPr>
            </w:pPr>
          </w:p>
        </w:tc>
        <w:tc>
          <w:tcPr>
            <w:tcW w:w="0" w:type="auto"/>
            <w:tcPrChange w:id="657" w:author="Marcus Beck" w:date="2022-03-17T15:52:00Z">
              <w:tcPr>
                <w:tcW w:w="0" w:type="auto"/>
              </w:tcPr>
            </w:tcPrChange>
          </w:tcPr>
          <w:p w14:paraId="36BC0F3F" w14:textId="77777777" w:rsidR="00A61366" w:rsidRPr="00337A93" w:rsidRDefault="00BC3ECC">
            <w:pPr>
              <w:pStyle w:val="Compact"/>
              <w:rPr>
                <w:sz w:val="20"/>
                <w:szCs w:val="20"/>
              </w:rPr>
            </w:pPr>
            <w:r w:rsidRPr="00337A93">
              <w:rPr>
                <w:sz w:val="20"/>
                <w:szCs w:val="20"/>
              </w:rPr>
              <w:t>ab</w:t>
            </w:r>
          </w:p>
        </w:tc>
        <w:tc>
          <w:tcPr>
            <w:tcW w:w="0" w:type="auto"/>
            <w:tcPrChange w:id="658" w:author="Marcus Beck" w:date="2022-03-17T15:52:00Z">
              <w:tcPr>
                <w:tcW w:w="0" w:type="auto"/>
              </w:tcPr>
            </w:tcPrChange>
          </w:tcPr>
          <w:p w14:paraId="67A1C1B2" w14:textId="77777777" w:rsidR="00A61366" w:rsidRPr="00337A93" w:rsidRDefault="00BC3ECC">
            <w:pPr>
              <w:pStyle w:val="Compact"/>
              <w:rPr>
                <w:sz w:val="20"/>
                <w:szCs w:val="20"/>
              </w:rPr>
            </w:pPr>
            <w:r w:rsidRPr="00337A93">
              <w:rPr>
                <w:sz w:val="20"/>
                <w:szCs w:val="20"/>
              </w:rPr>
              <w:t>Jun</w:t>
            </w:r>
          </w:p>
        </w:tc>
        <w:tc>
          <w:tcPr>
            <w:tcW w:w="0" w:type="auto"/>
            <w:tcPrChange w:id="659" w:author="Marcus Beck" w:date="2022-03-17T15:52:00Z">
              <w:tcPr>
                <w:tcW w:w="0" w:type="auto"/>
              </w:tcPr>
            </w:tcPrChange>
          </w:tcPr>
          <w:p w14:paraId="4390B363" w14:textId="77777777" w:rsidR="00A61366" w:rsidRPr="00337A93" w:rsidRDefault="00BC3ECC">
            <w:pPr>
              <w:pStyle w:val="Compact"/>
              <w:jc w:val="right"/>
              <w:rPr>
                <w:sz w:val="20"/>
                <w:szCs w:val="20"/>
              </w:rPr>
            </w:pPr>
            <w:r w:rsidRPr="00337A93">
              <w:rPr>
                <w:sz w:val="20"/>
                <w:szCs w:val="20"/>
              </w:rPr>
              <w:t>10</w:t>
            </w:r>
          </w:p>
        </w:tc>
        <w:tc>
          <w:tcPr>
            <w:tcW w:w="0" w:type="auto"/>
            <w:tcPrChange w:id="660" w:author="Marcus Beck" w:date="2022-03-17T15:52:00Z">
              <w:tcPr>
                <w:tcW w:w="0" w:type="auto"/>
              </w:tcPr>
            </w:tcPrChange>
          </w:tcPr>
          <w:p w14:paraId="213EC21F" w14:textId="77777777" w:rsidR="00A61366" w:rsidRPr="00337A93" w:rsidRDefault="00BC3ECC">
            <w:pPr>
              <w:pStyle w:val="Compact"/>
              <w:jc w:val="right"/>
              <w:rPr>
                <w:sz w:val="20"/>
                <w:szCs w:val="20"/>
              </w:rPr>
            </w:pPr>
            <w:r w:rsidRPr="00337A93">
              <w:rPr>
                <w:sz w:val="20"/>
                <w:szCs w:val="20"/>
              </w:rPr>
              <w:t>0.350</w:t>
            </w:r>
          </w:p>
        </w:tc>
        <w:tc>
          <w:tcPr>
            <w:tcW w:w="0" w:type="auto"/>
            <w:tcPrChange w:id="661" w:author="Marcus Beck" w:date="2022-03-17T15:52:00Z">
              <w:tcPr>
                <w:tcW w:w="0" w:type="auto"/>
              </w:tcPr>
            </w:tcPrChange>
          </w:tcPr>
          <w:p w14:paraId="7FA9DAFA" w14:textId="77777777" w:rsidR="00A61366" w:rsidRPr="00337A93" w:rsidRDefault="00BC3ECC">
            <w:pPr>
              <w:pStyle w:val="Compact"/>
              <w:jc w:val="right"/>
              <w:rPr>
                <w:sz w:val="20"/>
                <w:szCs w:val="20"/>
              </w:rPr>
            </w:pPr>
            <w:r w:rsidRPr="00337A93">
              <w:rPr>
                <w:sz w:val="20"/>
                <w:szCs w:val="20"/>
              </w:rPr>
              <w:t>-0.087</w:t>
            </w:r>
          </w:p>
        </w:tc>
      </w:tr>
      <w:tr w:rsidR="00A61366" w14:paraId="4EA37A4E" w14:textId="77777777" w:rsidTr="00337A93">
        <w:tblPrEx>
          <w:tblW w:w="5000" w:type="pct"/>
          <w:tblLook w:val="0020" w:firstRow="1" w:lastRow="0" w:firstColumn="0" w:lastColumn="0" w:noHBand="0" w:noVBand="0"/>
          <w:tblPrExChange w:id="662" w:author="Marcus Beck" w:date="2022-03-17T15:52:00Z">
            <w:tblPrEx>
              <w:tblW w:w="5000" w:type="pct"/>
              <w:tblLook w:val="0020" w:firstRow="1" w:lastRow="0" w:firstColumn="0" w:lastColumn="0" w:noHBand="0" w:noVBand="0"/>
            </w:tblPrEx>
          </w:tblPrExChange>
        </w:tblPrEx>
        <w:trPr>
          <w:trHeight w:val="20"/>
        </w:trPr>
        <w:tc>
          <w:tcPr>
            <w:tcW w:w="0" w:type="auto"/>
            <w:tcPrChange w:id="663" w:author="Marcus Beck" w:date="2022-03-17T15:52:00Z">
              <w:tcPr>
                <w:tcW w:w="0" w:type="auto"/>
              </w:tcPr>
            </w:tcPrChange>
          </w:tcPr>
          <w:p w14:paraId="41050C3E" w14:textId="77777777" w:rsidR="00A61366" w:rsidRPr="00337A93" w:rsidRDefault="00A61366">
            <w:pPr>
              <w:pStyle w:val="Compact"/>
              <w:rPr>
                <w:sz w:val="20"/>
                <w:szCs w:val="20"/>
              </w:rPr>
            </w:pPr>
          </w:p>
        </w:tc>
        <w:tc>
          <w:tcPr>
            <w:tcW w:w="0" w:type="auto"/>
            <w:tcPrChange w:id="664" w:author="Marcus Beck" w:date="2022-03-17T15:52:00Z">
              <w:tcPr>
                <w:tcW w:w="0" w:type="auto"/>
              </w:tcPr>
            </w:tcPrChange>
          </w:tcPr>
          <w:p w14:paraId="79B37798" w14:textId="77777777" w:rsidR="00A61366" w:rsidRPr="00337A93" w:rsidRDefault="00A61366">
            <w:pPr>
              <w:pStyle w:val="Compact"/>
              <w:rPr>
                <w:sz w:val="20"/>
                <w:szCs w:val="20"/>
              </w:rPr>
            </w:pPr>
          </w:p>
        </w:tc>
        <w:tc>
          <w:tcPr>
            <w:tcW w:w="0" w:type="auto"/>
            <w:tcPrChange w:id="665" w:author="Marcus Beck" w:date="2022-03-17T15:52:00Z">
              <w:tcPr>
                <w:tcW w:w="0" w:type="auto"/>
              </w:tcPr>
            </w:tcPrChange>
          </w:tcPr>
          <w:p w14:paraId="74FFF096" w14:textId="77777777" w:rsidR="00A61366" w:rsidRPr="00337A93" w:rsidRDefault="00A61366">
            <w:pPr>
              <w:pStyle w:val="Compact"/>
              <w:rPr>
                <w:sz w:val="20"/>
                <w:szCs w:val="20"/>
              </w:rPr>
            </w:pPr>
          </w:p>
        </w:tc>
        <w:tc>
          <w:tcPr>
            <w:tcW w:w="0" w:type="auto"/>
            <w:tcPrChange w:id="666" w:author="Marcus Beck" w:date="2022-03-17T15:52:00Z">
              <w:tcPr>
                <w:tcW w:w="0" w:type="auto"/>
              </w:tcPr>
            </w:tcPrChange>
          </w:tcPr>
          <w:p w14:paraId="19BD99C3" w14:textId="77777777" w:rsidR="00A61366" w:rsidRPr="00337A93" w:rsidRDefault="00BC3ECC">
            <w:pPr>
              <w:pStyle w:val="Compact"/>
              <w:rPr>
                <w:sz w:val="20"/>
                <w:szCs w:val="20"/>
              </w:rPr>
            </w:pPr>
            <w:r w:rsidRPr="00337A93">
              <w:rPr>
                <w:sz w:val="20"/>
                <w:szCs w:val="20"/>
              </w:rPr>
              <w:t>ab</w:t>
            </w:r>
          </w:p>
        </w:tc>
        <w:tc>
          <w:tcPr>
            <w:tcW w:w="0" w:type="auto"/>
            <w:tcPrChange w:id="667" w:author="Marcus Beck" w:date="2022-03-17T15:52:00Z">
              <w:tcPr>
                <w:tcW w:w="0" w:type="auto"/>
              </w:tcPr>
            </w:tcPrChange>
          </w:tcPr>
          <w:p w14:paraId="19C09DA4" w14:textId="77777777" w:rsidR="00A61366" w:rsidRPr="00337A93" w:rsidRDefault="00BC3ECC">
            <w:pPr>
              <w:pStyle w:val="Compact"/>
              <w:rPr>
                <w:sz w:val="20"/>
                <w:szCs w:val="20"/>
              </w:rPr>
            </w:pPr>
            <w:r w:rsidRPr="00337A93">
              <w:rPr>
                <w:sz w:val="20"/>
                <w:szCs w:val="20"/>
              </w:rPr>
              <w:t>Jul</w:t>
            </w:r>
          </w:p>
        </w:tc>
        <w:tc>
          <w:tcPr>
            <w:tcW w:w="0" w:type="auto"/>
            <w:tcPrChange w:id="668" w:author="Marcus Beck" w:date="2022-03-17T15:52:00Z">
              <w:tcPr>
                <w:tcW w:w="0" w:type="auto"/>
              </w:tcPr>
            </w:tcPrChange>
          </w:tcPr>
          <w:p w14:paraId="0D6C6137" w14:textId="77777777" w:rsidR="00A61366" w:rsidRPr="00337A93" w:rsidRDefault="00BC3ECC">
            <w:pPr>
              <w:pStyle w:val="Compact"/>
              <w:jc w:val="right"/>
              <w:rPr>
                <w:sz w:val="20"/>
                <w:szCs w:val="20"/>
              </w:rPr>
            </w:pPr>
            <w:r w:rsidRPr="00337A93">
              <w:rPr>
                <w:sz w:val="20"/>
                <w:szCs w:val="20"/>
              </w:rPr>
              <w:t>12</w:t>
            </w:r>
          </w:p>
        </w:tc>
        <w:tc>
          <w:tcPr>
            <w:tcW w:w="0" w:type="auto"/>
            <w:tcPrChange w:id="669" w:author="Marcus Beck" w:date="2022-03-17T15:52:00Z">
              <w:tcPr>
                <w:tcW w:w="0" w:type="auto"/>
              </w:tcPr>
            </w:tcPrChange>
          </w:tcPr>
          <w:p w14:paraId="11DA3D25" w14:textId="77777777" w:rsidR="00A61366" w:rsidRPr="00337A93" w:rsidRDefault="00BC3ECC">
            <w:pPr>
              <w:pStyle w:val="Compact"/>
              <w:jc w:val="right"/>
              <w:rPr>
                <w:sz w:val="20"/>
                <w:szCs w:val="20"/>
              </w:rPr>
            </w:pPr>
            <w:r w:rsidRPr="00337A93">
              <w:rPr>
                <w:sz w:val="20"/>
                <w:szCs w:val="20"/>
              </w:rPr>
              <w:t>0.365</w:t>
            </w:r>
          </w:p>
        </w:tc>
        <w:tc>
          <w:tcPr>
            <w:tcW w:w="0" w:type="auto"/>
            <w:tcPrChange w:id="670" w:author="Marcus Beck" w:date="2022-03-17T15:52:00Z">
              <w:tcPr>
                <w:tcW w:w="0" w:type="auto"/>
              </w:tcPr>
            </w:tcPrChange>
          </w:tcPr>
          <w:p w14:paraId="7C6876D3" w14:textId="77777777" w:rsidR="00A61366" w:rsidRPr="00337A93" w:rsidRDefault="00BC3ECC">
            <w:pPr>
              <w:pStyle w:val="Compact"/>
              <w:jc w:val="right"/>
              <w:rPr>
                <w:sz w:val="20"/>
                <w:szCs w:val="20"/>
              </w:rPr>
            </w:pPr>
            <w:r w:rsidRPr="00337A93">
              <w:rPr>
                <w:sz w:val="20"/>
                <w:szCs w:val="20"/>
              </w:rPr>
              <w:t>0.043</w:t>
            </w:r>
          </w:p>
        </w:tc>
      </w:tr>
      <w:tr w:rsidR="00A61366" w14:paraId="3FE91CB5" w14:textId="77777777" w:rsidTr="00337A93">
        <w:tblPrEx>
          <w:tblW w:w="5000" w:type="pct"/>
          <w:tblLook w:val="0020" w:firstRow="1" w:lastRow="0" w:firstColumn="0" w:lastColumn="0" w:noHBand="0" w:noVBand="0"/>
          <w:tblPrExChange w:id="671" w:author="Marcus Beck" w:date="2022-03-17T15:52:00Z">
            <w:tblPrEx>
              <w:tblW w:w="5000" w:type="pct"/>
              <w:tblLook w:val="0020" w:firstRow="1" w:lastRow="0" w:firstColumn="0" w:lastColumn="0" w:noHBand="0" w:noVBand="0"/>
            </w:tblPrEx>
          </w:tblPrExChange>
        </w:tblPrEx>
        <w:trPr>
          <w:trHeight w:val="20"/>
        </w:trPr>
        <w:tc>
          <w:tcPr>
            <w:tcW w:w="0" w:type="auto"/>
            <w:tcPrChange w:id="672" w:author="Marcus Beck" w:date="2022-03-17T15:52:00Z">
              <w:tcPr>
                <w:tcW w:w="0" w:type="auto"/>
              </w:tcPr>
            </w:tcPrChange>
          </w:tcPr>
          <w:p w14:paraId="7097F3B3" w14:textId="77777777" w:rsidR="00A61366" w:rsidRPr="00337A93" w:rsidRDefault="00A61366">
            <w:pPr>
              <w:pStyle w:val="Compact"/>
              <w:rPr>
                <w:sz w:val="20"/>
                <w:szCs w:val="20"/>
              </w:rPr>
            </w:pPr>
          </w:p>
        </w:tc>
        <w:tc>
          <w:tcPr>
            <w:tcW w:w="0" w:type="auto"/>
            <w:tcPrChange w:id="673" w:author="Marcus Beck" w:date="2022-03-17T15:52:00Z">
              <w:tcPr>
                <w:tcW w:w="0" w:type="auto"/>
              </w:tcPr>
            </w:tcPrChange>
          </w:tcPr>
          <w:p w14:paraId="106D136A" w14:textId="77777777" w:rsidR="00A61366" w:rsidRPr="00337A93" w:rsidRDefault="00A61366">
            <w:pPr>
              <w:pStyle w:val="Compact"/>
              <w:rPr>
                <w:sz w:val="20"/>
                <w:szCs w:val="20"/>
              </w:rPr>
            </w:pPr>
          </w:p>
        </w:tc>
        <w:tc>
          <w:tcPr>
            <w:tcW w:w="0" w:type="auto"/>
            <w:tcPrChange w:id="674" w:author="Marcus Beck" w:date="2022-03-17T15:52:00Z">
              <w:tcPr>
                <w:tcW w:w="0" w:type="auto"/>
              </w:tcPr>
            </w:tcPrChange>
          </w:tcPr>
          <w:p w14:paraId="438E86E0" w14:textId="77777777" w:rsidR="00A61366" w:rsidRPr="00337A93" w:rsidRDefault="00A61366">
            <w:pPr>
              <w:pStyle w:val="Compact"/>
              <w:rPr>
                <w:sz w:val="20"/>
                <w:szCs w:val="20"/>
              </w:rPr>
            </w:pPr>
          </w:p>
        </w:tc>
        <w:tc>
          <w:tcPr>
            <w:tcW w:w="0" w:type="auto"/>
            <w:tcPrChange w:id="675" w:author="Marcus Beck" w:date="2022-03-17T15:52:00Z">
              <w:tcPr>
                <w:tcW w:w="0" w:type="auto"/>
              </w:tcPr>
            </w:tcPrChange>
          </w:tcPr>
          <w:p w14:paraId="4DD91026" w14:textId="77777777" w:rsidR="00A61366" w:rsidRPr="00337A93" w:rsidRDefault="00BC3ECC">
            <w:pPr>
              <w:pStyle w:val="Compact"/>
              <w:rPr>
                <w:sz w:val="20"/>
                <w:szCs w:val="20"/>
              </w:rPr>
            </w:pPr>
            <w:r w:rsidRPr="00337A93">
              <w:rPr>
                <w:sz w:val="20"/>
                <w:szCs w:val="20"/>
              </w:rPr>
              <w:t>ab</w:t>
            </w:r>
          </w:p>
        </w:tc>
        <w:tc>
          <w:tcPr>
            <w:tcW w:w="0" w:type="auto"/>
            <w:tcPrChange w:id="676" w:author="Marcus Beck" w:date="2022-03-17T15:52:00Z">
              <w:tcPr>
                <w:tcW w:w="0" w:type="auto"/>
              </w:tcPr>
            </w:tcPrChange>
          </w:tcPr>
          <w:p w14:paraId="1B4D544E" w14:textId="77777777" w:rsidR="00A61366" w:rsidRPr="00337A93" w:rsidRDefault="00BC3ECC">
            <w:pPr>
              <w:pStyle w:val="Compact"/>
              <w:rPr>
                <w:sz w:val="20"/>
                <w:szCs w:val="20"/>
              </w:rPr>
            </w:pPr>
            <w:r w:rsidRPr="00337A93">
              <w:rPr>
                <w:sz w:val="20"/>
                <w:szCs w:val="20"/>
              </w:rPr>
              <w:t>Aug</w:t>
            </w:r>
          </w:p>
        </w:tc>
        <w:tc>
          <w:tcPr>
            <w:tcW w:w="0" w:type="auto"/>
            <w:tcPrChange w:id="677" w:author="Marcus Beck" w:date="2022-03-17T15:52:00Z">
              <w:tcPr>
                <w:tcW w:w="0" w:type="auto"/>
              </w:tcPr>
            </w:tcPrChange>
          </w:tcPr>
          <w:p w14:paraId="00A7E74B" w14:textId="77777777" w:rsidR="00A61366" w:rsidRPr="00337A93" w:rsidRDefault="00BC3ECC">
            <w:pPr>
              <w:pStyle w:val="Compact"/>
              <w:jc w:val="right"/>
              <w:rPr>
                <w:sz w:val="20"/>
                <w:szCs w:val="20"/>
              </w:rPr>
            </w:pPr>
            <w:r w:rsidRPr="00337A93">
              <w:rPr>
                <w:sz w:val="20"/>
                <w:szCs w:val="20"/>
              </w:rPr>
              <w:t>4</w:t>
            </w:r>
          </w:p>
        </w:tc>
        <w:tc>
          <w:tcPr>
            <w:tcW w:w="0" w:type="auto"/>
            <w:tcPrChange w:id="678" w:author="Marcus Beck" w:date="2022-03-17T15:52:00Z">
              <w:tcPr>
                <w:tcW w:w="0" w:type="auto"/>
              </w:tcPr>
            </w:tcPrChange>
          </w:tcPr>
          <w:p w14:paraId="4460C924" w14:textId="77777777" w:rsidR="00A61366" w:rsidRPr="00337A93" w:rsidRDefault="00BC3ECC">
            <w:pPr>
              <w:pStyle w:val="Compact"/>
              <w:jc w:val="right"/>
              <w:rPr>
                <w:sz w:val="20"/>
                <w:szCs w:val="20"/>
              </w:rPr>
            </w:pPr>
            <w:r w:rsidRPr="00337A93">
              <w:rPr>
                <w:sz w:val="20"/>
                <w:szCs w:val="20"/>
              </w:rPr>
              <w:t>0.435</w:t>
            </w:r>
          </w:p>
        </w:tc>
        <w:tc>
          <w:tcPr>
            <w:tcW w:w="0" w:type="auto"/>
            <w:tcPrChange w:id="679" w:author="Marcus Beck" w:date="2022-03-17T15:52:00Z">
              <w:tcPr>
                <w:tcW w:w="0" w:type="auto"/>
              </w:tcPr>
            </w:tcPrChange>
          </w:tcPr>
          <w:p w14:paraId="501139F4" w14:textId="77777777" w:rsidR="00A61366" w:rsidRPr="00337A93" w:rsidRDefault="00BC3ECC">
            <w:pPr>
              <w:pStyle w:val="Compact"/>
              <w:jc w:val="right"/>
              <w:rPr>
                <w:sz w:val="20"/>
                <w:szCs w:val="20"/>
              </w:rPr>
            </w:pPr>
            <w:r w:rsidRPr="00337A93">
              <w:rPr>
                <w:sz w:val="20"/>
                <w:szCs w:val="20"/>
              </w:rPr>
              <w:t>0.126</w:t>
            </w:r>
          </w:p>
        </w:tc>
      </w:tr>
      <w:tr w:rsidR="00A61366" w14:paraId="05A9DCE3" w14:textId="77777777" w:rsidTr="00337A93">
        <w:tblPrEx>
          <w:tblW w:w="5000" w:type="pct"/>
          <w:tblLook w:val="0020" w:firstRow="1" w:lastRow="0" w:firstColumn="0" w:lastColumn="0" w:noHBand="0" w:noVBand="0"/>
          <w:tblPrExChange w:id="680" w:author="Marcus Beck" w:date="2022-03-17T15:52:00Z">
            <w:tblPrEx>
              <w:tblW w:w="5000" w:type="pct"/>
              <w:tblLook w:val="0020" w:firstRow="1" w:lastRow="0" w:firstColumn="0" w:lastColumn="0" w:noHBand="0" w:noVBand="0"/>
            </w:tblPrEx>
          </w:tblPrExChange>
        </w:tblPrEx>
        <w:trPr>
          <w:trHeight w:val="20"/>
        </w:trPr>
        <w:tc>
          <w:tcPr>
            <w:tcW w:w="0" w:type="auto"/>
            <w:tcPrChange w:id="681" w:author="Marcus Beck" w:date="2022-03-17T15:52:00Z">
              <w:tcPr>
                <w:tcW w:w="0" w:type="auto"/>
              </w:tcPr>
            </w:tcPrChange>
          </w:tcPr>
          <w:p w14:paraId="6CFF2823" w14:textId="77777777" w:rsidR="00A61366" w:rsidRPr="00337A93" w:rsidRDefault="00A61366">
            <w:pPr>
              <w:pStyle w:val="Compact"/>
              <w:rPr>
                <w:sz w:val="20"/>
                <w:szCs w:val="20"/>
              </w:rPr>
            </w:pPr>
          </w:p>
        </w:tc>
        <w:tc>
          <w:tcPr>
            <w:tcW w:w="0" w:type="auto"/>
            <w:tcPrChange w:id="682" w:author="Marcus Beck" w:date="2022-03-17T15:52:00Z">
              <w:tcPr>
                <w:tcW w:w="0" w:type="auto"/>
              </w:tcPr>
            </w:tcPrChange>
          </w:tcPr>
          <w:p w14:paraId="13B3C57F" w14:textId="77777777" w:rsidR="00A61366" w:rsidRPr="00337A93" w:rsidRDefault="00A61366">
            <w:pPr>
              <w:pStyle w:val="Compact"/>
              <w:rPr>
                <w:sz w:val="20"/>
                <w:szCs w:val="20"/>
              </w:rPr>
            </w:pPr>
          </w:p>
        </w:tc>
        <w:tc>
          <w:tcPr>
            <w:tcW w:w="0" w:type="auto"/>
            <w:tcPrChange w:id="683" w:author="Marcus Beck" w:date="2022-03-17T15:52:00Z">
              <w:tcPr>
                <w:tcW w:w="0" w:type="auto"/>
              </w:tcPr>
            </w:tcPrChange>
          </w:tcPr>
          <w:p w14:paraId="72AC597F" w14:textId="77777777" w:rsidR="00A61366" w:rsidRPr="00337A93" w:rsidRDefault="00A61366">
            <w:pPr>
              <w:pStyle w:val="Compact"/>
              <w:rPr>
                <w:sz w:val="20"/>
                <w:szCs w:val="20"/>
              </w:rPr>
            </w:pPr>
          </w:p>
        </w:tc>
        <w:tc>
          <w:tcPr>
            <w:tcW w:w="0" w:type="auto"/>
            <w:tcPrChange w:id="684" w:author="Marcus Beck" w:date="2022-03-17T15:52:00Z">
              <w:tcPr>
                <w:tcW w:w="0" w:type="auto"/>
              </w:tcPr>
            </w:tcPrChange>
          </w:tcPr>
          <w:p w14:paraId="58F25E76" w14:textId="77777777" w:rsidR="00A61366" w:rsidRPr="00337A93" w:rsidRDefault="00BC3ECC">
            <w:pPr>
              <w:pStyle w:val="Compact"/>
              <w:rPr>
                <w:sz w:val="20"/>
                <w:szCs w:val="20"/>
              </w:rPr>
            </w:pPr>
            <w:r w:rsidRPr="00337A93">
              <w:rPr>
                <w:sz w:val="20"/>
                <w:szCs w:val="20"/>
              </w:rPr>
              <w:t>ab</w:t>
            </w:r>
          </w:p>
        </w:tc>
        <w:tc>
          <w:tcPr>
            <w:tcW w:w="0" w:type="auto"/>
            <w:tcPrChange w:id="685" w:author="Marcus Beck" w:date="2022-03-17T15:52:00Z">
              <w:tcPr>
                <w:tcW w:w="0" w:type="auto"/>
              </w:tcPr>
            </w:tcPrChange>
          </w:tcPr>
          <w:p w14:paraId="651EC27C" w14:textId="77777777" w:rsidR="00A61366" w:rsidRPr="00337A93" w:rsidRDefault="00BC3ECC">
            <w:pPr>
              <w:pStyle w:val="Compact"/>
              <w:rPr>
                <w:sz w:val="20"/>
                <w:szCs w:val="20"/>
              </w:rPr>
            </w:pPr>
            <w:r w:rsidRPr="00337A93">
              <w:rPr>
                <w:sz w:val="20"/>
                <w:szCs w:val="20"/>
              </w:rPr>
              <w:t>Sep</w:t>
            </w:r>
          </w:p>
        </w:tc>
        <w:tc>
          <w:tcPr>
            <w:tcW w:w="0" w:type="auto"/>
            <w:tcPrChange w:id="686" w:author="Marcus Beck" w:date="2022-03-17T15:52:00Z">
              <w:tcPr>
                <w:tcW w:w="0" w:type="auto"/>
              </w:tcPr>
            </w:tcPrChange>
          </w:tcPr>
          <w:p w14:paraId="68180548" w14:textId="77777777" w:rsidR="00A61366" w:rsidRPr="00337A93" w:rsidRDefault="00BC3ECC">
            <w:pPr>
              <w:pStyle w:val="Compact"/>
              <w:jc w:val="right"/>
              <w:rPr>
                <w:sz w:val="20"/>
                <w:szCs w:val="20"/>
              </w:rPr>
            </w:pPr>
            <w:r w:rsidRPr="00337A93">
              <w:rPr>
                <w:sz w:val="20"/>
                <w:szCs w:val="20"/>
              </w:rPr>
              <w:t>7</w:t>
            </w:r>
          </w:p>
        </w:tc>
        <w:tc>
          <w:tcPr>
            <w:tcW w:w="0" w:type="auto"/>
            <w:tcPrChange w:id="687" w:author="Marcus Beck" w:date="2022-03-17T15:52:00Z">
              <w:tcPr>
                <w:tcW w:w="0" w:type="auto"/>
              </w:tcPr>
            </w:tcPrChange>
          </w:tcPr>
          <w:p w14:paraId="7C8F8D1E" w14:textId="77777777" w:rsidR="00A61366" w:rsidRPr="00337A93" w:rsidRDefault="00BC3ECC">
            <w:pPr>
              <w:pStyle w:val="Compact"/>
              <w:jc w:val="right"/>
              <w:rPr>
                <w:sz w:val="20"/>
                <w:szCs w:val="20"/>
              </w:rPr>
            </w:pPr>
            <w:r w:rsidRPr="00337A93">
              <w:rPr>
                <w:sz w:val="20"/>
                <w:szCs w:val="20"/>
              </w:rPr>
              <w:t>0.380</w:t>
            </w:r>
          </w:p>
        </w:tc>
        <w:tc>
          <w:tcPr>
            <w:tcW w:w="0" w:type="auto"/>
            <w:tcPrChange w:id="688" w:author="Marcus Beck" w:date="2022-03-17T15:52:00Z">
              <w:tcPr>
                <w:tcW w:w="0" w:type="auto"/>
              </w:tcPr>
            </w:tcPrChange>
          </w:tcPr>
          <w:p w14:paraId="2A25C2AB" w14:textId="77777777" w:rsidR="00A61366" w:rsidRPr="00337A93" w:rsidRDefault="00BC3ECC">
            <w:pPr>
              <w:pStyle w:val="Compact"/>
              <w:jc w:val="right"/>
              <w:rPr>
                <w:sz w:val="20"/>
                <w:szCs w:val="20"/>
              </w:rPr>
            </w:pPr>
            <w:r w:rsidRPr="00337A93">
              <w:rPr>
                <w:sz w:val="20"/>
                <w:szCs w:val="20"/>
              </w:rPr>
              <w:t>0.023</w:t>
            </w:r>
          </w:p>
        </w:tc>
      </w:tr>
      <w:tr w:rsidR="00A61366" w14:paraId="70948CD4" w14:textId="77777777" w:rsidTr="00337A93">
        <w:tblPrEx>
          <w:tblW w:w="5000" w:type="pct"/>
          <w:tblLook w:val="0020" w:firstRow="1" w:lastRow="0" w:firstColumn="0" w:lastColumn="0" w:noHBand="0" w:noVBand="0"/>
          <w:tblPrExChange w:id="689" w:author="Marcus Beck" w:date="2022-03-17T15:52:00Z">
            <w:tblPrEx>
              <w:tblW w:w="5000" w:type="pct"/>
              <w:tblLook w:val="0020" w:firstRow="1" w:lastRow="0" w:firstColumn="0" w:lastColumn="0" w:noHBand="0" w:noVBand="0"/>
            </w:tblPrEx>
          </w:tblPrExChange>
        </w:tblPrEx>
        <w:trPr>
          <w:trHeight w:val="20"/>
        </w:trPr>
        <w:tc>
          <w:tcPr>
            <w:tcW w:w="0" w:type="auto"/>
            <w:tcPrChange w:id="690" w:author="Marcus Beck" w:date="2022-03-17T15:52:00Z">
              <w:tcPr>
                <w:tcW w:w="0" w:type="auto"/>
              </w:tcPr>
            </w:tcPrChange>
          </w:tcPr>
          <w:p w14:paraId="608B9DDF" w14:textId="77777777" w:rsidR="00A61366" w:rsidRPr="00337A93" w:rsidRDefault="00A61366">
            <w:pPr>
              <w:pStyle w:val="Compact"/>
              <w:rPr>
                <w:sz w:val="20"/>
                <w:szCs w:val="20"/>
              </w:rPr>
            </w:pPr>
          </w:p>
        </w:tc>
        <w:tc>
          <w:tcPr>
            <w:tcW w:w="0" w:type="auto"/>
            <w:tcPrChange w:id="691" w:author="Marcus Beck" w:date="2022-03-17T15:52:00Z">
              <w:tcPr>
                <w:tcW w:w="0" w:type="auto"/>
              </w:tcPr>
            </w:tcPrChange>
          </w:tcPr>
          <w:p w14:paraId="673450B2" w14:textId="77777777" w:rsidR="00A61366" w:rsidRPr="00337A93" w:rsidRDefault="00BC3ECC">
            <w:pPr>
              <w:pStyle w:val="Compact"/>
              <w:rPr>
                <w:sz w:val="20"/>
                <w:szCs w:val="20"/>
              </w:rPr>
            </w:pPr>
            <w:proofErr w:type="spellStart"/>
            <w:r w:rsidRPr="00337A93">
              <w:rPr>
                <w:sz w:val="20"/>
                <w:szCs w:val="20"/>
              </w:rPr>
              <w:t>Chl</w:t>
            </w:r>
            <w:proofErr w:type="spellEnd"/>
            <w:r w:rsidRPr="00337A93">
              <w:rPr>
                <w:sz w:val="20"/>
                <w:szCs w:val="20"/>
              </w:rPr>
              <w:t>-a (</w:t>
            </w:r>
            <m:oMath>
              <m:r>
                <w:rPr>
                  <w:rFonts w:ascii="Cambria Math" w:hAnsi="Cambria Math"/>
                  <w:sz w:val="20"/>
                  <w:szCs w:val="20"/>
                </w:rPr>
                <m:t>μ</m:t>
              </m:r>
            </m:oMath>
            <w:r w:rsidRPr="00337A93">
              <w:rPr>
                <w:sz w:val="20"/>
                <w:szCs w:val="20"/>
              </w:rPr>
              <w:t>g/L)</w:t>
            </w:r>
          </w:p>
        </w:tc>
        <w:tc>
          <w:tcPr>
            <w:tcW w:w="0" w:type="auto"/>
            <w:tcPrChange w:id="692" w:author="Marcus Beck" w:date="2022-03-17T15:52:00Z">
              <w:tcPr>
                <w:tcW w:w="0" w:type="auto"/>
              </w:tcPr>
            </w:tcPrChange>
          </w:tcPr>
          <w:p w14:paraId="5D08B0F4" w14:textId="77777777" w:rsidR="00A61366" w:rsidRPr="00337A93" w:rsidRDefault="00BC3ECC">
            <w:pPr>
              <w:pStyle w:val="Compact"/>
              <w:rPr>
                <w:sz w:val="20"/>
                <w:szCs w:val="20"/>
              </w:rPr>
            </w:pPr>
            <w:r w:rsidRPr="00337A93">
              <w:rPr>
                <w:sz w:val="20"/>
                <w:szCs w:val="20"/>
              </w:rPr>
              <w:t>33.62**</w:t>
            </w:r>
          </w:p>
        </w:tc>
        <w:tc>
          <w:tcPr>
            <w:tcW w:w="0" w:type="auto"/>
            <w:tcPrChange w:id="693" w:author="Marcus Beck" w:date="2022-03-17T15:52:00Z">
              <w:tcPr>
                <w:tcW w:w="0" w:type="auto"/>
              </w:tcPr>
            </w:tcPrChange>
          </w:tcPr>
          <w:p w14:paraId="317956E2" w14:textId="77777777" w:rsidR="00A61366" w:rsidRPr="00337A93" w:rsidRDefault="00BC3ECC">
            <w:pPr>
              <w:pStyle w:val="Compact"/>
              <w:rPr>
                <w:sz w:val="20"/>
                <w:szCs w:val="20"/>
              </w:rPr>
            </w:pPr>
            <w:r w:rsidRPr="00337A93">
              <w:rPr>
                <w:sz w:val="20"/>
                <w:szCs w:val="20"/>
              </w:rPr>
              <w:t>ab</w:t>
            </w:r>
          </w:p>
        </w:tc>
        <w:tc>
          <w:tcPr>
            <w:tcW w:w="0" w:type="auto"/>
            <w:tcPrChange w:id="694" w:author="Marcus Beck" w:date="2022-03-17T15:52:00Z">
              <w:tcPr>
                <w:tcW w:w="0" w:type="auto"/>
              </w:tcPr>
            </w:tcPrChange>
          </w:tcPr>
          <w:p w14:paraId="1706F891" w14:textId="77777777" w:rsidR="00A61366" w:rsidRPr="00337A93" w:rsidRDefault="00BC3ECC">
            <w:pPr>
              <w:pStyle w:val="Compact"/>
              <w:rPr>
                <w:sz w:val="20"/>
                <w:szCs w:val="20"/>
              </w:rPr>
            </w:pPr>
            <w:r w:rsidRPr="00337A93">
              <w:rPr>
                <w:sz w:val="20"/>
                <w:szCs w:val="20"/>
              </w:rPr>
              <w:t>Apr</w:t>
            </w:r>
          </w:p>
        </w:tc>
        <w:tc>
          <w:tcPr>
            <w:tcW w:w="0" w:type="auto"/>
            <w:tcPrChange w:id="695" w:author="Marcus Beck" w:date="2022-03-17T15:52:00Z">
              <w:tcPr>
                <w:tcW w:w="0" w:type="auto"/>
              </w:tcPr>
            </w:tcPrChange>
          </w:tcPr>
          <w:p w14:paraId="017A8BB3" w14:textId="77777777" w:rsidR="00A61366" w:rsidRPr="00337A93" w:rsidRDefault="00BC3ECC">
            <w:pPr>
              <w:pStyle w:val="Compact"/>
              <w:jc w:val="right"/>
              <w:rPr>
                <w:sz w:val="20"/>
                <w:szCs w:val="20"/>
              </w:rPr>
            </w:pPr>
            <w:r w:rsidRPr="00337A93">
              <w:rPr>
                <w:sz w:val="20"/>
                <w:szCs w:val="20"/>
              </w:rPr>
              <w:t>48</w:t>
            </w:r>
          </w:p>
        </w:tc>
        <w:tc>
          <w:tcPr>
            <w:tcW w:w="0" w:type="auto"/>
            <w:tcPrChange w:id="696" w:author="Marcus Beck" w:date="2022-03-17T15:52:00Z">
              <w:tcPr>
                <w:tcW w:w="0" w:type="auto"/>
              </w:tcPr>
            </w:tcPrChange>
          </w:tcPr>
          <w:p w14:paraId="554E0E45" w14:textId="77777777" w:rsidR="00A61366" w:rsidRPr="00337A93" w:rsidRDefault="00BC3ECC">
            <w:pPr>
              <w:pStyle w:val="Compact"/>
              <w:jc w:val="right"/>
              <w:rPr>
                <w:sz w:val="20"/>
                <w:szCs w:val="20"/>
              </w:rPr>
            </w:pPr>
            <w:r w:rsidRPr="00337A93">
              <w:rPr>
                <w:sz w:val="20"/>
                <w:szCs w:val="20"/>
              </w:rPr>
              <w:t>1.900</w:t>
            </w:r>
          </w:p>
        </w:tc>
        <w:tc>
          <w:tcPr>
            <w:tcW w:w="0" w:type="auto"/>
            <w:tcPrChange w:id="697" w:author="Marcus Beck" w:date="2022-03-17T15:52:00Z">
              <w:tcPr>
                <w:tcW w:w="0" w:type="auto"/>
              </w:tcPr>
            </w:tcPrChange>
          </w:tcPr>
          <w:p w14:paraId="2E864868" w14:textId="77777777" w:rsidR="00A61366" w:rsidRPr="00337A93" w:rsidRDefault="00BC3ECC">
            <w:pPr>
              <w:pStyle w:val="Compact"/>
              <w:jc w:val="right"/>
              <w:rPr>
                <w:sz w:val="20"/>
                <w:szCs w:val="20"/>
              </w:rPr>
            </w:pPr>
            <w:r w:rsidRPr="00337A93">
              <w:rPr>
                <w:sz w:val="20"/>
                <w:szCs w:val="20"/>
              </w:rPr>
              <w:t>-0.900</w:t>
            </w:r>
          </w:p>
        </w:tc>
      </w:tr>
      <w:tr w:rsidR="00A61366" w14:paraId="5B8A8497" w14:textId="77777777" w:rsidTr="00337A93">
        <w:tblPrEx>
          <w:tblW w:w="5000" w:type="pct"/>
          <w:tblLook w:val="0020" w:firstRow="1" w:lastRow="0" w:firstColumn="0" w:lastColumn="0" w:noHBand="0" w:noVBand="0"/>
          <w:tblPrExChange w:id="698" w:author="Marcus Beck" w:date="2022-03-17T15:52:00Z">
            <w:tblPrEx>
              <w:tblW w:w="5000" w:type="pct"/>
              <w:tblLook w:val="0020" w:firstRow="1" w:lastRow="0" w:firstColumn="0" w:lastColumn="0" w:noHBand="0" w:noVBand="0"/>
            </w:tblPrEx>
          </w:tblPrExChange>
        </w:tblPrEx>
        <w:trPr>
          <w:trHeight w:val="20"/>
        </w:trPr>
        <w:tc>
          <w:tcPr>
            <w:tcW w:w="0" w:type="auto"/>
            <w:tcPrChange w:id="699" w:author="Marcus Beck" w:date="2022-03-17T15:52:00Z">
              <w:tcPr>
                <w:tcW w:w="0" w:type="auto"/>
              </w:tcPr>
            </w:tcPrChange>
          </w:tcPr>
          <w:p w14:paraId="0DEB930F" w14:textId="77777777" w:rsidR="00A61366" w:rsidRPr="00337A93" w:rsidRDefault="00A61366">
            <w:pPr>
              <w:pStyle w:val="Compact"/>
              <w:rPr>
                <w:sz w:val="20"/>
                <w:szCs w:val="20"/>
              </w:rPr>
            </w:pPr>
          </w:p>
        </w:tc>
        <w:tc>
          <w:tcPr>
            <w:tcW w:w="0" w:type="auto"/>
            <w:tcPrChange w:id="700" w:author="Marcus Beck" w:date="2022-03-17T15:52:00Z">
              <w:tcPr>
                <w:tcW w:w="0" w:type="auto"/>
              </w:tcPr>
            </w:tcPrChange>
          </w:tcPr>
          <w:p w14:paraId="21756B9C" w14:textId="77777777" w:rsidR="00A61366" w:rsidRPr="00337A93" w:rsidRDefault="00A61366">
            <w:pPr>
              <w:pStyle w:val="Compact"/>
              <w:rPr>
                <w:sz w:val="20"/>
                <w:szCs w:val="20"/>
              </w:rPr>
            </w:pPr>
          </w:p>
        </w:tc>
        <w:tc>
          <w:tcPr>
            <w:tcW w:w="0" w:type="auto"/>
            <w:tcPrChange w:id="701" w:author="Marcus Beck" w:date="2022-03-17T15:52:00Z">
              <w:tcPr>
                <w:tcW w:w="0" w:type="auto"/>
              </w:tcPr>
            </w:tcPrChange>
          </w:tcPr>
          <w:p w14:paraId="30AE0C40" w14:textId="77777777" w:rsidR="00A61366" w:rsidRPr="00337A93" w:rsidRDefault="00A61366">
            <w:pPr>
              <w:pStyle w:val="Compact"/>
              <w:rPr>
                <w:sz w:val="20"/>
                <w:szCs w:val="20"/>
              </w:rPr>
            </w:pPr>
          </w:p>
        </w:tc>
        <w:tc>
          <w:tcPr>
            <w:tcW w:w="0" w:type="auto"/>
            <w:tcPrChange w:id="702" w:author="Marcus Beck" w:date="2022-03-17T15:52:00Z">
              <w:tcPr>
                <w:tcW w:w="0" w:type="auto"/>
              </w:tcPr>
            </w:tcPrChange>
          </w:tcPr>
          <w:p w14:paraId="2018BF28" w14:textId="77777777" w:rsidR="00A61366" w:rsidRPr="00337A93" w:rsidRDefault="00BC3ECC">
            <w:pPr>
              <w:pStyle w:val="Compact"/>
              <w:rPr>
                <w:sz w:val="20"/>
                <w:szCs w:val="20"/>
              </w:rPr>
            </w:pPr>
            <w:r w:rsidRPr="00337A93">
              <w:rPr>
                <w:sz w:val="20"/>
                <w:szCs w:val="20"/>
              </w:rPr>
              <w:t>ac</w:t>
            </w:r>
          </w:p>
        </w:tc>
        <w:tc>
          <w:tcPr>
            <w:tcW w:w="0" w:type="auto"/>
            <w:tcPrChange w:id="703" w:author="Marcus Beck" w:date="2022-03-17T15:52:00Z">
              <w:tcPr>
                <w:tcW w:w="0" w:type="auto"/>
              </w:tcPr>
            </w:tcPrChange>
          </w:tcPr>
          <w:p w14:paraId="706A1514" w14:textId="77777777" w:rsidR="00A61366" w:rsidRPr="00337A93" w:rsidRDefault="00BC3ECC">
            <w:pPr>
              <w:pStyle w:val="Compact"/>
              <w:rPr>
                <w:sz w:val="20"/>
                <w:szCs w:val="20"/>
              </w:rPr>
            </w:pPr>
            <w:r w:rsidRPr="00337A93">
              <w:rPr>
                <w:sz w:val="20"/>
                <w:szCs w:val="20"/>
              </w:rPr>
              <w:t>May</w:t>
            </w:r>
          </w:p>
        </w:tc>
        <w:tc>
          <w:tcPr>
            <w:tcW w:w="0" w:type="auto"/>
            <w:tcPrChange w:id="704" w:author="Marcus Beck" w:date="2022-03-17T15:52:00Z">
              <w:tcPr>
                <w:tcW w:w="0" w:type="auto"/>
              </w:tcPr>
            </w:tcPrChange>
          </w:tcPr>
          <w:p w14:paraId="30B79F45" w14:textId="77777777" w:rsidR="00A61366" w:rsidRPr="00337A93" w:rsidRDefault="00BC3ECC">
            <w:pPr>
              <w:pStyle w:val="Compact"/>
              <w:jc w:val="right"/>
              <w:rPr>
                <w:sz w:val="20"/>
                <w:szCs w:val="20"/>
              </w:rPr>
            </w:pPr>
            <w:r w:rsidRPr="00337A93">
              <w:rPr>
                <w:sz w:val="20"/>
                <w:szCs w:val="20"/>
              </w:rPr>
              <w:t>16</w:t>
            </w:r>
          </w:p>
        </w:tc>
        <w:tc>
          <w:tcPr>
            <w:tcW w:w="0" w:type="auto"/>
            <w:tcPrChange w:id="705" w:author="Marcus Beck" w:date="2022-03-17T15:52:00Z">
              <w:tcPr>
                <w:tcW w:w="0" w:type="auto"/>
              </w:tcPr>
            </w:tcPrChange>
          </w:tcPr>
          <w:p w14:paraId="0F65EF6A" w14:textId="77777777" w:rsidR="00A61366" w:rsidRPr="00337A93" w:rsidRDefault="00BC3ECC">
            <w:pPr>
              <w:pStyle w:val="Compact"/>
              <w:jc w:val="right"/>
              <w:rPr>
                <w:sz w:val="20"/>
                <w:szCs w:val="20"/>
              </w:rPr>
            </w:pPr>
            <w:r w:rsidRPr="00337A93">
              <w:rPr>
                <w:sz w:val="20"/>
                <w:szCs w:val="20"/>
              </w:rPr>
              <w:t>2.350</w:t>
            </w:r>
          </w:p>
        </w:tc>
        <w:tc>
          <w:tcPr>
            <w:tcW w:w="0" w:type="auto"/>
            <w:tcPrChange w:id="706" w:author="Marcus Beck" w:date="2022-03-17T15:52:00Z">
              <w:tcPr>
                <w:tcW w:w="0" w:type="auto"/>
              </w:tcPr>
            </w:tcPrChange>
          </w:tcPr>
          <w:p w14:paraId="549E64B6" w14:textId="77777777" w:rsidR="00A61366" w:rsidRPr="00337A93" w:rsidRDefault="00BC3ECC">
            <w:pPr>
              <w:pStyle w:val="Compact"/>
              <w:jc w:val="right"/>
              <w:rPr>
                <w:sz w:val="20"/>
                <w:szCs w:val="20"/>
              </w:rPr>
            </w:pPr>
            <w:r w:rsidRPr="00337A93">
              <w:rPr>
                <w:sz w:val="20"/>
                <w:szCs w:val="20"/>
              </w:rPr>
              <w:t>-0.450</w:t>
            </w:r>
          </w:p>
        </w:tc>
      </w:tr>
      <w:tr w:rsidR="00A61366" w14:paraId="29897D27" w14:textId="77777777" w:rsidTr="00337A93">
        <w:tblPrEx>
          <w:tblW w:w="5000" w:type="pct"/>
          <w:tblLook w:val="0020" w:firstRow="1" w:lastRow="0" w:firstColumn="0" w:lastColumn="0" w:noHBand="0" w:noVBand="0"/>
          <w:tblPrExChange w:id="707" w:author="Marcus Beck" w:date="2022-03-17T15:52:00Z">
            <w:tblPrEx>
              <w:tblW w:w="5000" w:type="pct"/>
              <w:tblLook w:val="0020" w:firstRow="1" w:lastRow="0" w:firstColumn="0" w:lastColumn="0" w:noHBand="0" w:noVBand="0"/>
            </w:tblPrEx>
          </w:tblPrExChange>
        </w:tblPrEx>
        <w:trPr>
          <w:trHeight w:val="20"/>
        </w:trPr>
        <w:tc>
          <w:tcPr>
            <w:tcW w:w="0" w:type="auto"/>
            <w:tcPrChange w:id="708" w:author="Marcus Beck" w:date="2022-03-17T15:52:00Z">
              <w:tcPr>
                <w:tcW w:w="0" w:type="auto"/>
              </w:tcPr>
            </w:tcPrChange>
          </w:tcPr>
          <w:p w14:paraId="6C0D72F7" w14:textId="77777777" w:rsidR="00A61366" w:rsidRPr="00337A93" w:rsidRDefault="00A61366">
            <w:pPr>
              <w:pStyle w:val="Compact"/>
              <w:rPr>
                <w:sz w:val="20"/>
                <w:szCs w:val="20"/>
              </w:rPr>
            </w:pPr>
          </w:p>
        </w:tc>
        <w:tc>
          <w:tcPr>
            <w:tcW w:w="0" w:type="auto"/>
            <w:tcPrChange w:id="709" w:author="Marcus Beck" w:date="2022-03-17T15:52:00Z">
              <w:tcPr>
                <w:tcW w:w="0" w:type="auto"/>
              </w:tcPr>
            </w:tcPrChange>
          </w:tcPr>
          <w:p w14:paraId="5B004CF7" w14:textId="77777777" w:rsidR="00A61366" w:rsidRPr="00337A93" w:rsidRDefault="00A61366">
            <w:pPr>
              <w:pStyle w:val="Compact"/>
              <w:rPr>
                <w:sz w:val="20"/>
                <w:szCs w:val="20"/>
              </w:rPr>
            </w:pPr>
          </w:p>
        </w:tc>
        <w:tc>
          <w:tcPr>
            <w:tcW w:w="0" w:type="auto"/>
            <w:tcPrChange w:id="710" w:author="Marcus Beck" w:date="2022-03-17T15:52:00Z">
              <w:tcPr>
                <w:tcW w:w="0" w:type="auto"/>
              </w:tcPr>
            </w:tcPrChange>
          </w:tcPr>
          <w:p w14:paraId="3595747A" w14:textId="77777777" w:rsidR="00A61366" w:rsidRPr="00337A93" w:rsidRDefault="00A61366">
            <w:pPr>
              <w:pStyle w:val="Compact"/>
              <w:rPr>
                <w:sz w:val="20"/>
                <w:szCs w:val="20"/>
              </w:rPr>
            </w:pPr>
          </w:p>
        </w:tc>
        <w:tc>
          <w:tcPr>
            <w:tcW w:w="0" w:type="auto"/>
            <w:tcPrChange w:id="711" w:author="Marcus Beck" w:date="2022-03-17T15:52:00Z">
              <w:tcPr>
                <w:tcW w:w="0" w:type="auto"/>
              </w:tcPr>
            </w:tcPrChange>
          </w:tcPr>
          <w:p w14:paraId="41A23081" w14:textId="77777777" w:rsidR="00A61366" w:rsidRPr="00337A93" w:rsidRDefault="00BC3ECC">
            <w:pPr>
              <w:pStyle w:val="Compact"/>
              <w:rPr>
                <w:sz w:val="20"/>
                <w:szCs w:val="20"/>
              </w:rPr>
            </w:pPr>
            <w:r w:rsidRPr="00337A93">
              <w:rPr>
                <w:sz w:val="20"/>
                <w:szCs w:val="20"/>
              </w:rPr>
              <w:t>b</w:t>
            </w:r>
          </w:p>
        </w:tc>
        <w:tc>
          <w:tcPr>
            <w:tcW w:w="0" w:type="auto"/>
            <w:tcPrChange w:id="712" w:author="Marcus Beck" w:date="2022-03-17T15:52:00Z">
              <w:tcPr>
                <w:tcW w:w="0" w:type="auto"/>
              </w:tcPr>
            </w:tcPrChange>
          </w:tcPr>
          <w:p w14:paraId="062BA9F2" w14:textId="77777777" w:rsidR="00A61366" w:rsidRPr="00337A93" w:rsidRDefault="00BC3ECC">
            <w:pPr>
              <w:pStyle w:val="Compact"/>
              <w:rPr>
                <w:sz w:val="20"/>
                <w:szCs w:val="20"/>
              </w:rPr>
            </w:pPr>
            <w:r w:rsidRPr="00337A93">
              <w:rPr>
                <w:sz w:val="20"/>
                <w:szCs w:val="20"/>
              </w:rPr>
              <w:t>Jun</w:t>
            </w:r>
          </w:p>
        </w:tc>
        <w:tc>
          <w:tcPr>
            <w:tcW w:w="0" w:type="auto"/>
            <w:tcPrChange w:id="713" w:author="Marcus Beck" w:date="2022-03-17T15:52:00Z">
              <w:tcPr>
                <w:tcW w:w="0" w:type="auto"/>
              </w:tcPr>
            </w:tcPrChange>
          </w:tcPr>
          <w:p w14:paraId="54235DAA" w14:textId="77777777" w:rsidR="00A61366" w:rsidRPr="00337A93" w:rsidRDefault="00BC3ECC">
            <w:pPr>
              <w:pStyle w:val="Compact"/>
              <w:jc w:val="right"/>
              <w:rPr>
                <w:sz w:val="20"/>
                <w:szCs w:val="20"/>
              </w:rPr>
            </w:pPr>
            <w:r w:rsidRPr="00337A93">
              <w:rPr>
                <w:sz w:val="20"/>
                <w:szCs w:val="20"/>
              </w:rPr>
              <w:t>12</w:t>
            </w:r>
          </w:p>
        </w:tc>
        <w:tc>
          <w:tcPr>
            <w:tcW w:w="0" w:type="auto"/>
            <w:tcPrChange w:id="714" w:author="Marcus Beck" w:date="2022-03-17T15:52:00Z">
              <w:tcPr>
                <w:tcW w:w="0" w:type="auto"/>
              </w:tcPr>
            </w:tcPrChange>
          </w:tcPr>
          <w:p w14:paraId="6BCD17CD" w14:textId="77777777" w:rsidR="00A61366" w:rsidRPr="00337A93" w:rsidRDefault="00BC3ECC">
            <w:pPr>
              <w:pStyle w:val="Compact"/>
              <w:jc w:val="right"/>
              <w:rPr>
                <w:sz w:val="20"/>
                <w:szCs w:val="20"/>
              </w:rPr>
            </w:pPr>
            <w:r w:rsidRPr="00337A93">
              <w:rPr>
                <w:sz w:val="20"/>
                <w:szCs w:val="20"/>
              </w:rPr>
              <w:t>2.800</w:t>
            </w:r>
          </w:p>
        </w:tc>
        <w:tc>
          <w:tcPr>
            <w:tcW w:w="0" w:type="auto"/>
            <w:tcPrChange w:id="715" w:author="Marcus Beck" w:date="2022-03-17T15:52:00Z">
              <w:tcPr>
                <w:tcW w:w="0" w:type="auto"/>
              </w:tcPr>
            </w:tcPrChange>
          </w:tcPr>
          <w:p w14:paraId="3616F388" w14:textId="77777777" w:rsidR="00A61366" w:rsidRPr="00337A93" w:rsidRDefault="00BC3ECC">
            <w:pPr>
              <w:pStyle w:val="Compact"/>
              <w:jc w:val="right"/>
              <w:rPr>
                <w:sz w:val="20"/>
                <w:szCs w:val="20"/>
              </w:rPr>
            </w:pPr>
            <w:r w:rsidRPr="00337A93">
              <w:rPr>
                <w:sz w:val="20"/>
                <w:szCs w:val="20"/>
              </w:rPr>
              <w:t>-1.580</w:t>
            </w:r>
          </w:p>
        </w:tc>
      </w:tr>
      <w:tr w:rsidR="00A61366" w14:paraId="5CC6F422" w14:textId="77777777" w:rsidTr="00337A93">
        <w:tblPrEx>
          <w:tblW w:w="5000" w:type="pct"/>
          <w:tblLook w:val="0020" w:firstRow="1" w:lastRow="0" w:firstColumn="0" w:lastColumn="0" w:noHBand="0" w:noVBand="0"/>
          <w:tblPrExChange w:id="716" w:author="Marcus Beck" w:date="2022-03-17T15:52:00Z">
            <w:tblPrEx>
              <w:tblW w:w="5000" w:type="pct"/>
              <w:tblLook w:val="0020" w:firstRow="1" w:lastRow="0" w:firstColumn="0" w:lastColumn="0" w:noHBand="0" w:noVBand="0"/>
            </w:tblPrEx>
          </w:tblPrExChange>
        </w:tblPrEx>
        <w:trPr>
          <w:trHeight w:val="20"/>
        </w:trPr>
        <w:tc>
          <w:tcPr>
            <w:tcW w:w="0" w:type="auto"/>
            <w:tcPrChange w:id="717" w:author="Marcus Beck" w:date="2022-03-17T15:52:00Z">
              <w:tcPr>
                <w:tcW w:w="0" w:type="auto"/>
              </w:tcPr>
            </w:tcPrChange>
          </w:tcPr>
          <w:p w14:paraId="1A93055B" w14:textId="77777777" w:rsidR="00A61366" w:rsidRPr="00337A93" w:rsidRDefault="00A61366">
            <w:pPr>
              <w:pStyle w:val="Compact"/>
              <w:rPr>
                <w:sz w:val="20"/>
                <w:szCs w:val="20"/>
              </w:rPr>
            </w:pPr>
          </w:p>
        </w:tc>
        <w:tc>
          <w:tcPr>
            <w:tcW w:w="0" w:type="auto"/>
            <w:tcPrChange w:id="718" w:author="Marcus Beck" w:date="2022-03-17T15:52:00Z">
              <w:tcPr>
                <w:tcW w:w="0" w:type="auto"/>
              </w:tcPr>
            </w:tcPrChange>
          </w:tcPr>
          <w:p w14:paraId="154132C7" w14:textId="77777777" w:rsidR="00A61366" w:rsidRPr="00337A93" w:rsidRDefault="00A61366">
            <w:pPr>
              <w:pStyle w:val="Compact"/>
              <w:rPr>
                <w:sz w:val="20"/>
                <w:szCs w:val="20"/>
              </w:rPr>
            </w:pPr>
          </w:p>
        </w:tc>
        <w:tc>
          <w:tcPr>
            <w:tcW w:w="0" w:type="auto"/>
            <w:tcPrChange w:id="719" w:author="Marcus Beck" w:date="2022-03-17T15:52:00Z">
              <w:tcPr>
                <w:tcW w:w="0" w:type="auto"/>
              </w:tcPr>
            </w:tcPrChange>
          </w:tcPr>
          <w:p w14:paraId="0145B10C" w14:textId="77777777" w:rsidR="00A61366" w:rsidRPr="00337A93" w:rsidRDefault="00A61366">
            <w:pPr>
              <w:pStyle w:val="Compact"/>
              <w:rPr>
                <w:sz w:val="20"/>
                <w:szCs w:val="20"/>
              </w:rPr>
            </w:pPr>
          </w:p>
        </w:tc>
        <w:tc>
          <w:tcPr>
            <w:tcW w:w="0" w:type="auto"/>
            <w:tcPrChange w:id="720" w:author="Marcus Beck" w:date="2022-03-17T15:52:00Z">
              <w:tcPr>
                <w:tcW w:w="0" w:type="auto"/>
              </w:tcPr>
            </w:tcPrChange>
          </w:tcPr>
          <w:p w14:paraId="69A5C80A" w14:textId="77777777" w:rsidR="00A61366" w:rsidRPr="00337A93" w:rsidRDefault="00BC3ECC">
            <w:pPr>
              <w:pStyle w:val="Compact"/>
              <w:rPr>
                <w:sz w:val="20"/>
                <w:szCs w:val="20"/>
              </w:rPr>
            </w:pPr>
            <w:r w:rsidRPr="00337A93">
              <w:rPr>
                <w:sz w:val="20"/>
                <w:szCs w:val="20"/>
              </w:rPr>
              <w:t>cd</w:t>
            </w:r>
          </w:p>
        </w:tc>
        <w:tc>
          <w:tcPr>
            <w:tcW w:w="0" w:type="auto"/>
            <w:tcPrChange w:id="721" w:author="Marcus Beck" w:date="2022-03-17T15:52:00Z">
              <w:tcPr>
                <w:tcW w:w="0" w:type="auto"/>
              </w:tcPr>
            </w:tcPrChange>
          </w:tcPr>
          <w:p w14:paraId="17F807B2" w14:textId="77777777" w:rsidR="00A61366" w:rsidRPr="00337A93" w:rsidRDefault="00BC3ECC">
            <w:pPr>
              <w:pStyle w:val="Compact"/>
              <w:rPr>
                <w:sz w:val="20"/>
                <w:szCs w:val="20"/>
              </w:rPr>
            </w:pPr>
            <w:r w:rsidRPr="00337A93">
              <w:rPr>
                <w:sz w:val="20"/>
                <w:szCs w:val="20"/>
              </w:rPr>
              <w:t>Jul</w:t>
            </w:r>
          </w:p>
        </w:tc>
        <w:tc>
          <w:tcPr>
            <w:tcW w:w="0" w:type="auto"/>
            <w:tcPrChange w:id="722" w:author="Marcus Beck" w:date="2022-03-17T15:52:00Z">
              <w:tcPr>
                <w:tcW w:w="0" w:type="auto"/>
              </w:tcPr>
            </w:tcPrChange>
          </w:tcPr>
          <w:p w14:paraId="214BF15C" w14:textId="77777777" w:rsidR="00A61366" w:rsidRPr="00337A93" w:rsidRDefault="00BC3ECC">
            <w:pPr>
              <w:pStyle w:val="Compact"/>
              <w:jc w:val="right"/>
              <w:rPr>
                <w:sz w:val="20"/>
                <w:szCs w:val="20"/>
              </w:rPr>
            </w:pPr>
            <w:r w:rsidRPr="00337A93">
              <w:rPr>
                <w:sz w:val="20"/>
                <w:szCs w:val="20"/>
              </w:rPr>
              <w:t>8</w:t>
            </w:r>
          </w:p>
        </w:tc>
        <w:tc>
          <w:tcPr>
            <w:tcW w:w="0" w:type="auto"/>
            <w:tcPrChange w:id="723" w:author="Marcus Beck" w:date="2022-03-17T15:52:00Z">
              <w:tcPr>
                <w:tcW w:w="0" w:type="auto"/>
              </w:tcPr>
            </w:tcPrChange>
          </w:tcPr>
          <w:p w14:paraId="79772B03" w14:textId="77777777" w:rsidR="00A61366" w:rsidRPr="00337A93" w:rsidRDefault="00BC3ECC">
            <w:pPr>
              <w:pStyle w:val="Compact"/>
              <w:jc w:val="right"/>
              <w:rPr>
                <w:sz w:val="20"/>
                <w:szCs w:val="20"/>
              </w:rPr>
            </w:pPr>
            <w:r w:rsidRPr="00337A93">
              <w:rPr>
                <w:sz w:val="20"/>
                <w:szCs w:val="20"/>
              </w:rPr>
              <w:t>4.150</w:t>
            </w:r>
          </w:p>
        </w:tc>
        <w:tc>
          <w:tcPr>
            <w:tcW w:w="0" w:type="auto"/>
            <w:tcPrChange w:id="724" w:author="Marcus Beck" w:date="2022-03-17T15:52:00Z">
              <w:tcPr>
                <w:tcW w:w="0" w:type="auto"/>
              </w:tcPr>
            </w:tcPrChange>
          </w:tcPr>
          <w:p w14:paraId="6BBA1510" w14:textId="77777777" w:rsidR="00A61366" w:rsidRPr="00337A93" w:rsidRDefault="00BC3ECC">
            <w:pPr>
              <w:pStyle w:val="Compact"/>
              <w:jc w:val="right"/>
              <w:rPr>
                <w:sz w:val="20"/>
                <w:szCs w:val="20"/>
              </w:rPr>
            </w:pPr>
            <w:r w:rsidRPr="00337A93">
              <w:rPr>
                <w:sz w:val="20"/>
                <w:szCs w:val="20"/>
              </w:rPr>
              <w:t>0.770</w:t>
            </w:r>
          </w:p>
        </w:tc>
      </w:tr>
      <w:tr w:rsidR="00A61366" w14:paraId="442F9368" w14:textId="77777777" w:rsidTr="00337A93">
        <w:tblPrEx>
          <w:tblW w:w="5000" w:type="pct"/>
          <w:tblLook w:val="0020" w:firstRow="1" w:lastRow="0" w:firstColumn="0" w:lastColumn="0" w:noHBand="0" w:noVBand="0"/>
          <w:tblPrExChange w:id="725" w:author="Marcus Beck" w:date="2022-03-17T15:52:00Z">
            <w:tblPrEx>
              <w:tblW w:w="5000" w:type="pct"/>
              <w:tblLook w:val="0020" w:firstRow="1" w:lastRow="0" w:firstColumn="0" w:lastColumn="0" w:noHBand="0" w:noVBand="0"/>
            </w:tblPrEx>
          </w:tblPrExChange>
        </w:tblPrEx>
        <w:trPr>
          <w:trHeight w:val="20"/>
        </w:trPr>
        <w:tc>
          <w:tcPr>
            <w:tcW w:w="0" w:type="auto"/>
            <w:tcPrChange w:id="726" w:author="Marcus Beck" w:date="2022-03-17T15:52:00Z">
              <w:tcPr>
                <w:tcW w:w="0" w:type="auto"/>
              </w:tcPr>
            </w:tcPrChange>
          </w:tcPr>
          <w:p w14:paraId="579096CA" w14:textId="77777777" w:rsidR="00A61366" w:rsidRPr="00337A93" w:rsidRDefault="00A61366">
            <w:pPr>
              <w:pStyle w:val="Compact"/>
              <w:rPr>
                <w:sz w:val="20"/>
                <w:szCs w:val="20"/>
              </w:rPr>
            </w:pPr>
          </w:p>
        </w:tc>
        <w:tc>
          <w:tcPr>
            <w:tcW w:w="0" w:type="auto"/>
            <w:tcPrChange w:id="727" w:author="Marcus Beck" w:date="2022-03-17T15:52:00Z">
              <w:tcPr>
                <w:tcW w:w="0" w:type="auto"/>
              </w:tcPr>
            </w:tcPrChange>
          </w:tcPr>
          <w:p w14:paraId="60F5A670" w14:textId="77777777" w:rsidR="00A61366" w:rsidRPr="00337A93" w:rsidRDefault="00A61366">
            <w:pPr>
              <w:pStyle w:val="Compact"/>
              <w:rPr>
                <w:sz w:val="20"/>
                <w:szCs w:val="20"/>
              </w:rPr>
            </w:pPr>
          </w:p>
        </w:tc>
        <w:tc>
          <w:tcPr>
            <w:tcW w:w="0" w:type="auto"/>
            <w:tcPrChange w:id="728" w:author="Marcus Beck" w:date="2022-03-17T15:52:00Z">
              <w:tcPr>
                <w:tcW w:w="0" w:type="auto"/>
              </w:tcPr>
            </w:tcPrChange>
          </w:tcPr>
          <w:p w14:paraId="4AFEF579" w14:textId="77777777" w:rsidR="00A61366" w:rsidRPr="00337A93" w:rsidRDefault="00A61366">
            <w:pPr>
              <w:pStyle w:val="Compact"/>
              <w:rPr>
                <w:sz w:val="20"/>
                <w:szCs w:val="20"/>
              </w:rPr>
            </w:pPr>
          </w:p>
        </w:tc>
        <w:tc>
          <w:tcPr>
            <w:tcW w:w="0" w:type="auto"/>
            <w:tcPrChange w:id="729" w:author="Marcus Beck" w:date="2022-03-17T15:52:00Z">
              <w:tcPr>
                <w:tcW w:w="0" w:type="auto"/>
              </w:tcPr>
            </w:tcPrChange>
          </w:tcPr>
          <w:p w14:paraId="321BF42E" w14:textId="77777777" w:rsidR="00A61366" w:rsidRPr="00337A93" w:rsidRDefault="00BC3ECC">
            <w:pPr>
              <w:pStyle w:val="Compact"/>
              <w:rPr>
                <w:sz w:val="20"/>
                <w:szCs w:val="20"/>
              </w:rPr>
            </w:pPr>
            <w:r w:rsidRPr="00337A93">
              <w:rPr>
                <w:sz w:val="20"/>
                <w:szCs w:val="20"/>
              </w:rPr>
              <w:t>bd</w:t>
            </w:r>
          </w:p>
        </w:tc>
        <w:tc>
          <w:tcPr>
            <w:tcW w:w="0" w:type="auto"/>
            <w:tcPrChange w:id="730" w:author="Marcus Beck" w:date="2022-03-17T15:52:00Z">
              <w:tcPr>
                <w:tcW w:w="0" w:type="auto"/>
              </w:tcPr>
            </w:tcPrChange>
          </w:tcPr>
          <w:p w14:paraId="75735EA7" w14:textId="77777777" w:rsidR="00A61366" w:rsidRPr="00337A93" w:rsidRDefault="00BC3ECC">
            <w:pPr>
              <w:pStyle w:val="Compact"/>
              <w:rPr>
                <w:sz w:val="20"/>
                <w:szCs w:val="20"/>
              </w:rPr>
            </w:pPr>
            <w:r w:rsidRPr="00337A93">
              <w:rPr>
                <w:sz w:val="20"/>
                <w:szCs w:val="20"/>
              </w:rPr>
              <w:t>Aug</w:t>
            </w:r>
          </w:p>
        </w:tc>
        <w:tc>
          <w:tcPr>
            <w:tcW w:w="0" w:type="auto"/>
            <w:tcPrChange w:id="731" w:author="Marcus Beck" w:date="2022-03-17T15:52:00Z">
              <w:tcPr>
                <w:tcW w:w="0" w:type="auto"/>
              </w:tcPr>
            </w:tcPrChange>
          </w:tcPr>
          <w:p w14:paraId="6603139E" w14:textId="77777777" w:rsidR="00A61366" w:rsidRPr="00337A93" w:rsidRDefault="00BC3ECC">
            <w:pPr>
              <w:pStyle w:val="Compact"/>
              <w:jc w:val="right"/>
              <w:rPr>
                <w:sz w:val="20"/>
                <w:szCs w:val="20"/>
              </w:rPr>
            </w:pPr>
            <w:r w:rsidRPr="00337A93">
              <w:rPr>
                <w:sz w:val="20"/>
                <w:szCs w:val="20"/>
              </w:rPr>
              <w:t>4</w:t>
            </w:r>
          </w:p>
        </w:tc>
        <w:tc>
          <w:tcPr>
            <w:tcW w:w="0" w:type="auto"/>
            <w:tcPrChange w:id="732" w:author="Marcus Beck" w:date="2022-03-17T15:52:00Z">
              <w:tcPr>
                <w:tcW w:w="0" w:type="auto"/>
              </w:tcPr>
            </w:tcPrChange>
          </w:tcPr>
          <w:p w14:paraId="1F14846B" w14:textId="77777777" w:rsidR="00A61366" w:rsidRPr="00337A93" w:rsidRDefault="00BC3ECC">
            <w:pPr>
              <w:pStyle w:val="Compact"/>
              <w:jc w:val="right"/>
              <w:rPr>
                <w:sz w:val="20"/>
                <w:szCs w:val="20"/>
              </w:rPr>
            </w:pPr>
            <w:r w:rsidRPr="00337A93">
              <w:rPr>
                <w:sz w:val="20"/>
                <w:szCs w:val="20"/>
              </w:rPr>
              <w:t>3.200</w:t>
            </w:r>
          </w:p>
        </w:tc>
        <w:tc>
          <w:tcPr>
            <w:tcW w:w="0" w:type="auto"/>
            <w:tcPrChange w:id="733" w:author="Marcus Beck" w:date="2022-03-17T15:52:00Z">
              <w:tcPr>
                <w:tcW w:w="0" w:type="auto"/>
              </w:tcPr>
            </w:tcPrChange>
          </w:tcPr>
          <w:p w14:paraId="7128C58D" w14:textId="77777777" w:rsidR="00A61366" w:rsidRPr="00337A93" w:rsidRDefault="00BC3ECC">
            <w:pPr>
              <w:pStyle w:val="Compact"/>
              <w:jc w:val="right"/>
              <w:rPr>
                <w:sz w:val="20"/>
                <w:szCs w:val="20"/>
              </w:rPr>
            </w:pPr>
            <w:r w:rsidRPr="00337A93">
              <w:rPr>
                <w:sz w:val="20"/>
                <w:szCs w:val="20"/>
              </w:rPr>
              <w:t>-3.100</w:t>
            </w:r>
          </w:p>
        </w:tc>
      </w:tr>
      <w:tr w:rsidR="00A61366" w14:paraId="69FE5312" w14:textId="77777777" w:rsidTr="00337A93">
        <w:tblPrEx>
          <w:tblW w:w="5000" w:type="pct"/>
          <w:tblLook w:val="0020" w:firstRow="1" w:lastRow="0" w:firstColumn="0" w:lastColumn="0" w:noHBand="0" w:noVBand="0"/>
          <w:tblPrExChange w:id="734" w:author="Marcus Beck" w:date="2022-03-17T15:52:00Z">
            <w:tblPrEx>
              <w:tblW w:w="5000" w:type="pct"/>
              <w:tblLook w:val="0020" w:firstRow="1" w:lastRow="0" w:firstColumn="0" w:lastColumn="0" w:noHBand="0" w:noVBand="0"/>
            </w:tblPrEx>
          </w:tblPrExChange>
        </w:tblPrEx>
        <w:trPr>
          <w:trHeight w:val="20"/>
        </w:trPr>
        <w:tc>
          <w:tcPr>
            <w:tcW w:w="0" w:type="auto"/>
            <w:tcPrChange w:id="735" w:author="Marcus Beck" w:date="2022-03-17T15:52:00Z">
              <w:tcPr>
                <w:tcW w:w="0" w:type="auto"/>
              </w:tcPr>
            </w:tcPrChange>
          </w:tcPr>
          <w:p w14:paraId="7036C6E2" w14:textId="77777777" w:rsidR="00A61366" w:rsidRPr="00337A93" w:rsidRDefault="00A61366">
            <w:pPr>
              <w:pStyle w:val="Compact"/>
              <w:rPr>
                <w:sz w:val="20"/>
                <w:szCs w:val="20"/>
              </w:rPr>
            </w:pPr>
          </w:p>
        </w:tc>
        <w:tc>
          <w:tcPr>
            <w:tcW w:w="0" w:type="auto"/>
            <w:tcPrChange w:id="736" w:author="Marcus Beck" w:date="2022-03-17T15:52:00Z">
              <w:tcPr>
                <w:tcW w:w="0" w:type="auto"/>
              </w:tcPr>
            </w:tcPrChange>
          </w:tcPr>
          <w:p w14:paraId="0078BE99" w14:textId="77777777" w:rsidR="00A61366" w:rsidRPr="00337A93" w:rsidRDefault="00A61366">
            <w:pPr>
              <w:pStyle w:val="Compact"/>
              <w:rPr>
                <w:sz w:val="20"/>
                <w:szCs w:val="20"/>
              </w:rPr>
            </w:pPr>
          </w:p>
        </w:tc>
        <w:tc>
          <w:tcPr>
            <w:tcW w:w="0" w:type="auto"/>
            <w:tcPrChange w:id="737" w:author="Marcus Beck" w:date="2022-03-17T15:52:00Z">
              <w:tcPr>
                <w:tcW w:w="0" w:type="auto"/>
              </w:tcPr>
            </w:tcPrChange>
          </w:tcPr>
          <w:p w14:paraId="333495AD" w14:textId="77777777" w:rsidR="00A61366" w:rsidRPr="00337A93" w:rsidRDefault="00A61366">
            <w:pPr>
              <w:pStyle w:val="Compact"/>
              <w:rPr>
                <w:sz w:val="20"/>
                <w:szCs w:val="20"/>
              </w:rPr>
            </w:pPr>
          </w:p>
        </w:tc>
        <w:tc>
          <w:tcPr>
            <w:tcW w:w="0" w:type="auto"/>
            <w:tcPrChange w:id="738" w:author="Marcus Beck" w:date="2022-03-17T15:52:00Z">
              <w:tcPr>
                <w:tcW w:w="0" w:type="auto"/>
              </w:tcPr>
            </w:tcPrChange>
          </w:tcPr>
          <w:p w14:paraId="035EDA21" w14:textId="77777777" w:rsidR="00A61366" w:rsidRPr="00337A93" w:rsidRDefault="00BC3ECC">
            <w:pPr>
              <w:pStyle w:val="Compact"/>
              <w:rPr>
                <w:sz w:val="20"/>
                <w:szCs w:val="20"/>
              </w:rPr>
            </w:pPr>
            <w:proofErr w:type="spellStart"/>
            <w:r w:rsidRPr="00337A93">
              <w:rPr>
                <w:sz w:val="20"/>
                <w:szCs w:val="20"/>
              </w:rPr>
              <w:t>abcd</w:t>
            </w:r>
            <w:proofErr w:type="spellEnd"/>
          </w:p>
        </w:tc>
        <w:tc>
          <w:tcPr>
            <w:tcW w:w="0" w:type="auto"/>
            <w:tcPrChange w:id="739" w:author="Marcus Beck" w:date="2022-03-17T15:52:00Z">
              <w:tcPr>
                <w:tcW w:w="0" w:type="auto"/>
              </w:tcPr>
            </w:tcPrChange>
          </w:tcPr>
          <w:p w14:paraId="68E2DF84" w14:textId="77777777" w:rsidR="00A61366" w:rsidRPr="00337A93" w:rsidRDefault="00BC3ECC">
            <w:pPr>
              <w:pStyle w:val="Compact"/>
              <w:rPr>
                <w:sz w:val="20"/>
                <w:szCs w:val="20"/>
              </w:rPr>
            </w:pPr>
            <w:r w:rsidRPr="00337A93">
              <w:rPr>
                <w:sz w:val="20"/>
                <w:szCs w:val="20"/>
              </w:rPr>
              <w:t>Sep</w:t>
            </w:r>
          </w:p>
        </w:tc>
        <w:tc>
          <w:tcPr>
            <w:tcW w:w="0" w:type="auto"/>
            <w:tcPrChange w:id="740" w:author="Marcus Beck" w:date="2022-03-17T15:52:00Z">
              <w:tcPr>
                <w:tcW w:w="0" w:type="auto"/>
              </w:tcPr>
            </w:tcPrChange>
          </w:tcPr>
          <w:p w14:paraId="62A5C3FF" w14:textId="77777777" w:rsidR="00A61366" w:rsidRPr="00337A93" w:rsidRDefault="00BC3ECC">
            <w:pPr>
              <w:pStyle w:val="Compact"/>
              <w:jc w:val="right"/>
              <w:rPr>
                <w:sz w:val="20"/>
                <w:szCs w:val="20"/>
              </w:rPr>
            </w:pPr>
            <w:r w:rsidRPr="00337A93">
              <w:rPr>
                <w:sz w:val="20"/>
                <w:szCs w:val="20"/>
              </w:rPr>
              <w:t>8</w:t>
            </w:r>
          </w:p>
        </w:tc>
        <w:tc>
          <w:tcPr>
            <w:tcW w:w="0" w:type="auto"/>
            <w:tcPrChange w:id="741" w:author="Marcus Beck" w:date="2022-03-17T15:52:00Z">
              <w:tcPr>
                <w:tcW w:w="0" w:type="auto"/>
              </w:tcPr>
            </w:tcPrChange>
          </w:tcPr>
          <w:p w14:paraId="0C5D0B85" w14:textId="77777777" w:rsidR="00A61366" w:rsidRPr="00337A93" w:rsidRDefault="00BC3ECC">
            <w:pPr>
              <w:pStyle w:val="Compact"/>
              <w:jc w:val="right"/>
              <w:rPr>
                <w:sz w:val="20"/>
                <w:szCs w:val="20"/>
              </w:rPr>
            </w:pPr>
            <w:r w:rsidRPr="00337A93">
              <w:rPr>
                <w:sz w:val="20"/>
                <w:szCs w:val="20"/>
              </w:rPr>
              <w:t>3.600</w:t>
            </w:r>
          </w:p>
        </w:tc>
        <w:tc>
          <w:tcPr>
            <w:tcW w:w="0" w:type="auto"/>
            <w:tcPrChange w:id="742" w:author="Marcus Beck" w:date="2022-03-17T15:52:00Z">
              <w:tcPr>
                <w:tcW w:w="0" w:type="auto"/>
              </w:tcPr>
            </w:tcPrChange>
          </w:tcPr>
          <w:p w14:paraId="688FA6C9" w14:textId="77777777" w:rsidR="00A61366" w:rsidRPr="00337A93" w:rsidRDefault="00BC3ECC">
            <w:pPr>
              <w:pStyle w:val="Compact"/>
              <w:jc w:val="right"/>
              <w:rPr>
                <w:sz w:val="20"/>
                <w:szCs w:val="20"/>
              </w:rPr>
            </w:pPr>
            <w:r w:rsidRPr="00337A93">
              <w:rPr>
                <w:sz w:val="20"/>
                <w:szCs w:val="20"/>
              </w:rPr>
              <w:t>-1.500</w:t>
            </w:r>
          </w:p>
        </w:tc>
      </w:tr>
      <w:tr w:rsidR="00A61366" w14:paraId="6AC0BFBD" w14:textId="77777777" w:rsidTr="00337A93">
        <w:tblPrEx>
          <w:tblW w:w="5000" w:type="pct"/>
          <w:tblLook w:val="0020" w:firstRow="1" w:lastRow="0" w:firstColumn="0" w:lastColumn="0" w:noHBand="0" w:noVBand="0"/>
          <w:tblPrExChange w:id="743" w:author="Marcus Beck" w:date="2022-03-17T15:52:00Z">
            <w:tblPrEx>
              <w:tblW w:w="5000" w:type="pct"/>
              <w:tblLook w:val="0020" w:firstRow="1" w:lastRow="0" w:firstColumn="0" w:lastColumn="0" w:noHBand="0" w:noVBand="0"/>
            </w:tblPrEx>
          </w:tblPrExChange>
        </w:tblPrEx>
        <w:trPr>
          <w:trHeight w:val="20"/>
        </w:trPr>
        <w:tc>
          <w:tcPr>
            <w:tcW w:w="0" w:type="auto"/>
            <w:tcPrChange w:id="744" w:author="Marcus Beck" w:date="2022-03-17T15:52:00Z">
              <w:tcPr>
                <w:tcW w:w="0" w:type="auto"/>
              </w:tcPr>
            </w:tcPrChange>
          </w:tcPr>
          <w:p w14:paraId="5CC5C283" w14:textId="77777777" w:rsidR="00A61366" w:rsidRPr="00337A93" w:rsidRDefault="00A61366">
            <w:pPr>
              <w:pStyle w:val="Compact"/>
              <w:rPr>
                <w:sz w:val="20"/>
                <w:szCs w:val="20"/>
              </w:rPr>
            </w:pPr>
          </w:p>
        </w:tc>
        <w:tc>
          <w:tcPr>
            <w:tcW w:w="0" w:type="auto"/>
            <w:tcPrChange w:id="745" w:author="Marcus Beck" w:date="2022-03-17T15:52:00Z">
              <w:tcPr>
                <w:tcW w:w="0" w:type="auto"/>
              </w:tcPr>
            </w:tcPrChange>
          </w:tcPr>
          <w:p w14:paraId="29C407CA" w14:textId="77777777" w:rsidR="00A61366" w:rsidRPr="00337A93" w:rsidRDefault="00BC3ECC">
            <w:pPr>
              <w:pStyle w:val="Compact"/>
              <w:rPr>
                <w:sz w:val="20"/>
                <w:szCs w:val="20"/>
              </w:rPr>
            </w:pPr>
            <w:r w:rsidRPr="00337A93">
              <w:rPr>
                <w:sz w:val="20"/>
                <w:szCs w:val="20"/>
              </w:rPr>
              <w:t>Secchi (m)</w:t>
            </w:r>
          </w:p>
        </w:tc>
        <w:tc>
          <w:tcPr>
            <w:tcW w:w="0" w:type="auto"/>
            <w:tcPrChange w:id="746" w:author="Marcus Beck" w:date="2022-03-17T15:52:00Z">
              <w:tcPr>
                <w:tcW w:w="0" w:type="auto"/>
              </w:tcPr>
            </w:tcPrChange>
          </w:tcPr>
          <w:p w14:paraId="606B8EF2" w14:textId="77777777" w:rsidR="00A61366" w:rsidRPr="00337A93" w:rsidRDefault="00BC3ECC">
            <w:pPr>
              <w:pStyle w:val="Compact"/>
              <w:rPr>
                <w:sz w:val="20"/>
                <w:szCs w:val="20"/>
              </w:rPr>
            </w:pPr>
            <w:r w:rsidRPr="00337A93">
              <w:rPr>
                <w:sz w:val="20"/>
                <w:szCs w:val="20"/>
              </w:rPr>
              <w:t>8.77</w:t>
            </w:r>
          </w:p>
        </w:tc>
        <w:tc>
          <w:tcPr>
            <w:tcW w:w="0" w:type="auto"/>
            <w:tcPrChange w:id="747" w:author="Marcus Beck" w:date="2022-03-17T15:52:00Z">
              <w:tcPr>
                <w:tcW w:w="0" w:type="auto"/>
              </w:tcPr>
            </w:tcPrChange>
          </w:tcPr>
          <w:p w14:paraId="1957CD75" w14:textId="77777777" w:rsidR="00A61366" w:rsidRPr="00337A93" w:rsidRDefault="00BC3ECC">
            <w:pPr>
              <w:pStyle w:val="Compact"/>
              <w:rPr>
                <w:sz w:val="20"/>
                <w:szCs w:val="20"/>
              </w:rPr>
            </w:pPr>
            <w:r w:rsidRPr="00337A93">
              <w:rPr>
                <w:sz w:val="20"/>
                <w:szCs w:val="20"/>
              </w:rPr>
              <w:t>a</w:t>
            </w:r>
          </w:p>
        </w:tc>
        <w:tc>
          <w:tcPr>
            <w:tcW w:w="0" w:type="auto"/>
            <w:tcPrChange w:id="748" w:author="Marcus Beck" w:date="2022-03-17T15:52:00Z">
              <w:tcPr>
                <w:tcW w:w="0" w:type="auto"/>
              </w:tcPr>
            </w:tcPrChange>
          </w:tcPr>
          <w:p w14:paraId="5871B86D" w14:textId="77777777" w:rsidR="00A61366" w:rsidRPr="00337A93" w:rsidRDefault="00BC3ECC">
            <w:pPr>
              <w:pStyle w:val="Compact"/>
              <w:rPr>
                <w:sz w:val="20"/>
                <w:szCs w:val="20"/>
              </w:rPr>
            </w:pPr>
            <w:r w:rsidRPr="00337A93">
              <w:rPr>
                <w:sz w:val="20"/>
                <w:szCs w:val="20"/>
              </w:rPr>
              <w:t>Apr</w:t>
            </w:r>
          </w:p>
        </w:tc>
        <w:tc>
          <w:tcPr>
            <w:tcW w:w="0" w:type="auto"/>
            <w:tcPrChange w:id="749" w:author="Marcus Beck" w:date="2022-03-17T15:52:00Z">
              <w:tcPr>
                <w:tcW w:w="0" w:type="auto"/>
              </w:tcPr>
            </w:tcPrChange>
          </w:tcPr>
          <w:p w14:paraId="1DBD0CE9" w14:textId="77777777" w:rsidR="00A61366" w:rsidRPr="00337A93" w:rsidRDefault="00BC3ECC">
            <w:pPr>
              <w:pStyle w:val="Compact"/>
              <w:jc w:val="right"/>
              <w:rPr>
                <w:sz w:val="20"/>
                <w:szCs w:val="20"/>
              </w:rPr>
            </w:pPr>
            <w:r w:rsidRPr="00337A93">
              <w:rPr>
                <w:sz w:val="20"/>
                <w:szCs w:val="20"/>
              </w:rPr>
              <w:t>41</w:t>
            </w:r>
          </w:p>
        </w:tc>
        <w:tc>
          <w:tcPr>
            <w:tcW w:w="0" w:type="auto"/>
            <w:tcPrChange w:id="750" w:author="Marcus Beck" w:date="2022-03-17T15:52:00Z">
              <w:tcPr>
                <w:tcW w:w="0" w:type="auto"/>
              </w:tcPr>
            </w:tcPrChange>
          </w:tcPr>
          <w:p w14:paraId="78A4FBEA" w14:textId="77777777" w:rsidR="00A61366" w:rsidRPr="00337A93" w:rsidRDefault="00BC3ECC">
            <w:pPr>
              <w:pStyle w:val="Compact"/>
              <w:jc w:val="right"/>
              <w:rPr>
                <w:sz w:val="20"/>
                <w:szCs w:val="20"/>
              </w:rPr>
            </w:pPr>
            <w:r w:rsidRPr="00337A93">
              <w:rPr>
                <w:sz w:val="20"/>
                <w:szCs w:val="20"/>
              </w:rPr>
              <w:t>2.700</w:t>
            </w:r>
          </w:p>
        </w:tc>
        <w:tc>
          <w:tcPr>
            <w:tcW w:w="0" w:type="auto"/>
            <w:tcPrChange w:id="751" w:author="Marcus Beck" w:date="2022-03-17T15:52:00Z">
              <w:tcPr>
                <w:tcW w:w="0" w:type="auto"/>
              </w:tcPr>
            </w:tcPrChange>
          </w:tcPr>
          <w:p w14:paraId="6C6145D4" w14:textId="77777777" w:rsidR="00A61366" w:rsidRPr="00337A93" w:rsidRDefault="00BC3ECC">
            <w:pPr>
              <w:pStyle w:val="Compact"/>
              <w:jc w:val="right"/>
              <w:rPr>
                <w:sz w:val="20"/>
                <w:szCs w:val="20"/>
              </w:rPr>
            </w:pPr>
            <w:r w:rsidRPr="00337A93">
              <w:rPr>
                <w:sz w:val="20"/>
                <w:szCs w:val="20"/>
              </w:rPr>
              <w:t>0.000</w:t>
            </w:r>
          </w:p>
        </w:tc>
      </w:tr>
      <w:tr w:rsidR="00A61366" w14:paraId="2CD2F581" w14:textId="77777777" w:rsidTr="00337A93">
        <w:tblPrEx>
          <w:tblW w:w="5000" w:type="pct"/>
          <w:tblLook w:val="0020" w:firstRow="1" w:lastRow="0" w:firstColumn="0" w:lastColumn="0" w:noHBand="0" w:noVBand="0"/>
          <w:tblPrExChange w:id="752" w:author="Marcus Beck" w:date="2022-03-17T15:52:00Z">
            <w:tblPrEx>
              <w:tblW w:w="5000" w:type="pct"/>
              <w:tblLook w:val="0020" w:firstRow="1" w:lastRow="0" w:firstColumn="0" w:lastColumn="0" w:noHBand="0" w:noVBand="0"/>
            </w:tblPrEx>
          </w:tblPrExChange>
        </w:tblPrEx>
        <w:trPr>
          <w:trHeight w:val="20"/>
        </w:trPr>
        <w:tc>
          <w:tcPr>
            <w:tcW w:w="0" w:type="auto"/>
            <w:tcPrChange w:id="753" w:author="Marcus Beck" w:date="2022-03-17T15:52:00Z">
              <w:tcPr>
                <w:tcW w:w="0" w:type="auto"/>
              </w:tcPr>
            </w:tcPrChange>
          </w:tcPr>
          <w:p w14:paraId="7F889AE2" w14:textId="77777777" w:rsidR="00A61366" w:rsidRPr="00337A93" w:rsidRDefault="00A61366">
            <w:pPr>
              <w:pStyle w:val="Compact"/>
              <w:rPr>
                <w:sz w:val="20"/>
                <w:szCs w:val="20"/>
              </w:rPr>
            </w:pPr>
          </w:p>
        </w:tc>
        <w:tc>
          <w:tcPr>
            <w:tcW w:w="0" w:type="auto"/>
            <w:tcPrChange w:id="754" w:author="Marcus Beck" w:date="2022-03-17T15:52:00Z">
              <w:tcPr>
                <w:tcW w:w="0" w:type="auto"/>
              </w:tcPr>
            </w:tcPrChange>
          </w:tcPr>
          <w:p w14:paraId="36AADF84" w14:textId="77777777" w:rsidR="00A61366" w:rsidRPr="00337A93" w:rsidRDefault="00A61366">
            <w:pPr>
              <w:pStyle w:val="Compact"/>
              <w:rPr>
                <w:sz w:val="20"/>
                <w:szCs w:val="20"/>
              </w:rPr>
            </w:pPr>
          </w:p>
        </w:tc>
        <w:tc>
          <w:tcPr>
            <w:tcW w:w="0" w:type="auto"/>
            <w:tcPrChange w:id="755" w:author="Marcus Beck" w:date="2022-03-17T15:52:00Z">
              <w:tcPr>
                <w:tcW w:w="0" w:type="auto"/>
              </w:tcPr>
            </w:tcPrChange>
          </w:tcPr>
          <w:p w14:paraId="544D97E7" w14:textId="77777777" w:rsidR="00A61366" w:rsidRPr="00337A93" w:rsidRDefault="00A61366">
            <w:pPr>
              <w:pStyle w:val="Compact"/>
              <w:rPr>
                <w:sz w:val="20"/>
                <w:szCs w:val="20"/>
              </w:rPr>
            </w:pPr>
          </w:p>
        </w:tc>
        <w:tc>
          <w:tcPr>
            <w:tcW w:w="0" w:type="auto"/>
            <w:tcPrChange w:id="756" w:author="Marcus Beck" w:date="2022-03-17T15:52:00Z">
              <w:tcPr>
                <w:tcW w:w="0" w:type="auto"/>
              </w:tcPr>
            </w:tcPrChange>
          </w:tcPr>
          <w:p w14:paraId="3FC967AA" w14:textId="77777777" w:rsidR="00A61366" w:rsidRPr="00337A93" w:rsidRDefault="00BC3ECC">
            <w:pPr>
              <w:pStyle w:val="Compact"/>
              <w:rPr>
                <w:sz w:val="20"/>
                <w:szCs w:val="20"/>
              </w:rPr>
            </w:pPr>
            <w:r w:rsidRPr="00337A93">
              <w:rPr>
                <w:sz w:val="20"/>
                <w:szCs w:val="20"/>
              </w:rPr>
              <w:t>a</w:t>
            </w:r>
          </w:p>
        </w:tc>
        <w:tc>
          <w:tcPr>
            <w:tcW w:w="0" w:type="auto"/>
            <w:tcPrChange w:id="757" w:author="Marcus Beck" w:date="2022-03-17T15:52:00Z">
              <w:tcPr>
                <w:tcW w:w="0" w:type="auto"/>
              </w:tcPr>
            </w:tcPrChange>
          </w:tcPr>
          <w:p w14:paraId="2C9AAA11" w14:textId="77777777" w:rsidR="00A61366" w:rsidRPr="00337A93" w:rsidRDefault="00BC3ECC">
            <w:pPr>
              <w:pStyle w:val="Compact"/>
              <w:rPr>
                <w:sz w:val="20"/>
                <w:szCs w:val="20"/>
              </w:rPr>
            </w:pPr>
            <w:r w:rsidRPr="00337A93">
              <w:rPr>
                <w:sz w:val="20"/>
                <w:szCs w:val="20"/>
              </w:rPr>
              <w:t>May</w:t>
            </w:r>
          </w:p>
        </w:tc>
        <w:tc>
          <w:tcPr>
            <w:tcW w:w="0" w:type="auto"/>
            <w:tcPrChange w:id="758" w:author="Marcus Beck" w:date="2022-03-17T15:52:00Z">
              <w:tcPr>
                <w:tcW w:w="0" w:type="auto"/>
              </w:tcPr>
            </w:tcPrChange>
          </w:tcPr>
          <w:p w14:paraId="447B28B0" w14:textId="77777777" w:rsidR="00A61366" w:rsidRPr="00337A93" w:rsidRDefault="00BC3ECC">
            <w:pPr>
              <w:pStyle w:val="Compact"/>
              <w:jc w:val="right"/>
              <w:rPr>
                <w:sz w:val="20"/>
                <w:szCs w:val="20"/>
              </w:rPr>
            </w:pPr>
            <w:r w:rsidRPr="00337A93">
              <w:rPr>
                <w:sz w:val="20"/>
                <w:szCs w:val="20"/>
              </w:rPr>
              <w:t>16</w:t>
            </w:r>
          </w:p>
        </w:tc>
        <w:tc>
          <w:tcPr>
            <w:tcW w:w="0" w:type="auto"/>
            <w:tcPrChange w:id="759" w:author="Marcus Beck" w:date="2022-03-17T15:52:00Z">
              <w:tcPr>
                <w:tcW w:w="0" w:type="auto"/>
              </w:tcPr>
            </w:tcPrChange>
          </w:tcPr>
          <w:p w14:paraId="43D4D1F6" w14:textId="77777777" w:rsidR="00A61366" w:rsidRPr="00337A93" w:rsidRDefault="00BC3ECC">
            <w:pPr>
              <w:pStyle w:val="Compact"/>
              <w:jc w:val="right"/>
              <w:rPr>
                <w:sz w:val="20"/>
                <w:szCs w:val="20"/>
              </w:rPr>
            </w:pPr>
            <w:r w:rsidRPr="00337A93">
              <w:rPr>
                <w:sz w:val="20"/>
                <w:szCs w:val="20"/>
              </w:rPr>
              <w:t>2.200</w:t>
            </w:r>
          </w:p>
        </w:tc>
        <w:tc>
          <w:tcPr>
            <w:tcW w:w="0" w:type="auto"/>
            <w:tcPrChange w:id="760" w:author="Marcus Beck" w:date="2022-03-17T15:52:00Z">
              <w:tcPr>
                <w:tcW w:w="0" w:type="auto"/>
              </w:tcPr>
            </w:tcPrChange>
          </w:tcPr>
          <w:p w14:paraId="5687A508" w14:textId="77777777" w:rsidR="00A61366" w:rsidRPr="00337A93" w:rsidRDefault="00BC3ECC">
            <w:pPr>
              <w:pStyle w:val="Compact"/>
              <w:jc w:val="right"/>
              <w:rPr>
                <w:sz w:val="20"/>
                <w:szCs w:val="20"/>
              </w:rPr>
            </w:pPr>
            <w:r w:rsidRPr="00337A93">
              <w:rPr>
                <w:sz w:val="20"/>
                <w:szCs w:val="20"/>
              </w:rPr>
              <w:t>-0.500</w:t>
            </w:r>
          </w:p>
        </w:tc>
      </w:tr>
      <w:tr w:rsidR="00A61366" w14:paraId="3D9D4C75" w14:textId="77777777" w:rsidTr="00337A93">
        <w:tblPrEx>
          <w:tblW w:w="5000" w:type="pct"/>
          <w:tblLook w:val="0020" w:firstRow="1" w:lastRow="0" w:firstColumn="0" w:lastColumn="0" w:noHBand="0" w:noVBand="0"/>
          <w:tblPrExChange w:id="761" w:author="Marcus Beck" w:date="2022-03-17T15:52:00Z">
            <w:tblPrEx>
              <w:tblW w:w="5000" w:type="pct"/>
              <w:tblLook w:val="0020" w:firstRow="1" w:lastRow="0" w:firstColumn="0" w:lastColumn="0" w:noHBand="0" w:noVBand="0"/>
            </w:tblPrEx>
          </w:tblPrExChange>
        </w:tblPrEx>
        <w:trPr>
          <w:trHeight w:val="20"/>
        </w:trPr>
        <w:tc>
          <w:tcPr>
            <w:tcW w:w="0" w:type="auto"/>
            <w:tcPrChange w:id="762" w:author="Marcus Beck" w:date="2022-03-17T15:52:00Z">
              <w:tcPr>
                <w:tcW w:w="0" w:type="auto"/>
              </w:tcPr>
            </w:tcPrChange>
          </w:tcPr>
          <w:p w14:paraId="34212849" w14:textId="77777777" w:rsidR="00A61366" w:rsidRPr="00337A93" w:rsidRDefault="00A61366">
            <w:pPr>
              <w:pStyle w:val="Compact"/>
              <w:rPr>
                <w:sz w:val="20"/>
                <w:szCs w:val="20"/>
              </w:rPr>
            </w:pPr>
          </w:p>
        </w:tc>
        <w:tc>
          <w:tcPr>
            <w:tcW w:w="0" w:type="auto"/>
            <w:tcPrChange w:id="763" w:author="Marcus Beck" w:date="2022-03-17T15:52:00Z">
              <w:tcPr>
                <w:tcW w:w="0" w:type="auto"/>
              </w:tcPr>
            </w:tcPrChange>
          </w:tcPr>
          <w:p w14:paraId="77134ADD" w14:textId="77777777" w:rsidR="00A61366" w:rsidRPr="00337A93" w:rsidRDefault="00A61366">
            <w:pPr>
              <w:pStyle w:val="Compact"/>
              <w:rPr>
                <w:sz w:val="20"/>
                <w:szCs w:val="20"/>
              </w:rPr>
            </w:pPr>
          </w:p>
        </w:tc>
        <w:tc>
          <w:tcPr>
            <w:tcW w:w="0" w:type="auto"/>
            <w:tcPrChange w:id="764" w:author="Marcus Beck" w:date="2022-03-17T15:52:00Z">
              <w:tcPr>
                <w:tcW w:w="0" w:type="auto"/>
              </w:tcPr>
            </w:tcPrChange>
          </w:tcPr>
          <w:p w14:paraId="3A2BF207" w14:textId="77777777" w:rsidR="00A61366" w:rsidRPr="00337A93" w:rsidRDefault="00A61366">
            <w:pPr>
              <w:pStyle w:val="Compact"/>
              <w:rPr>
                <w:sz w:val="20"/>
                <w:szCs w:val="20"/>
              </w:rPr>
            </w:pPr>
          </w:p>
        </w:tc>
        <w:tc>
          <w:tcPr>
            <w:tcW w:w="0" w:type="auto"/>
            <w:tcPrChange w:id="765" w:author="Marcus Beck" w:date="2022-03-17T15:52:00Z">
              <w:tcPr>
                <w:tcW w:w="0" w:type="auto"/>
              </w:tcPr>
            </w:tcPrChange>
          </w:tcPr>
          <w:p w14:paraId="42F0C631" w14:textId="77777777" w:rsidR="00A61366" w:rsidRPr="00337A93" w:rsidRDefault="00BC3ECC">
            <w:pPr>
              <w:pStyle w:val="Compact"/>
              <w:rPr>
                <w:sz w:val="20"/>
                <w:szCs w:val="20"/>
              </w:rPr>
            </w:pPr>
            <w:r w:rsidRPr="00337A93">
              <w:rPr>
                <w:sz w:val="20"/>
                <w:szCs w:val="20"/>
              </w:rPr>
              <w:t>a</w:t>
            </w:r>
          </w:p>
        </w:tc>
        <w:tc>
          <w:tcPr>
            <w:tcW w:w="0" w:type="auto"/>
            <w:tcPrChange w:id="766" w:author="Marcus Beck" w:date="2022-03-17T15:52:00Z">
              <w:tcPr>
                <w:tcW w:w="0" w:type="auto"/>
              </w:tcPr>
            </w:tcPrChange>
          </w:tcPr>
          <w:p w14:paraId="29F022DD" w14:textId="77777777" w:rsidR="00A61366" w:rsidRPr="00337A93" w:rsidRDefault="00BC3ECC">
            <w:pPr>
              <w:pStyle w:val="Compact"/>
              <w:rPr>
                <w:sz w:val="20"/>
                <w:szCs w:val="20"/>
              </w:rPr>
            </w:pPr>
            <w:r w:rsidRPr="00337A93">
              <w:rPr>
                <w:sz w:val="20"/>
                <w:szCs w:val="20"/>
              </w:rPr>
              <w:t>Jun</w:t>
            </w:r>
          </w:p>
        </w:tc>
        <w:tc>
          <w:tcPr>
            <w:tcW w:w="0" w:type="auto"/>
            <w:tcPrChange w:id="767" w:author="Marcus Beck" w:date="2022-03-17T15:52:00Z">
              <w:tcPr>
                <w:tcW w:w="0" w:type="auto"/>
              </w:tcPr>
            </w:tcPrChange>
          </w:tcPr>
          <w:p w14:paraId="7C7642B0" w14:textId="77777777" w:rsidR="00A61366" w:rsidRPr="00337A93" w:rsidRDefault="00BC3ECC">
            <w:pPr>
              <w:pStyle w:val="Compact"/>
              <w:jc w:val="right"/>
              <w:rPr>
                <w:sz w:val="20"/>
                <w:szCs w:val="20"/>
              </w:rPr>
            </w:pPr>
            <w:r w:rsidRPr="00337A93">
              <w:rPr>
                <w:sz w:val="20"/>
                <w:szCs w:val="20"/>
              </w:rPr>
              <w:t>12</w:t>
            </w:r>
          </w:p>
        </w:tc>
        <w:tc>
          <w:tcPr>
            <w:tcW w:w="0" w:type="auto"/>
            <w:tcPrChange w:id="768" w:author="Marcus Beck" w:date="2022-03-17T15:52:00Z">
              <w:tcPr>
                <w:tcW w:w="0" w:type="auto"/>
              </w:tcPr>
            </w:tcPrChange>
          </w:tcPr>
          <w:p w14:paraId="5FE941F0" w14:textId="77777777" w:rsidR="00A61366" w:rsidRPr="00337A93" w:rsidRDefault="00BC3ECC">
            <w:pPr>
              <w:pStyle w:val="Compact"/>
              <w:jc w:val="right"/>
              <w:rPr>
                <w:sz w:val="20"/>
                <w:szCs w:val="20"/>
              </w:rPr>
            </w:pPr>
            <w:r w:rsidRPr="00337A93">
              <w:rPr>
                <w:sz w:val="20"/>
                <w:szCs w:val="20"/>
              </w:rPr>
              <w:t>2.200</w:t>
            </w:r>
          </w:p>
        </w:tc>
        <w:tc>
          <w:tcPr>
            <w:tcW w:w="0" w:type="auto"/>
            <w:tcPrChange w:id="769" w:author="Marcus Beck" w:date="2022-03-17T15:52:00Z">
              <w:tcPr>
                <w:tcW w:w="0" w:type="auto"/>
              </w:tcPr>
            </w:tcPrChange>
          </w:tcPr>
          <w:p w14:paraId="12937286" w14:textId="77777777" w:rsidR="00A61366" w:rsidRPr="00337A93" w:rsidRDefault="00BC3ECC">
            <w:pPr>
              <w:pStyle w:val="Compact"/>
              <w:jc w:val="right"/>
              <w:rPr>
                <w:sz w:val="20"/>
                <w:szCs w:val="20"/>
              </w:rPr>
            </w:pPr>
            <w:r w:rsidRPr="00337A93">
              <w:rPr>
                <w:sz w:val="20"/>
                <w:szCs w:val="20"/>
              </w:rPr>
              <w:t>-0.400</w:t>
            </w:r>
          </w:p>
        </w:tc>
      </w:tr>
      <w:tr w:rsidR="00A61366" w14:paraId="71BCED13" w14:textId="77777777" w:rsidTr="00337A93">
        <w:tblPrEx>
          <w:tblW w:w="5000" w:type="pct"/>
          <w:tblLook w:val="0020" w:firstRow="1" w:lastRow="0" w:firstColumn="0" w:lastColumn="0" w:noHBand="0" w:noVBand="0"/>
          <w:tblPrExChange w:id="770" w:author="Marcus Beck" w:date="2022-03-17T15:52:00Z">
            <w:tblPrEx>
              <w:tblW w:w="5000" w:type="pct"/>
              <w:tblLook w:val="0020" w:firstRow="1" w:lastRow="0" w:firstColumn="0" w:lastColumn="0" w:noHBand="0" w:noVBand="0"/>
            </w:tblPrEx>
          </w:tblPrExChange>
        </w:tblPrEx>
        <w:trPr>
          <w:trHeight w:val="20"/>
        </w:trPr>
        <w:tc>
          <w:tcPr>
            <w:tcW w:w="0" w:type="auto"/>
            <w:tcPrChange w:id="771" w:author="Marcus Beck" w:date="2022-03-17T15:52:00Z">
              <w:tcPr>
                <w:tcW w:w="0" w:type="auto"/>
              </w:tcPr>
            </w:tcPrChange>
          </w:tcPr>
          <w:p w14:paraId="568AECCF" w14:textId="77777777" w:rsidR="00A61366" w:rsidRPr="00337A93" w:rsidRDefault="00A61366">
            <w:pPr>
              <w:pStyle w:val="Compact"/>
              <w:rPr>
                <w:sz w:val="20"/>
                <w:szCs w:val="20"/>
              </w:rPr>
            </w:pPr>
          </w:p>
        </w:tc>
        <w:tc>
          <w:tcPr>
            <w:tcW w:w="0" w:type="auto"/>
            <w:tcPrChange w:id="772" w:author="Marcus Beck" w:date="2022-03-17T15:52:00Z">
              <w:tcPr>
                <w:tcW w:w="0" w:type="auto"/>
              </w:tcPr>
            </w:tcPrChange>
          </w:tcPr>
          <w:p w14:paraId="2AABA5E8" w14:textId="77777777" w:rsidR="00A61366" w:rsidRPr="00337A93" w:rsidRDefault="00A61366">
            <w:pPr>
              <w:pStyle w:val="Compact"/>
              <w:rPr>
                <w:sz w:val="20"/>
                <w:szCs w:val="20"/>
              </w:rPr>
            </w:pPr>
          </w:p>
        </w:tc>
        <w:tc>
          <w:tcPr>
            <w:tcW w:w="0" w:type="auto"/>
            <w:tcPrChange w:id="773" w:author="Marcus Beck" w:date="2022-03-17T15:52:00Z">
              <w:tcPr>
                <w:tcW w:w="0" w:type="auto"/>
              </w:tcPr>
            </w:tcPrChange>
          </w:tcPr>
          <w:p w14:paraId="16086D8E" w14:textId="77777777" w:rsidR="00A61366" w:rsidRPr="00337A93" w:rsidRDefault="00A61366">
            <w:pPr>
              <w:pStyle w:val="Compact"/>
              <w:rPr>
                <w:sz w:val="20"/>
                <w:szCs w:val="20"/>
              </w:rPr>
            </w:pPr>
          </w:p>
        </w:tc>
        <w:tc>
          <w:tcPr>
            <w:tcW w:w="0" w:type="auto"/>
            <w:tcPrChange w:id="774" w:author="Marcus Beck" w:date="2022-03-17T15:52:00Z">
              <w:tcPr>
                <w:tcW w:w="0" w:type="auto"/>
              </w:tcPr>
            </w:tcPrChange>
          </w:tcPr>
          <w:p w14:paraId="5C5FA3DF" w14:textId="77777777" w:rsidR="00A61366" w:rsidRPr="00337A93" w:rsidRDefault="00BC3ECC">
            <w:pPr>
              <w:pStyle w:val="Compact"/>
              <w:rPr>
                <w:sz w:val="20"/>
                <w:szCs w:val="20"/>
              </w:rPr>
            </w:pPr>
            <w:r w:rsidRPr="00337A93">
              <w:rPr>
                <w:sz w:val="20"/>
                <w:szCs w:val="20"/>
              </w:rPr>
              <w:t>a</w:t>
            </w:r>
          </w:p>
        </w:tc>
        <w:tc>
          <w:tcPr>
            <w:tcW w:w="0" w:type="auto"/>
            <w:tcPrChange w:id="775" w:author="Marcus Beck" w:date="2022-03-17T15:52:00Z">
              <w:tcPr>
                <w:tcW w:w="0" w:type="auto"/>
              </w:tcPr>
            </w:tcPrChange>
          </w:tcPr>
          <w:p w14:paraId="5C1E8032" w14:textId="77777777" w:rsidR="00A61366" w:rsidRPr="00337A93" w:rsidRDefault="00BC3ECC">
            <w:pPr>
              <w:pStyle w:val="Compact"/>
              <w:rPr>
                <w:sz w:val="20"/>
                <w:szCs w:val="20"/>
              </w:rPr>
            </w:pPr>
            <w:r w:rsidRPr="00337A93">
              <w:rPr>
                <w:sz w:val="20"/>
                <w:szCs w:val="20"/>
              </w:rPr>
              <w:t>Jul</w:t>
            </w:r>
          </w:p>
        </w:tc>
        <w:tc>
          <w:tcPr>
            <w:tcW w:w="0" w:type="auto"/>
            <w:tcPrChange w:id="776" w:author="Marcus Beck" w:date="2022-03-17T15:52:00Z">
              <w:tcPr>
                <w:tcW w:w="0" w:type="auto"/>
              </w:tcPr>
            </w:tcPrChange>
          </w:tcPr>
          <w:p w14:paraId="1928E45E" w14:textId="77777777" w:rsidR="00A61366" w:rsidRPr="00337A93" w:rsidRDefault="00BC3ECC">
            <w:pPr>
              <w:pStyle w:val="Compact"/>
              <w:jc w:val="right"/>
              <w:rPr>
                <w:sz w:val="20"/>
                <w:szCs w:val="20"/>
              </w:rPr>
            </w:pPr>
            <w:r w:rsidRPr="00337A93">
              <w:rPr>
                <w:sz w:val="20"/>
                <w:szCs w:val="20"/>
              </w:rPr>
              <w:t>12</w:t>
            </w:r>
          </w:p>
        </w:tc>
        <w:tc>
          <w:tcPr>
            <w:tcW w:w="0" w:type="auto"/>
            <w:tcPrChange w:id="777" w:author="Marcus Beck" w:date="2022-03-17T15:52:00Z">
              <w:tcPr>
                <w:tcW w:w="0" w:type="auto"/>
              </w:tcPr>
            </w:tcPrChange>
          </w:tcPr>
          <w:p w14:paraId="50CDBAB2" w14:textId="77777777" w:rsidR="00A61366" w:rsidRPr="00337A93" w:rsidRDefault="00BC3ECC">
            <w:pPr>
              <w:pStyle w:val="Compact"/>
              <w:jc w:val="right"/>
              <w:rPr>
                <w:sz w:val="20"/>
                <w:szCs w:val="20"/>
              </w:rPr>
            </w:pPr>
            <w:r w:rsidRPr="00337A93">
              <w:rPr>
                <w:sz w:val="20"/>
                <w:szCs w:val="20"/>
              </w:rPr>
              <w:t>2.200</w:t>
            </w:r>
          </w:p>
        </w:tc>
        <w:tc>
          <w:tcPr>
            <w:tcW w:w="0" w:type="auto"/>
            <w:tcPrChange w:id="778" w:author="Marcus Beck" w:date="2022-03-17T15:52:00Z">
              <w:tcPr>
                <w:tcW w:w="0" w:type="auto"/>
              </w:tcPr>
            </w:tcPrChange>
          </w:tcPr>
          <w:p w14:paraId="7F80229D" w14:textId="77777777" w:rsidR="00A61366" w:rsidRPr="00337A93" w:rsidRDefault="00BC3ECC">
            <w:pPr>
              <w:pStyle w:val="Compact"/>
              <w:jc w:val="right"/>
              <w:rPr>
                <w:sz w:val="20"/>
                <w:szCs w:val="20"/>
              </w:rPr>
            </w:pPr>
            <w:r w:rsidRPr="00337A93">
              <w:rPr>
                <w:sz w:val="20"/>
                <w:szCs w:val="20"/>
              </w:rPr>
              <w:t>-0.100</w:t>
            </w:r>
          </w:p>
        </w:tc>
      </w:tr>
      <w:tr w:rsidR="00A61366" w14:paraId="2CD58BB5" w14:textId="77777777" w:rsidTr="00337A93">
        <w:tblPrEx>
          <w:tblW w:w="5000" w:type="pct"/>
          <w:tblLook w:val="0020" w:firstRow="1" w:lastRow="0" w:firstColumn="0" w:lastColumn="0" w:noHBand="0" w:noVBand="0"/>
          <w:tblPrExChange w:id="779" w:author="Marcus Beck" w:date="2022-03-17T15:52:00Z">
            <w:tblPrEx>
              <w:tblW w:w="5000" w:type="pct"/>
              <w:tblLook w:val="0020" w:firstRow="1" w:lastRow="0" w:firstColumn="0" w:lastColumn="0" w:noHBand="0" w:noVBand="0"/>
            </w:tblPrEx>
          </w:tblPrExChange>
        </w:tblPrEx>
        <w:trPr>
          <w:trHeight w:val="20"/>
        </w:trPr>
        <w:tc>
          <w:tcPr>
            <w:tcW w:w="0" w:type="auto"/>
            <w:tcPrChange w:id="780" w:author="Marcus Beck" w:date="2022-03-17T15:52:00Z">
              <w:tcPr>
                <w:tcW w:w="0" w:type="auto"/>
              </w:tcPr>
            </w:tcPrChange>
          </w:tcPr>
          <w:p w14:paraId="77DFDE78" w14:textId="77777777" w:rsidR="00A61366" w:rsidRPr="00337A93" w:rsidRDefault="00A61366">
            <w:pPr>
              <w:pStyle w:val="Compact"/>
              <w:rPr>
                <w:sz w:val="20"/>
                <w:szCs w:val="20"/>
              </w:rPr>
            </w:pPr>
          </w:p>
        </w:tc>
        <w:tc>
          <w:tcPr>
            <w:tcW w:w="0" w:type="auto"/>
            <w:tcPrChange w:id="781" w:author="Marcus Beck" w:date="2022-03-17T15:52:00Z">
              <w:tcPr>
                <w:tcW w:w="0" w:type="auto"/>
              </w:tcPr>
            </w:tcPrChange>
          </w:tcPr>
          <w:p w14:paraId="6266A970" w14:textId="77777777" w:rsidR="00A61366" w:rsidRPr="00337A93" w:rsidRDefault="00A61366">
            <w:pPr>
              <w:pStyle w:val="Compact"/>
              <w:rPr>
                <w:sz w:val="20"/>
                <w:szCs w:val="20"/>
              </w:rPr>
            </w:pPr>
          </w:p>
        </w:tc>
        <w:tc>
          <w:tcPr>
            <w:tcW w:w="0" w:type="auto"/>
            <w:tcPrChange w:id="782" w:author="Marcus Beck" w:date="2022-03-17T15:52:00Z">
              <w:tcPr>
                <w:tcW w:w="0" w:type="auto"/>
              </w:tcPr>
            </w:tcPrChange>
          </w:tcPr>
          <w:p w14:paraId="177F13AB" w14:textId="77777777" w:rsidR="00A61366" w:rsidRPr="00337A93" w:rsidRDefault="00A61366">
            <w:pPr>
              <w:pStyle w:val="Compact"/>
              <w:rPr>
                <w:sz w:val="20"/>
                <w:szCs w:val="20"/>
              </w:rPr>
            </w:pPr>
          </w:p>
        </w:tc>
        <w:tc>
          <w:tcPr>
            <w:tcW w:w="0" w:type="auto"/>
            <w:tcPrChange w:id="783" w:author="Marcus Beck" w:date="2022-03-17T15:52:00Z">
              <w:tcPr>
                <w:tcW w:w="0" w:type="auto"/>
              </w:tcPr>
            </w:tcPrChange>
          </w:tcPr>
          <w:p w14:paraId="012242C5" w14:textId="77777777" w:rsidR="00A61366" w:rsidRPr="00337A93" w:rsidRDefault="00BC3ECC">
            <w:pPr>
              <w:pStyle w:val="Compact"/>
              <w:rPr>
                <w:sz w:val="20"/>
                <w:szCs w:val="20"/>
              </w:rPr>
            </w:pPr>
            <w:r w:rsidRPr="00337A93">
              <w:rPr>
                <w:sz w:val="20"/>
                <w:szCs w:val="20"/>
              </w:rPr>
              <w:t>a</w:t>
            </w:r>
          </w:p>
        </w:tc>
        <w:tc>
          <w:tcPr>
            <w:tcW w:w="0" w:type="auto"/>
            <w:tcPrChange w:id="784" w:author="Marcus Beck" w:date="2022-03-17T15:52:00Z">
              <w:tcPr>
                <w:tcW w:w="0" w:type="auto"/>
              </w:tcPr>
            </w:tcPrChange>
          </w:tcPr>
          <w:p w14:paraId="1A682329" w14:textId="77777777" w:rsidR="00A61366" w:rsidRPr="00337A93" w:rsidRDefault="00BC3ECC">
            <w:pPr>
              <w:pStyle w:val="Compact"/>
              <w:rPr>
                <w:sz w:val="20"/>
                <w:szCs w:val="20"/>
              </w:rPr>
            </w:pPr>
            <w:r w:rsidRPr="00337A93">
              <w:rPr>
                <w:sz w:val="20"/>
                <w:szCs w:val="20"/>
              </w:rPr>
              <w:t>Aug</w:t>
            </w:r>
          </w:p>
        </w:tc>
        <w:tc>
          <w:tcPr>
            <w:tcW w:w="0" w:type="auto"/>
            <w:tcPrChange w:id="785" w:author="Marcus Beck" w:date="2022-03-17T15:52:00Z">
              <w:tcPr>
                <w:tcW w:w="0" w:type="auto"/>
              </w:tcPr>
            </w:tcPrChange>
          </w:tcPr>
          <w:p w14:paraId="28199A17" w14:textId="77777777" w:rsidR="00A61366" w:rsidRPr="00337A93" w:rsidRDefault="00BC3ECC">
            <w:pPr>
              <w:pStyle w:val="Compact"/>
              <w:jc w:val="right"/>
              <w:rPr>
                <w:sz w:val="20"/>
                <w:szCs w:val="20"/>
              </w:rPr>
            </w:pPr>
            <w:r w:rsidRPr="00337A93">
              <w:rPr>
                <w:sz w:val="20"/>
                <w:szCs w:val="20"/>
              </w:rPr>
              <w:t>3</w:t>
            </w:r>
          </w:p>
        </w:tc>
        <w:tc>
          <w:tcPr>
            <w:tcW w:w="0" w:type="auto"/>
            <w:tcPrChange w:id="786" w:author="Marcus Beck" w:date="2022-03-17T15:52:00Z">
              <w:tcPr>
                <w:tcW w:w="0" w:type="auto"/>
              </w:tcPr>
            </w:tcPrChange>
          </w:tcPr>
          <w:p w14:paraId="79391A30" w14:textId="77777777" w:rsidR="00A61366" w:rsidRPr="00337A93" w:rsidRDefault="00BC3ECC">
            <w:pPr>
              <w:pStyle w:val="Compact"/>
              <w:jc w:val="right"/>
              <w:rPr>
                <w:sz w:val="20"/>
                <w:szCs w:val="20"/>
              </w:rPr>
            </w:pPr>
            <w:r w:rsidRPr="00337A93">
              <w:rPr>
                <w:sz w:val="20"/>
                <w:szCs w:val="20"/>
              </w:rPr>
              <w:t>2.000</w:t>
            </w:r>
          </w:p>
        </w:tc>
        <w:tc>
          <w:tcPr>
            <w:tcW w:w="0" w:type="auto"/>
            <w:tcPrChange w:id="787" w:author="Marcus Beck" w:date="2022-03-17T15:52:00Z">
              <w:tcPr>
                <w:tcW w:w="0" w:type="auto"/>
              </w:tcPr>
            </w:tcPrChange>
          </w:tcPr>
          <w:p w14:paraId="1EAEA3FB" w14:textId="77777777" w:rsidR="00A61366" w:rsidRPr="00337A93" w:rsidRDefault="00BC3ECC">
            <w:pPr>
              <w:pStyle w:val="Compact"/>
              <w:jc w:val="right"/>
              <w:rPr>
                <w:sz w:val="20"/>
                <w:szCs w:val="20"/>
              </w:rPr>
            </w:pPr>
            <w:r w:rsidRPr="00337A93">
              <w:rPr>
                <w:sz w:val="20"/>
                <w:szCs w:val="20"/>
              </w:rPr>
              <w:t>-0.800</w:t>
            </w:r>
          </w:p>
        </w:tc>
      </w:tr>
      <w:tr w:rsidR="00A61366" w14:paraId="36BB690D" w14:textId="77777777" w:rsidTr="00337A93">
        <w:tblPrEx>
          <w:tblW w:w="5000" w:type="pct"/>
          <w:tblLook w:val="0020" w:firstRow="1" w:lastRow="0" w:firstColumn="0" w:lastColumn="0" w:noHBand="0" w:noVBand="0"/>
          <w:tblPrExChange w:id="788" w:author="Marcus Beck" w:date="2022-03-17T15:52:00Z">
            <w:tblPrEx>
              <w:tblW w:w="5000" w:type="pct"/>
              <w:tblLook w:val="0020" w:firstRow="1" w:lastRow="0" w:firstColumn="0" w:lastColumn="0" w:noHBand="0" w:noVBand="0"/>
            </w:tblPrEx>
          </w:tblPrExChange>
        </w:tblPrEx>
        <w:trPr>
          <w:trHeight w:val="20"/>
        </w:trPr>
        <w:tc>
          <w:tcPr>
            <w:tcW w:w="0" w:type="auto"/>
            <w:tcPrChange w:id="789" w:author="Marcus Beck" w:date="2022-03-17T15:52:00Z">
              <w:tcPr>
                <w:tcW w:w="0" w:type="auto"/>
              </w:tcPr>
            </w:tcPrChange>
          </w:tcPr>
          <w:p w14:paraId="175D6916" w14:textId="77777777" w:rsidR="00A61366" w:rsidRPr="00337A93" w:rsidRDefault="00A61366">
            <w:pPr>
              <w:pStyle w:val="Compact"/>
              <w:rPr>
                <w:sz w:val="20"/>
                <w:szCs w:val="20"/>
              </w:rPr>
            </w:pPr>
          </w:p>
        </w:tc>
        <w:tc>
          <w:tcPr>
            <w:tcW w:w="0" w:type="auto"/>
            <w:tcPrChange w:id="790" w:author="Marcus Beck" w:date="2022-03-17T15:52:00Z">
              <w:tcPr>
                <w:tcW w:w="0" w:type="auto"/>
              </w:tcPr>
            </w:tcPrChange>
          </w:tcPr>
          <w:p w14:paraId="75952BA8" w14:textId="77777777" w:rsidR="00A61366" w:rsidRPr="00337A93" w:rsidRDefault="00A61366">
            <w:pPr>
              <w:pStyle w:val="Compact"/>
              <w:rPr>
                <w:sz w:val="20"/>
                <w:szCs w:val="20"/>
              </w:rPr>
            </w:pPr>
          </w:p>
        </w:tc>
        <w:tc>
          <w:tcPr>
            <w:tcW w:w="0" w:type="auto"/>
            <w:tcPrChange w:id="791" w:author="Marcus Beck" w:date="2022-03-17T15:52:00Z">
              <w:tcPr>
                <w:tcW w:w="0" w:type="auto"/>
              </w:tcPr>
            </w:tcPrChange>
          </w:tcPr>
          <w:p w14:paraId="76B8D4D9" w14:textId="77777777" w:rsidR="00A61366" w:rsidRPr="00337A93" w:rsidRDefault="00A61366">
            <w:pPr>
              <w:pStyle w:val="Compact"/>
              <w:rPr>
                <w:sz w:val="20"/>
                <w:szCs w:val="20"/>
              </w:rPr>
            </w:pPr>
          </w:p>
        </w:tc>
        <w:tc>
          <w:tcPr>
            <w:tcW w:w="0" w:type="auto"/>
            <w:tcPrChange w:id="792" w:author="Marcus Beck" w:date="2022-03-17T15:52:00Z">
              <w:tcPr>
                <w:tcW w:w="0" w:type="auto"/>
              </w:tcPr>
            </w:tcPrChange>
          </w:tcPr>
          <w:p w14:paraId="2BCA7CBF" w14:textId="77777777" w:rsidR="00A61366" w:rsidRPr="00337A93" w:rsidRDefault="00BC3ECC">
            <w:pPr>
              <w:pStyle w:val="Compact"/>
              <w:rPr>
                <w:sz w:val="20"/>
                <w:szCs w:val="20"/>
              </w:rPr>
            </w:pPr>
            <w:r w:rsidRPr="00337A93">
              <w:rPr>
                <w:sz w:val="20"/>
                <w:szCs w:val="20"/>
              </w:rPr>
              <w:t>a</w:t>
            </w:r>
          </w:p>
        </w:tc>
        <w:tc>
          <w:tcPr>
            <w:tcW w:w="0" w:type="auto"/>
            <w:tcPrChange w:id="793" w:author="Marcus Beck" w:date="2022-03-17T15:52:00Z">
              <w:tcPr>
                <w:tcW w:w="0" w:type="auto"/>
              </w:tcPr>
            </w:tcPrChange>
          </w:tcPr>
          <w:p w14:paraId="1220853B" w14:textId="77777777" w:rsidR="00A61366" w:rsidRPr="00337A93" w:rsidRDefault="00BC3ECC">
            <w:pPr>
              <w:pStyle w:val="Compact"/>
              <w:rPr>
                <w:sz w:val="20"/>
                <w:szCs w:val="20"/>
              </w:rPr>
            </w:pPr>
            <w:r w:rsidRPr="00337A93">
              <w:rPr>
                <w:sz w:val="20"/>
                <w:szCs w:val="20"/>
              </w:rPr>
              <w:t>Sep</w:t>
            </w:r>
          </w:p>
        </w:tc>
        <w:tc>
          <w:tcPr>
            <w:tcW w:w="0" w:type="auto"/>
            <w:tcPrChange w:id="794" w:author="Marcus Beck" w:date="2022-03-17T15:52:00Z">
              <w:tcPr>
                <w:tcW w:w="0" w:type="auto"/>
              </w:tcPr>
            </w:tcPrChange>
          </w:tcPr>
          <w:p w14:paraId="04A3D3BF" w14:textId="77777777" w:rsidR="00A61366" w:rsidRPr="00337A93" w:rsidRDefault="00BC3ECC">
            <w:pPr>
              <w:pStyle w:val="Compact"/>
              <w:jc w:val="right"/>
              <w:rPr>
                <w:sz w:val="20"/>
                <w:szCs w:val="20"/>
              </w:rPr>
            </w:pPr>
            <w:r w:rsidRPr="00337A93">
              <w:rPr>
                <w:sz w:val="20"/>
                <w:szCs w:val="20"/>
              </w:rPr>
              <w:t>11</w:t>
            </w:r>
          </w:p>
        </w:tc>
        <w:tc>
          <w:tcPr>
            <w:tcW w:w="0" w:type="auto"/>
            <w:tcPrChange w:id="795" w:author="Marcus Beck" w:date="2022-03-17T15:52:00Z">
              <w:tcPr>
                <w:tcW w:w="0" w:type="auto"/>
              </w:tcPr>
            </w:tcPrChange>
          </w:tcPr>
          <w:p w14:paraId="1BFEF96A" w14:textId="77777777" w:rsidR="00A61366" w:rsidRPr="00337A93" w:rsidRDefault="00BC3ECC">
            <w:pPr>
              <w:pStyle w:val="Compact"/>
              <w:jc w:val="right"/>
              <w:rPr>
                <w:sz w:val="20"/>
                <w:szCs w:val="20"/>
              </w:rPr>
            </w:pPr>
            <w:r w:rsidRPr="00337A93">
              <w:rPr>
                <w:sz w:val="20"/>
                <w:szCs w:val="20"/>
              </w:rPr>
              <w:t>2.200</w:t>
            </w:r>
          </w:p>
        </w:tc>
        <w:tc>
          <w:tcPr>
            <w:tcW w:w="0" w:type="auto"/>
            <w:tcPrChange w:id="796" w:author="Marcus Beck" w:date="2022-03-17T15:52:00Z">
              <w:tcPr>
                <w:tcW w:w="0" w:type="auto"/>
              </w:tcPr>
            </w:tcPrChange>
          </w:tcPr>
          <w:p w14:paraId="1FB325BC" w14:textId="77777777" w:rsidR="00A61366" w:rsidRPr="00337A93" w:rsidRDefault="00BC3ECC">
            <w:pPr>
              <w:pStyle w:val="Compact"/>
              <w:jc w:val="right"/>
              <w:rPr>
                <w:sz w:val="20"/>
                <w:szCs w:val="20"/>
              </w:rPr>
            </w:pPr>
            <w:r w:rsidRPr="00337A93">
              <w:rPr>
                <w:sz w:val="20"/>
                <w:szCs w:val="20"/>
              </w:rPr>
              <w:t>0.000</w:t>
            </w:r>
          </w:p>
        </w:tc>
      </w:tr>
    </w:tbl>
    <w:p w14:paraId="4B8D91B5" w14:textId="77777777" w:rsidR="00A87503" w:rsidRDefault="00A87503" w:rsidP="00A87503">
      <w:pPr>
        <w:pStyle w:val="Heading1"/>
        <w:spacing w:after="240"/>
        <w:rPr>
          <w:ins w:id="797" w:author="Marcus Beck" w:date="2022-03-17T15:52:00Z"/>
        </w:rPr>
      </w:pPr>
      <w:bookmarkStart w:id="798" w:name="references"/>
      <w:bookmarkEnd w:id="92"/>
    </w:p>
    <w:p w14:paraId="6AFB7C19" w14:textId="77777777" w:rsidR="00A87503" w:rsidRDefault="00A87503">
      <w:pPr>
        <w:rPr>
          <w:rFonts w:eastAsiaTheme="majorEastAsia" w:cstheme="majorBidi"/>
          <w:b/>
          <w:bCs/>
          <w:color w:val="000000" w:themeColor="text1"/>
          <w:sz w:val="32"/>
          <w:szCs w:val="32"/>
        </w:rPr>
      </w:pPr>
      <w:r>
        <w:br w:type="page"/>
      </w:r>
    </w:p>
    <w:p w14:paraId="4EB9E3B3" w14:textId="57E76025" w:rsidR="00A61366" w:rsidRDefault="00BC3ECC" w:rsidP="00A87503">
      <w:pPr>
        <w:pStyle w:val="Heading1"/>
        <w:spacing w:after="240"/>
      </w:pPr>
      <w:r>
        <w:lastRenderedPageBreak/>
        <w:t>References</w:t>
      </w:r>
    </w:p>
    <w:p w14:paraId="4C612AE9" w14:textId="77777777" w:rsidR="00A61366" w:rsidRDefault="00BC3ECC">
      <w:pPr>
        <w:pStyle w:val="Bibliography"/>
      </w:pPr>
      <w:bookmarkStart w:id="799" w:name="ref-Ahern07"/>
      <w:bookmarkStart w:id="800" w:name="refs"/>
      <w:r>
        <w:t xml:space="preserve">Ahern, K.S., Ahern, C.R., </w:t>
      </w:r>
      <w:proofErr w:type="spellStart"/>
      <w:r>
        <w:t>Udy</w:t>
      </w:r>
      <w:proofErr w:type="spellEnd"/>
      <w:r>
        <w:t xml:space="preserve">, J.W., 2007. Nutrient additions generate prolific growth of </w:t>
      </w:r>
      <w:proofErr w:type="spellStart"/>
      <w:r>
        <w:t>Lyngbya</w:t>
      </w:r>
      <w:proofErr w:type="spellEnd"/>
      <w:r>
        <w:t xml:space="preserve"> </w:t>
      </w:r>
      <w:proofErr w:type="spellStart"/>
      <w:r>
        <w:t>majuscula</w:t>
      </w:r>
      <w:proofErr w:type="spellEnd"/>
      <w:r>
        <w:t xml:space="preserve"> (cyanobacteria) in field and bioassay experiments. Harmful Algae 6, 134–151. </w:t>
      </w:r>
      <w:hyperlink r:id="rId40">
        <w:r>
          <w:rPr>
            <w:rStyle w:val="Hyperlink"/>
          </w:rPr>
          <w:t>https://doi.org/10.1016/j.hal.2006.08.004</w:t>
        </w:r>
      </w:hyperlink>
    </w:p>
    <w:p w14:paraId="46B8012A" w14:textId="77777777" w:rsidR="00A61366" w:rsidRDefault="00BC3ECC">
      <w:pPr>
        <w:pStyle w:val="Bibliography"/>
      </w:pPr>
      <w:bookmarkStart w:id="801" w:name="ref-Albert05"/>
      <w:bookmarkEnd w:id="799"/>
      <w:r>
        <w:t xml:space="preserve">Albert, S., O’Neil, J.M., </w:t>
      </w:r>
      <w:proofErr w:type="spellStart"/>
      <w:r>
        <w:t>Udy</w:t>
      </w:r>
      <w:proofErr w:type="spellEnd"/>
      <w:r>
        <w:t xml:space="preserve">, J.W., Ahern, K.S., O’Sullivan, C.M., Dennison, W.C., 2005. Blooms of the cyanobacterium </w:t>
      </w:r>
      <w:proofErr w:type="spellStart"/>
      <w:r>
        <w:t>Lyngbya</w:t>
      </w:r>
      <w:proofErr w:type="spellEnd"/>
      <w:r>
        <w:t xml:space="preserve"> </w:t>
      </w:r>
      <w:proofErr w:type="spellStart"/>
      <w:r>
        <w:t>majuscula</w:t>
      </w:r>
      <w:proofErr w:type="spellEnd"/>
      <w:r>
        <w:t xml:space="preserve"> in coastal Queensland, Australia: Disparate sites, common factors. Marine Pollution Bulletin 51, 428–437. </w:t>
      </w:r>
      <w:hyperlink r:id="rId41">
        <w:r>
          <w:rPr>
            <w:rStyle w:val="Hyperlink"/>
          </w:rPr>
          <w:t>https://doi.org/10.1016/j.marpolbul.2004.10.016</w:t>
        </w:r>
      </w:hyperlink>
    </w:p>
    <w:p w14:paraId="1C117DE7" w14:textId="77777777" w:rsidR="00A61366" w:rsidRDefault="00BC3ECC">
      <w:pPr>
        <w:pStyle w:val="Bibliography"/>
      </w:pPr>
      <w:bookmarkStart w:id="802" w:name="ref-Bates76"/>
      <w:bookmarkEnd w:id="801"/>
      <w:r>
        <w:t xml:space="preserve">Bates, S.S., 1976. Effects of light and ammonium on nitrate uptake by two species of estuarine phytoplankton. Limnology and oceanography 21, 212–218. </w:t>
      </w:r>
      <w:hyperlink r:id="rId42">
        <w:r>
          <w:rPr>
            <w:rStyle w:val="Hyperlink"/>
          </w:rPr>
          <w:t>https://doi.org/10.4319/lo.1976.21.2.0212</w:t>
        </w:r>
      </w:hyperlink>
    </w:p>
    <w:p w14:paraId="6617D1FE" w14:textId="77777777" w:rsidR="00A61366" w:rsidRDefault="00BC3ECC">
      <w:pPr>
        <w:pStyle w:val="Bibliography"/>
      </w:pPr>
      <w:bookmarkStart w:id="803" w:name="ref-Beck21d"/>
      <w:bookmarkEnd w:id="802"/>
      <w:r>
        <w:t xml:space="preserve">Beck, M.W., 2021. 2021 Piney Point Sampling in Tampa Bay. Knowledge Network for Biocomplexity. </w:t>
      </w:r>
      <w:proofErr w:type="spellStart"/>
      <w:proofErr w:type="gramStart"/>
      <w:r>
        <w:t>urn:node</w:t>
      </w:r>
      <w:proofErr w:type="gramEnd"/>
      <w:r>
        <w:t>:KNB</w:t>
      </w:r>
      <w:proofErr w:type="spellEnd"/>
      <w:r>
        <w:t xml:space="preserve">. </w:t>
      </w:r>
      <w:hyperlink r:id="rId43">
        <w:r>
          <w:rPr>
            <w:rStyle w:val="Hyperlink"/>
          </w:rPr>
          <w:t>https://doi.org/doi:10.5063/F1959G05</w:t>
        </w:r>
      </w:hyperlink>
    </w:p>
    <w:p w14:paraId="3ADFFDA0" w14:textId="77777777" w:rsidR="00A61366" w:rsidRDefault="00BC3ECC">
      <w:pPr>
        <w:pStyle w:val="Bibliography"/>
      </w:pPr>
      <w:bookmarkStart w:id="804" w:name="ref-Beck21c"/>
      <w:bookmarkEnd w:id="803"/>
      <w:r>
        <w:t xml:space="preserve">Beck, M.W., Burke, M.C., Raulerson, G.E., Scolaro, S.C., Sherwood, E.T., Whalen, J.D., 2021a. Piney Point environmental monitoring dashboard. </w:t>
      </w:r>
      <w:proofErr w:type="spellStart"/>
      <w:r>
        <w:t>tbep</w:t>
      </w:r>
      <w:proofErr w:type="spellEnd"/>
      <w:r>
        <w:t xml:space="preserve">-tech/piney-point: v1.0.0. </w:t>
      </w:r>
      <w:proofErr w:type="spellStart"/>
      <w:r>
        <w:t>Zenodo</w:t>
      </w:r>
      <w:proofErr w:type="spellEnd"/>
      <w:r>
        <w:t xml:space="preserve">. </w:t>
      </w:r>
      <w:hyperlink r:id="rId44">
        <w:r>
          <w:rPr>
            <w:rStyle w:val="Hyperlink"/>
          </w:rPr>
          <w:t>https://doi.org/10.5281/zenodo.4666494</w:t>
        </w:r>
      </w:hyperlink>
    </w:p>
    <w:p w14:paraId="3E11C2BC" w14:textId="77777777" w:rsidR="00A61366" w:rsidRDefault="00BC3ECC">
      <w:pPr>
        <w:pStyle w:val="Bibliography"/>
      </w:pPr>
      <w:bookmarkStart w:id="805" w:name="ref-Beck18b"/>
      <w:bookmarkEnd w:id="804"/>
      <w:r>
        <w:t xml:space="preserve">Beck, M.W., </w:t>
      </w:r>
      <w:proofErr w:type="spellStart"/>
      <w:r>
        <w:t>Cressman</w:t>
      </w:r>
      <w:proofErr w:type="spellEnd"/>
      <w:r>
        <w:t xml:space="preserve">, K., Griffin, C., Caffrey, J., 2018a. Water quality trends following anomalous phosphorus inputs to Grand Bay. Gulf and Caribbean Research 29, 1–14. </w:t>
      </w:r>
      <w:hyperlink r:id="rId45">
        <w:r>
          <w:rPr>
            <w:rStyle w:val="Hyperlink"/>
          </w:rPr>
          <w:t>https://doi.org/10.18785/gcr.2901.02</w:t>
        </w:r>
      </w:hyperlink>
    </w:p>
    <w:p w14:paraId="4A687772" w14:textId="77777777" w:rsidR="00A61366" w:rsidRDefault="00BC3ECC">
      <w:pPr>
        <w:pStyle w:val="Bibliography"/>
      </w:pPr>
      <w:bookmarkStart w:id="806" w:name="ref-Beck18a"/>
      <w:bookmarkEnd w:id="805"/>
      <w:r>
        <w:t xml:space="preserve">Beck, M.W., </w:t>
      </w:r>
      <w:proofErr w:type="spellStart"/>
      <w:r>
        <w:t>Hagy</w:t>
      </w:r>
      <w:proofErr w:type="spellEnd"/>
      <w:r>
        <w:t xml:space="preserve">, J.D., III, Le, C., 2018b. Quantifying seagrass light requirements using an algorithm to spatially resolve depth of colonization. Estuaries and Coasts 41, 592–610. </w:t>
      </w:r>
      <w:hyperlink r:id="rId46">
        <w:r>
          <w:rPr>
            <w:rStyle w:val="Hyperlink"/>
          </w:rPr>
          <w:t>https://doi.org/10.1007/s12237-017-0287-1</w:t>
        </w:r>
      </w:hyperlink>
    </w:p>
    <w:p w14:paraId="24BB1F64" w14:textId="77777777" w:rsidR="00A61366" w:rsidRDefault="00BC3ECC">
      <w:pPr>
        <w:pStyle w:val="Bibliography"/>
      </w:pPr>
      <w:bookmarkStart w:id="807" w:name="ref-Beck21"/>
      <w:bookmarkEnd w:id="806"/>
      <w:r>
        <w:t xml:space="preserve">Beck, M.W., Schrandt, M.N., Wessel, M.R., Sherwood, E.T., Raulerson, G.E., Prasad, A.A.B., Best, B.D., 2021b. </w:t>
      </w:r>
      <w:proofErr w:type="spellStart"/>
      <w:r>
        <w:t>tbeptools</w:t>
      </w:r>
      <w:proofErr w:type="spellEnd"/>
      <w:r>
        <w:t xml:space="preserve">: An R package for synthesizing estuarine data for environmental research. Journal of </w:t>
      </w:r>
      <w:proofErr w:type="gramStart"/>
      <w:r>
        <w:t>Open Source</w:t>
      </w:r>
      <w:proofErr w:type="gramEnd"/>
      <w:r>
        <w:t xml:space="preserve"> Software 6, 3485. </w:t>
      </w:r>
      <w:hyperlink r:id="rId47">
        <w:r>
          <w:rPr>
            <w:rStyle w:val="Hyperlink"/>
          </w:rPr>
          <w:t>https://doi.org/10.21105/joss.03485</w:t>
        </w:r>
      </w:hyperlink>
    </w:p>
    <w:p w14:paraId="39B0040A" w14:textId="77777777" w:rsidR="00A61366" w:rsidRDefault="00BC3ECC">
      <w:pPr>
        <w:pStyle w:val="Bibliography"/>
      </w:pPr>
      <w:bookmarkStart w:id="808" w:name="ref-Bryan20"/>
      <w:bookmarkEnd w:id="807"/>
      <w:r>
        <w:t>Bryan, J., 2020. googlesheets4: Access Google Sheets using the Sheets API V4. R package version 0.2.0. https://CRAN.R-project.org/package=googlesheets4.</w:t>
      </w:r>
    </w:p>
    <w:p w14:paraId="3097BCC4" w14:textId="77777777" w:rsidR="00A61366" w:rsidRDefault="00BC3ECC">
      <w:pPr>
        <w:pStyle w:val="Bibliography"/>
      </w:pPr>
      <w:bookmarkStart w:id="809" w:name="ref-Burnett01"/>
      <w:bookmarkEnd w:id="808"/>
      <w:r>
        <w:t xml:space="preserve">Burnett, W.C., </w:t>
      </w:r>
      <w:proofErr w:type="spellStart"/>
      <w:r>
        <w:t>Elzerman</w:t>
      </w:r>
      <w:proofErr w:type="spellEnd"/>
      <w:r>
        <w:t xml:space="preserve">, A.W., 2001. Nuclide migration and the environmental radiochemistry of </w:t>
      </w:r>
      <w:proofErr w:type="spellStart"/>
      <w:r>
        <w:t>florida</w:t>
      </w:r>
      <w:proofErr w:type="spellEnd"/>
      <w:r>
        <w:t xml:space="preserve"> </w:t>
      </w:r>
      <w:proofErr w:type="spellStart"/>
      <w:r>
        <w:t>phosphogypsum</w:t>
      </w:r>
      <w:proofErr w:type="spellEnd"/>
      <w:r>
        <w:t xml:space="preserve">. Journal of Environmental Radioactivity 54, 27–51. </w:t>
      </w:r>
      <w:hyperlink r:id="rId48">
        <w:r>
          <w:rPr>
            <w:rStyle w:val="Hyperlink"/>
          </w:rPr>
          <w:t>https://doi.org/10.1016/S0265-931X(00)00164-8</w:t>
        </w:r>
      </w:hyperlink>
    </w:p>
    <w:p w14:paraId="48316978" w14:textId="77777777" w:rsidR="00A61366" w:rsidRDefault="00BC3ECC">
      <w:pPr>
        <w:pStyle w:val="Bibliography"/>
      </w:pPr>
      <w:bookmarkStart w:id="810" w:name="ref-Caffrey14"/>
      <w:bookmarkEnd w:id="809"/>
      <w:r>
        <w:t xml:space="preserve">Caffrey, J.M., Murrell, M.C., </w:t>
      </w:r>
      <w:proofErr w:type="spellStart"/>
      <w:r>
        <w:t>Amacker</w:t>
      </w:r>
      <w:proofErr w:type="spellEnd"/>
      <w:r>
        <w:t xml:space="preserve">, K.S., Harper, J., Phipps, S., </w:t>
      </w:r>
      <w:proofErr w:type="spellStart"/>
      <w:r>
        <w:t>Woodrey</w:t>
      </w:r>
      <w:proofErr w:type="spellEnd"/>
      <w:r>
        <w:t xml:space="preserve">, M., 2013. Seasonal and inter-annual patterns in primary production, respiration and net ecosystem metabolism in 3 estuaries in the northeast Gulf of Mexico. Estuaries and Coasts 37, 222–241. </w:t>
      </w:r>
      <w:hyperlink r:id="rId49">
        <w:r>
          <w:rPr>
            <w:rStyle w:val="Hyperlink"/>
          </w:rPr>
          <w:t>https://doi.org/10.1007/s12237-013-9701-5</w:t>
        </w:r>
      </w:hyperlink>
    </w:p>
    <w:p w14:paraId="2AA7F843" w14:textId="77777777" w:rsidR="00A61366" w:rsidRDefault="00BC3ECC">
      <w:pPr>
        <w:pStyle w:val="Bibliography"/>
      </w:pPr>
      <w:bookmarkStart w:id="811" w:name="ref-Chen18"/>
      <w:bookmarkEnd w:id="810"/>
      <w:r>
        <w:t xml:space="preserve">Chen, J., Weisberg, R.H., Liu, Y., Zheng, L., 2018. The Tampa Bay Coastal Ocean Model performance for Hurricane Irma. Marine Technology Society Journal 52, 33–42. </w:t>
      </w:r>
      <w:hyperlink r:id="rId50">
        <w:r>
          <w:rPr>
            <w:rStyle w:val="Hyperlink"/>
          </w:rPr>
          <w:t>https://doi.org/10.4031/MTSJ.52.3.6</w:t>
        </w:r>
      </w:hyperlink>
    </w:p>
    <w:p w14:paraId="08EBE9C0" w14:textId="77777777" w:rsidR="00A61366" w:rsidRDefault="00BC3ECC">
      <w:pPr>
        <w:pStyle w:val="Bibliography"/>
      </w:pPr>
      <w:bookmarkStart w:id="812" w:name="ref-Chen19"/>
      <w:bookmarkEnd w:id="811"/>
      <w:r>
        <w:lastRenderedPageBreak/>
        <w:t xml:space="preserve">Chen, J., Weisberg, R.H., Liu, Y., Zheng, L., Zhu, J., 2019. On the momentum balance of </w:t>
      </w:r>
      <w:proofErr w:type="spellStart"/>
      <w:r>
        <w:t>tampa</w:t>
      </w:r>
      <w:proofErr w:type="spellEnd"/>
      <w:r>
        <w:t xml:space="preserve"> bay. Journal of Geophysical Research: Oceans 124, 4492–4510. </w:t>
      </w:r>
      <w:hyperlink r:id="rId51">
        <w:r>
          <w:rPr>
            <w:rStyle w:val="Hyperlink"/>
          </w:rPr>
          <w:t>https://doi.org/10.1029/2018JC014890</w:t>
        </w:r>
      </w:hyperlink>
    </w:p>
    <w:p w14:paraId="5D732232" w14:textId="77777777" w:rsidR="00A61366" w:rsidRDefault="00BC3ECC">
      <w:pPr>
        <w:pStyle w:val="Bibliography"/>
      </w:pPr>
      <w:bookmarkStart w:id="813" w:name="ref-Cohen06"/>
      <w:bookmarkEnd w:id="812"/>
      <w:r>
        <w:t xml:space="preserve">Cohen, R.A., Fong, P., 2006. Using opportunistic green macroalgae as indicators of nitrogen supply and sources to estuaries. Ecological Applications 16, 1405–1420. </w:t>
      </w:r>
      <w:hyperlink r:id="rId52">
        <w:r>
          <w:rPr>
            <w:rStyle w:val="Hyperlink"/>
          </w:rPr>
          <w:t>https://doi.org/10.1890/1051-0761(2006)016[1405:UOGMAI]2.0.CO;2</w:t>
        </w:r>
      </w:hyperlink>
    </w:p>
    <w:p w14:paraId="24F3C1E4" w14:textId="77777777" w:rsidR="00A61366" w:rsidRDefault="00BC3ECC">
      <w:pPr>
        <w:pStyle w:val="Bibliography"/>
      </w:pPr>
      <w:bookmarkStart w:id="814" w:name="ref-DAgostino20"/>
      <w:bookmarkEnd w:id="813"/>
      <w:r>
        <w:t xml:space="preserve">D’Agostino McGowan, L., Bryan, J., 2020. </w:t>
      </w:r>
      <w:proofErr w:type="spellStart"/>
      <w:r>
        <w:t>googledrive</w:t>
      </w:r>
      <w:proofErr w:type="spellEnd"/>
      <w:r>
        <w:t>: An interface to Google Drive. R package version 1.0.1. https://CRAN.R-project.org/package=googledrive.</w:t>
      </w:r>
    </w:p>
    <w:p w14:paraId="3662069E" w14:textId="77777777" w:rsidR="00A61366" w:rsidRDefault="00BC3ECC">
      <w:pPr>
        <w:pStyle w:val="Bibliography"/>
      </w:pPr>
      <w:bookmarkStart w:id="815" w:name="ref-Dillon15"/>
      <w:bookmarkEnd w:id="814"/>
      <w:r>
        <w:t xml:space="preserve">Dillon, K., Caffrey, J., Carmichael, R.H., </w:t>
      </w:r>
      <w:proofErr w:type="spellStart"/>
      <w:r>
        <w:t>Cressman</w:t>
      </w:r>
      <w:proofErr w:type="spellEnd"/>
      <w:r>
        <w:t xml:space="preserve">, K., </w:t>
      </w:r>
      <w:proofErr w:type="spellStart"/>
      <w:r>
        <w:t>Woodrey</w:t>
      </w:r>
      <w:proofErr w:type="spellEnd"/>
      <w:r>
        <w:t>, M., 2015. Water quality in Bangs Lake: Effects of recurrent phosphate spills to a coastal estuary. Mississippi Water Resources Research Institute, Mississippi State, US Geological Survey, Starkville, Mississippi.</w:t>
      </w:r>
    </w:p>
    <w:p w14:paraId="69A4BD7A" w14:textId="77777777" w:rsidR="00A61366" w:rsidRDefault="00BC3ECC">
      <w:pPr>
        <w:pStyle w:val="Bibliography"/>
      </w:pPr>
      <w:bookmarkStart w:id="816" w:name="ref-Dixon95"/>
      <w:bookmarkEnd w:id="815"/>
      <w:r>
        <w:t xml:space="preserve">Dixon, L.K., </w:t>
      </w:r>
      <w:proofErr w:type="spellStart"/>
      <w:r>
        <w:t>Leverone</w:t>
      </w:r>
      <w:proofErr w:type="spellEnd"/>
      <w:r>
        <w:t xml:space="preserve">, J.R., 1995. Light requirements of </w:t>
      </w:r>
      <w:proofErr w:type="spellStart"/>
      <w:r>
        <w:rPr>
          <w:i/>
          <w:iCs/>
        </w:rPr>
        <w:t>Thalassia</w:t>
      </w:r>
      <w:proofErr w:type="spellEnd"/>
      <w:r>
        <w:rPr>
          <w:i/>
          <w:iCs/>
        </w:rPr>
        <w:t xml:space="preserve"> </w:t>
      </w:r>
      <w:proofErr w:type="spellStart"/>
      <w:r>
        <w:rPr>
          <w:i/>
          <w:iCs/>
        </w:rPr>
        <w:t>testudinum</w:t>
      </w:r>
      <w:proofErr w:type="spellEnd"/>
      <w:r>
        <w:t xml:space="preserve"> in Tampa Bay, Florida. Number 425, Mote Marine Lab, Sarasota, Florida.</w:t>
      </w:r>
    </w:p>
    <w:p w14:paraId="7005E89B" w14:textId="77777777" w:rsidR="00A61366" w:rsidRDefault="00BC3ECC">
      <w:pPr>
        <w:pStyle w:val="Bibliography"/>
      </w:pPr>
      <w:bookmarkStart w:id="817" w:name="ref-Doering06"/>
      <w:bookmarkEnd w:id="816"/>
      <w:r>
        <w:t xml:space="preserve">Doering, P.H., Chamberlain, R.H., </w:t>
      </w:r>
      <w:proofErr w:type="spellStart"/>
      <w:r>
        <w:t>Haunert</w:t>
      </w:r>
      <w:proofErr w:type="spellEnd"/>
      <w:r>
        <w:t>, K.M., 2006. Chlorophyll a and its use as an indicator of eutrophication in the Caloosahatchee Estuary, Florida. Florida Scientist 51–72. https://doi.org/</w:t>
      </w:r>
      <w:hyperlink r:id="rId53">
        <w:r>
          <w:rPr>
            <w:rStyle w:val="Hyperlink"/>
          </w:rPr>
          <w:t>https://www.jstor.org/stable/24322132</w:t>
        </w:r>
      </w:hyperlink>
    </w:p>
    <w:p w14:paraId="2DB962BE" w14:textId="77777777" w:rsidR="00A61366" w:rsidRDefault="00BC3ECC">
      <w:pPr>
        <w:pStyle w:val="Bibliography"/>
      </w:pPr>
      <w:bookmarkStart w:id="818" w:name="ref-Domingues11"/>
      <w:bookmarkEnd w:id="817"/>
      <w:proofErr w:type="spellStart"/>
      <w:r>
        <w:t>Domingues</w:t>
      </w:r>
      <w:proofErr w:type="spellEnd"/>
      <w:r>
        <w:t xml:space="preserve">, R.B., Barbosa, A.B., Sommer, U., </w:t>
      </w:r>
      <w:proofErr w:type="spellStart"/>
      <w:r>
        <w:t>Galvão</w:t>
      </w:r>
      <w:proofErr w:type="spellEnd"/>
      <w:r>
        <w:t xml:space="preserve">, H.M., 2011. Ammonium, nitrate and phytoplankton interactions in a freshwater tidal estuarine zone: Potential effects of cultural eutrophication. Aquatic sciences 73, 331–343. </w:t>
      </w:r>
      <w:hyperlink r:id="rId54">
        <w:r>
          <w:rPr>
            <w:rStyle w:val="Hyperlink"/>
          </w:rPr>
          <w:t>https://doi.org/10.1007/s00027-011-0180-0</w:t>
        </w:r>
      </w:hyperlink>
    </w:p>
    <w:p w14:paraId="3C0DE42C" w14:textId="77777777" w:rsidR="00A61366" w:rsidRDefault="00BC3ECC">
      <w:pPr>
        <w:pStyle w:val="Bibliography"/>
      </w:pPr>
      <w:bookmarkStart w:id="819" w:name="ref-elzrelli15"/>
      <w:bookmarkEnd w:id="818"/>
      <w:r>
        <w:t xml:space="preserve">El </w:t>
      </w:r>
      <w:proofErr w:type="spellStart"/>
      <w:r>
        <w:t>Zrelli</w:t>
      </w:r>
      <w:proofErr w:type="spellEnd"/>
      <w:r>
        <w:t xml:space="preserve">, R., </w:t>
      </w:r>
      <w:proofErr w:type="spellStart"/>
      <w:r>
        <w:t>Courjault-Radé</w:t>
      </w:r>
      <w:proofErr w:type="spellEnd"/>
      <w:r>
        <w:t xml:space="preserve">, P., </w:t>
      </w:r>
      <w:proofErr w:type="spellStart"/>
      <w:r>
        <w:t>Rabaoui</w:t>
      </w:r>
      <w:proofErr w:type="spellEnd"/>
      <w:r>
        <w:t xml:space="preserve">, L., </w:t>
      </w:r>
      <w:proofErr w:type="spellStart"/>
      <w:r>
        <w:t>Castet</w:t>
      </w:r>
      <w:proofErr w:type="spellEnd"/>
      <w:r>
        <w:t xml:space="preserve">, S., Michel, S., </w:t>
      </w:r>
      <w:proofErr w:type="spellStart"/>
      <w:r>
        <w:t>Bejaoui</w:t>
      </w:r>
      <w:proofErr w:type="spellEnd"/>
      <w:r>
        <w:t xml:space="preserve">, N., 2015. Heavy metal contamination and ecological risk assessment in the surface sediments of the coastal area surrounding the industrial complex of </w:t>
      </w:r>
      <w:proofErr w:type="spellStart"/>
      <w:r>
        <w:t>Gabes</w:t>
      </w:r>
      <w:proofErr w:type="spellEnd"/>
      <w:r>
        <w:t xml:space="preserve"> city, Gulf of </w:t>
      </w:r>
      <w:proofErr w:type="spellStart"/>
      <w:r>
        <w:t>Gabes</w:t>
      </w:r>
      <w:proofErr w:type="spellEnd"/>
      <w:r>
        <w:t xml:space="preserve">, SE Tunisia. Marine Pollution Bulletin 101, 922–929. </w:t>
      </w:r>
      <w:hyperlink r:id="rId55">
        <w:r>
          <w:rPr>
            <w:rStyle w:val="Hyperlink"/>
          </w:rPr>
          <w:t>https://doi.org/10.1016/j.marpolbul.2015.10.047</w:t>
        </w:r>
      </w:hyperlink>
    </w:p>
    <w:p w14:paraId="7BF73AF5" w14:textId="77777777" w:rsidR="00A61366" w:rsidRDefault="00BC3ECC">
      <w:pPr>
        <w:pStyle w:val="Bibliography"/>
      </w:pPr>
      <w:bookmarkStart w:id="820" w:name="ref-Eldridge04"/>
      <w:bookmarkEnd w:id="819"/>
      <w:r>
        <w:t xml:space="preserve">Eldridge, P.M., </w:t>
      </w:r>
      <w:proofErr w:type="spellStart"/>
      <w:r>
        <w:t>Kaldy</w:t>
      </w:r>
      <w:proofErr w:type="spellEnd"/>
      <w:r>
        <w:t xml:space="preserve">, J.E., </w:t>
      </w:r>
      <w:proofErr w:type="spellStart"/>
      <w:r>
        <w:t>Burd</w:t>
      </w:r>
      <w:proofErr w:type="spellEnd"/>
      <w:r>
        <w:t xml:space="preserve">, A.B., 2004. Stress response model for the tropical seagrass </w:t>
      </w:r>
      <w:proofErr w:type="spellStart"/>
      <w:r>
        <w:rPr>
          <w:i/>
          <w:iCs/>
        </w:rPr>
        <w:t>Thalassia</w:t>
      </w:r>
      <w:proofErr w:type="spellEnd"/>
      <w:r>
        <w:rPr>
          <w:i/>
          <w:iCs/>
        </w:rPr>
        <w:t xml:space="preserve"> </w:t>
      </w:r>
      <w:proofErr w:type="spellStart"/>
      <w:r>
        <w:rPr>
          <w:i/>
          <w:iCs/>
        </w:rPr>
        <w:t>testudinum</w:t>
      </w:r>
      <w:proofErr w:type="spellEnd"/>
      <w:r>
        <w:t xml:space="preserve">: The interactions of light, temperature, sedimentation, and geochemistry. Estuaries 27, 923–937. </w:t>
      </w:r>
      <w:hyperlink r:id="rId56">
        <w:r>
          <w:rPr>
            <w:rStyle w:val="Hyperlink"/>
          </w:rPr>
          <w:t>https://doi.org/10.1007/BF02803419</w:t>
        </w:r>
      </w:hyperlink>
    </w:p>
    <w:p w14:paraId="569DB413" w14:textId="77777777" w:rsidR="00A61366" w:rsidRDefault="00BC3ECC">
      <w:pPr>
        <w:pStyle w:val="Bibliography"/>
      </w:pPr>
      <w:bookmarkStart w:id="821" w:name="ref-Estrella13"/>
      <w:bookmarkEnd w:id="820"/>
      <w:r>
        <w:t xml:space="preserve">Estrella, S.M., 2013. Effects of nutrient enrichment and toxic </w:t>
      </w:r>
      <w:proofErr w:type="spellStart"/>
      <w:r>
        <w:t>Lyngbya</w:t>
      </w:r>
      <w:proofErr w:type="spellEnd"/>
      <w:r>
        <w:t xml:space="preserve"> blooms on benthic invertebrates and migratory shorebird communities of Roebuck Bay Ramsar site, Final Report to the NRM Office, WA. University of Western Australia, Perth, Australia.</w:t>
      </w:r>
    </w:p>
    <w:p w14:paraId="7B122C78" w14:textId="77777777" w:rsidR="00A61366" w:rsidRDefault="00BC3ECC">
      <w:pPr>
        <w:pStyle w:val="Bibliography"/>
      </w:pPr>
      <w:bookmarkStart w:id="822" w:name="ref-Flaherty11"/>
      <w:bookmarkEnd w:id="821"/>
      <w:r>
        <w:t xml:space="preserve">Flaherty, K.E., Landsberg, J.H., 2011. Effects of a persistent red tide </w:t>
      </w:r>
      <w:proofErr w:type="spellStart"/>
      <w:r>
        <w:rPr>
          <w:i/>
          <w:iCs/>
        </w:rPr>
        <w:t>Karenia</w:t>
      </w:r>
      <w:proofErr w:type="spellEnd"/>
      <w:r>
        <w:rPr>
          <w:i/>
          <w:iCs/>
        </w:rPr>
        <w:t xml:space="preserve"> brevis</w:t>
      </w:r>
      <w:r>
        <w:t xml:space="preserve"> bloom on community structure and species-specific relative abundance of nekton in a Gulf of Mexico estuary. Estuaries and Coasts 34, 417–439. </w:t>
      </w:r>
      <w:hyperlink r:id="rId57">
        <w:r>
          <w:rPr>
            <w:rStyle w:val="Hyperlink"/>
          </w:rPr>
          <w:t>https://doi.org/10.1007/s12237-010-9350-x</w:t>
        </w:r>
      </w:hyperlink>
    </w:p>
    <w:p w14:paraId="0340E332" w14:textId="77777777" w:rsidR="00A61366" w:rsidRDefault="00BC3ECC">
      <w:pPr>
        <w:pStyle w:val="Bibliography"/>
      </w:pPr>
      <w:bookmarkStart w:id="823" w:name="ref-Garrett11"/>
      <w:bookmarkEnd w:id="822"/>
      <w:r>
        <w:t xml:space="preserve">Garrett, M., </w:t>
      </w:r>
      <w:proofErr w:type="spellStart"/>
      <w:r>
        <w:t>Wolny</w:t>
      </w:r>
      <w:proofErr w:type="spellEnd"/>
      <w:r>
        <w:t xml:space="preserve">, J., </w:t>
      </w:r>
      <w:proofErr w:type="spellStart"/>
      <w:r>
        <w:t>Truby</w:t>
      </w:r>
      <w:proofErr w:type="spellEnd"/>
      <w:r>
        <w:t xml:space="preserve">, E., Heil, C., Kovach, C., 2011. Harmful algal bloom species and phosphate-processing effluent: Field and laboratory studies. Marine Pollution Bulletin 62, 596–601. </w:t>
      </w:r>
      <w:hyperlink r:id="rId58">
        <w:r>
          <w:rPr>
            <w:rStyle w:val="Hyperlink"/>
          </w:rPr>
          <w:t>https://doi.org/10.1016/j.marpolbul.2010.11.017</w:t>
        </w:r>
      </w:hyperlink>
    </w:p>
    <w:p w14:paraId="6B58A258" w14:textId="77777777" w:rsidR="00A61366" w:rsidRDefault="00BC3ECC">
      <w:pPr>
        <w:pStyle w:val="Bibliography"/>
      </w:pPr>
      <w:bookmarkStart w:id="824" w:name="ref-Greening06"/>
      <w:bookmarkEnd w:id="823"/>
      <w:r>
        <w:t xml:space="preserve">Greening, H., Janicki, A., 2006. Toward reversal of eutrophic conditions in a subtropical estuary: Water quality and seagrass response to nitrogen loading reductions in Tampa Bay, Florida, USA. Environmental Management 38, 163–178. </w:t>
      </w:r>
      <w:hyperlink r:id="rId59">
        <w:r>
          <w:rPr>
            <w:rStyle w:val="Hyperlink"/>
          </w:rPr>
          <w:t>https://doi.org/10.1007/s00267-005-0079-4</w:t>
        </w:r>
      </w:hyperlink>
    </w:p>
    <w:p w14:paraId="4258F81E" w14:textId="77777777" w:rsidR="00A61366" w:rsidRDefault="00BC3ECC">
      <w:pPr>
        <w:pStyle w:val="Bibliography"/>
      </w:pPr>
      <w:bookmarkStart w:id="825" w:name="ref-Greening14"/>
      <w:bookmarkEnd w:id="824"/>
      <w:r>
        <w:lastRenderedPageBreak/>
        <w:t xml:space="preserve">Greening, H., Janicki, A., Sherwood, E., </w:t>
      </w:r>
      <w:proofErr w:type="spellStart"/>
      <w:r>
        <w:t>Pribble</w:t>
      </w:r>
      <w:proofErr w:type="spellEnd"/>
      <w:r>
        <w:t xml:space="preserve">, R., Johansson, J.O.R., 2014. Ecosystem responses to long-term nutrient management in an urban estuary: Tampa Bay, Florida, USA. Estuarine, Coastal and Shelf Science 151, A1–A16. </w:t>
      </w:r>
      <w:hyperlink r:id="rId60">
        <w:r>
          <w:rPr>
            <w:rStyle w:val="Hyperlink"/>
          </w:rPr>
          <w:t>https://doi.org/10.1016/j.ecss.2014.10.003</w:t>
        </w:r>
      </w:hyperlink>
    </w:p>
    <w:p w14:paraId="6A3361E6" w14:textId="77777777" w:rsidR="00A61366" w:rsidRDefault="00BC3ECC">
      <w:pPr>
        <w:pStyle w:val="Bibliography"/>
      </w:pPr>
      <w:bookmarkStart w:id="826" w:name="ref-Helsel05"/>
      <w:bookmarkEnd w:id="825"/>
      <w:proofErr w:type="spellStart"/>
      <w:r>
        <w:t>Helsel</w:t>
      </w:r>
      <w:proofErr w:type="spellEnd"/>
      <w:r>
        <w:t xml:space="preserve">, D.R., 2005. </w:t>
      </w:r>
      <w:proofErr w:type="spellStart"/>
      <w:r>
        <w:t>Nondectects</w:t>
      </w:r>
      <w:proofErr w:type="spellEnd"/>
      <w:r>
        <w:t xml:space="preserve"> and data analysis: Statistics for censored environmental data. John Wiley &amp; Sons, New Jersey, USA.</w:t>
      </w:r>
    </w:p>
    <w:p w14:paraId="503FADF0" w14:textId="77777777" w:rsidR="00A61366" w:rsidRDefault="00BC3ECC">
      <w:pPr>
        <w:pStyle w:val="Bibliography"/>
      </w:pPr>
      <w:bookmarkStart w:id="827" w:name="ref-Henderson04"/>
      <w:bookmarkEnd w:id="826"/>
      <w:r>
        <w:t>Henderson, C.S., 2004. Piney Point phosphate plant: An environmental analysis. University of South Florida St. Petersburg, Florida.</w:t>
      </w:r>
    </w:p>
    <w:p w14:paraId="3600B3EB" w14:textId="77777777" w:rsidR="00A61366" w:rsidRDefault="00BC3ECC">
      <w:pPr>
        <w:pStyle w:val="Bibliography"/>
      </w:pPr>
      <w:bookmarkStart w:id="828" w:name="ref-Hollander13"/>
      <w:bookmarkEnd w:id="827"/>
      <w:r>
        <w:t>Hollander, M., Wolfe, D.A., Chicken, E., 2013. Nonparametric statistical methods. John Wiley &amp; Sons.</w:t>
      </w:r>
    </w:p>
    <w:p w14:paraId="54030F25" w14:textId="77777777" w:rsidR="00A61366" w:rsidRDefault="00BC3ECC">
      <w:pPr>
        <w:pStyle w:val="Bibliography"/>
      </w:pPr>
      <w:bookmarkStart w:id="829" w:name="ref-Holm79"/>
      <w:bookmarkEnd w:id="828"/>
      <w:r>
        <w:t>Holm, S., 1979. A simple sequentially rejective multiple test procedure. Scandinavian Journal of Statistics 6, 65–70.</w:t>
      </w:r>
    </w:p>
    <w:p w14:paraId="1468D0F1" w14:textId="77777777" w:rsidR="00A61366" w:rsidRDefault="00BC3ECC">
      <w:pPr>
        <w:pStyle w:val="Bibliography"/>
      </w:pPr>
      <w:bookmarkStart w:id="830" w:name="ref-Hudson11"/>
      <w:bookmarkEnd w:id="829"/>
      <w:r>
        <w:t xml:space="preserve">Hudson-Edwards, K.A., Jamieson, H.E., </w:t>
      </w:r>
      <w:proofErr w:type="spellStart"/>
      <w:r>
        <w:t>Lottermoser</w:t>
      </w:r>
      <w:proofErr w:type="spellEnd"/>
      <w:r>
        <w:t xml:space="preserve">, B.G., 2011. </w:t>
      </w:r>
      <w:proofErr w:type="gramStart"/>
      <w:r>
        <w:t>Mine</w:t>
      </w:r>
      <w:proofErr w:type="gramEnd"/>
      <w:r>
        <w:t xml:space="preserve"> wastes: Past, present, future. Elements 7, 375–380. </w:t>
      </w:r>
      <w:hyperlink r:id="rId61">
        <w:r>
          <w:rPr>
            <w:rStyle w:val="Hyperlink"/>
          </w:rPr>
          <w:t>https://doi.org/10.2113/gselements.7.6.375</w:t>
        </w:r>
      </w:hyperlink>
    </w:p>
    <w:p w14:paraId="14246081" w14:textId="77777777" w:rsidR="00A61366" w:rsidRDefault="00BC3ECC">
      <w:pPr>
        <w:pStyle w:val="Bibliography"/>
      </w:pPr>
      <w:bookmarkStart w:id="831" w:name="ref-tbep0417"/>
      <w:bookmarkEnd w:id="830"/>
      <w:r>
        <w:t>Janicki Environmental, Inc., 2017. Estimates of total nitrogen, total phosphorus, total suspended solids, and biological oxygen demand loadings to Tampa Bay, Florida: 2012-2016 (No. 04-17). Tampa Bay Estuary Program, St. Petersburg, Florida.</w:t>
      </w:r>
    </w:p>
    <w:p w14:paraId="5296FC1F" w14:textId="77777777" w:rsidR="00A61366" w:rsidRDefault="00BC3ECC">
      <w:pPr>
        <w:pStyle w:val="Bibliography"/>
      </w:pPr>
      <w:bookmarkStart w:id="832" w:name="ref-Janicki12"/>
      <w:bookmarkEnd w:id="831"/>
      <w:r>
        <w:t>Janicki Environmental, Inc., 2012. Development of a screening level tool for estimating annual hydrologic loadings to Tampa Bay (No. 05-12). Tampa Bay Estuary Program, St. Petersburg, Florida.</w:t>
      </w:r>
    </w:p>
    <w:p w14:paraId="05530124" w14:textId="77777777" w:rsidR="00A61366" w:rsidRDefault="00BC3ECC">
      <w:pPr>
        <w:pStyle w:val="Bibliography"/>
      </w:pPr>
      <w:bookmarkStart w:id="833" w:name="ref-Johansson16"/>
      <w:bookmarkEnd w:id="832"/>
      <w:r>
        <w:t>Johansson, R., 2016. Seagrass transect monitoring in Tampa Bay: A summary of findings from 1997 through 2015 (No. 08-16). Tampa Bay Estuary Program, St. Petersburg, Florida.</w:t>
      </w:r>
    </w:p>
    <w:p w14:paraId="5C5F6751" w14:textId="77777777" w:rsidR="00A61366" w:rsidRDefault="00BC3ECC">
      <w:pPr>
        <w:pStyle w:val="Bibliography"/>
      </w:pPr>
      <w:bookmarkStart w:id="834" w:name="ref-Kemp80"/>
      <w:bookmarkEnd w:id="833"/>
      <w:r>
        <w:t xml:space="preserve">Kemp, W.M., Boynton, W.R., 1980. Influence of biological and physical processes on dissolved oxygen dynamics in an estuarine system: Implications for the measurement of community metabolism. Estuarine and Coastal Marine Science 11, 407–431. </w:t>
      </w:r>
      <w:hyperlink r:id="rId62">
        <w:r>
          <w:rPr>
            <w:rStyle w:val="Hyperlink"/>
          </w:rPr>
          <w:t>https://doi.org/10.1016/S0302-3524(80)80065-X</w:t>
        </w:r>
      </w:hyperlink>
    </w:p>
    <w:p w14:paraId="530B72D4" w14:textId="77777777" w:rsidR="00A61366" w:rsidRDefault="00BC3ECC">
      <w:pPr>
        <w:pStyle w:val="Bibliography"/>
      </w:pPr>
      <w:bookmarkStart w:id="835" w:name="ref-Kenworthy96"/>
      <w:bookmarkEnd w:id="834"/>
      <w:r>
        <w:t xml:space="preserve">Kenworthy, W.J., Fonseca, M.S., 1996. Light requirements of seagrasses </w:t>
      </w:r>
      <w:proofErr w:type="spellStart"/>
      <w:r>
        <w:rPr>
          <w:i/>
          <w:iCs/>
        </w:rPr>
        <w:t>Halodule</w:t>
      </w:r>
      <w:proofErr w:type="spellEnd"/>
      <w:r>
        <w:rPr>
          <w:i/>
          <w:iCs/>
        </w:rPr>
        <w:t xml:space="preserve"> </w:t>
      </w:r>
      <w:proofErr w:type="spellStart"/>
      <w:r>
        <w:rPr>
          <w:i/>
          <w:iCs/>
        </w:rPr>
        <w:t>wrightii</w:t>
      </w:r>
      <w:proofErr w:type="spellEnd"/>
      <w:r>
        <w:t xml:space="preserve"> and </w:t>
      </w:r>
      <w:proofErr w:type="spellStart"/>
      <w:r>
        <w:rPr>
          <w:i/>
          <w:iCs/>
        </w:rPr>
        <w:t>Syringodium</w:t>
      </w:r>
      <w:proofErr w:type="spellEnd"/>
      <w:r>
        <w:rPr>
          <w:i/>
          <w:iCs/>
        </w:rPr>
        <w:t xml:space="preserve"> </w:t>
      </w:r>
      <w:proofErr w:type="spellStart"/>
      <w:r>
        <w:rPr>
          <w:i/>
          <w:iCs/>
        </w:rPr>
        <w:t>filiforme</w:t>
      </w:r>
      <w:proofErr w:type="spellEnd"/>
      <w:r>
        <w:t xml:space="preserve"> derived from the relationship between diffuse light attenuation and maximum depth distribution. Estuaries 19, 740–750.</w:t>
      </w:r>
    </w:p>
    <w:p w14:paraId="79411823" w14:textId="77777777" w:rsidR="00A61366" w:rsidRDefault="00BC3ECC">
      <w:pPr>
        <w:pStyle w:val="Bibliography"/>
      </w:pPr>
      <w:bookmarkStart w:id="836" w:name="ref-Lee20"/>
      <w:bookmarkEnd w:id="835"/>
      <w:r>
        <w:t xml:space="preserve">Lee, L., 2020. NADA: </w:t>
      </w:r>
      <w:proofErr w:type="spellStart"/>
      <w:r>
        <w:t>Nondetects</w:t>
      </w:r>
      <w:proofErr w:type="spellEnd"/>
      <w:r>
        <w:t xml:space="preserve"> and data analysis for environmental data. R package version 1.6-1.1. https://CRAN.R-project.org/package=NADA.</w:t>
      </w:r>
    </w:p>
    <w:p w14:paraId="5147F0D9" w14:textId="77777777" w:rsidR="00A61366" w:rsidRDefault="00BC3ECC">
      <w:pPr>
        <w:pStyle w:val="Bibliography"/>
      </w:pPr>
      <w:bookmarkStart w:id="837" w:name="ref-Liu16"/>
      <w:bookmarkEnd w:id="836"/>
      <w:r>
        <w:t xml:space="preserve">Liu, Y., Weisberg, R.H., Lenes, J.M., Zheng, L., Hubbard, K., Walsh, J.J., 2016. Offshore forcing on the "pressure point" of the West Florida Shelf: Anomalous upwelling and its influence on harmful algal blooms. Journal of Geophysical Research: Oceans 121, 5501–5515. </w:t>
      </w:r>
      <w:hyperlink r:id="rId63">
        <w:r>
          <w:rPr>
            <w:rStyle w:val="Hyperlink"/>
          </w:rPr>
          <w:t>https://doi.org/10.1002/2016JC011938</w:t>
        </w:r>
      </w:hyperlink>
    </w:p>
    <w:p w14:paraId="4FEF91AB" w14:textId="77777777" w:rsidR="00A61366" w:rsidRDefault="00BC3ECC">
      <w:pPr>
        <w:pStyle w:val="Bibliography"/>
      </w:pPr>
      <w:bookmarkStart w:id="838" w:name="ref-Liu21"/>
      <w:bookmarkEnd w:id="837"/>
      <w:r>
        <w:t xml:space="preserve">Liu, Y., Weisberg, R.H., Zheng, L., Sun, Y., Chen, J., 2021. Nowcast/forecast of the Tampa Bay, Piney Point effluent plume: A rapid response, in: Abstract (Os35b-1036) Presented at AGU Fall Meeting, December, 2021. New Orleans, </w:t>
      </w:r>
      <w:proofErr w:type="spellStart"/>
      <w:r>
        <w:t>Lousiana</w:t>
      </w:r>
      <w:proofErr w:type="spellEnd"/>
      <w:r>
        <w:t>.</w:t>
      </w:r>
    </w:p>
    <w:p w14:paraId="34B428FC" w14:textId="77777777" w:rsidR="00A61366" w:rsidRDefault="00BC3ECC">
      <w:pPr>
        <w:pStyle w:val="Bibliography"/>
      </w:pPr>
      <w:bookmarkStart w:id="839" w:name="ref-Lloret05"/>
      <w:bookmarkEnd w:id="838"/>
      <w:proofErr w:type="spellStart"/>
      <w:r>
        <w:lastRenderedPageBreak/>
        <w:t>Lloret</w:t>
      </w:r>
      <w:proofErr w:type="spellEnd"/>
      <w:r>
        <w:t>, J., Marin, A., Marin-</w:t>
      </w:r>
      <w:proofErr w:type="spellStart"/>
      <w:r>
        <w:t>Guirao</w:t>
      </w:r>
      <w:proofErr w:type="spellEnd"/>
      <w:r>
        <w:t xml:space="preserve">, L., Velasco, J., 2005. Changes in macrophytes distribution in a hypersaline coastal lagoon associated with the development of intensively irrigated agriculture. Ocean &amp; Coastal Management 48, 828–842. </w:t>
      </w:r>
      <w:hyperlink r:id="rId64">
        <w:r>
          <w:rPr>
            <w:rStyle w:val="Hyperlink"/>
          </w:rPr>
          <w:t>https://doi.org/10.1016/j.ocecoaman.2005.07.002</w:t>
        </w:r>
      </w:hyperlink>
    </w:p>
    <w:p w14:paraId="7E95198B" w14:textId="77777777" w:rsidR="00A61366" w:rsidRDefault="00BC3ECC">
      <w:pPr>
        <w:pStyle w:val="Bibliography"/>
      </w:pPr>
      <w:bookmarkStart w:id="840" w:name="ref-Medina20"/>
      <w:bookmarkEnd w:id="839"/>
      <w:r>
        <w:t xml:space="preserve">Medina, M., Huffaker, R., </w:t>
      </w:r>
      <w:proofErr w:type="spellStart"/>
      <w:r>
        <w:t>Jawitz</w:t>
      </w:r>
      <w:proofErr w:type="spellEnd"/>
      <w:r>
        <w:t>, J.W., Muñoz-</w:t>
      </w:r>
      <w:proofErr w:type="spellStart"/>
      <w:r>
        <w:t>Carpena</w:t>
      </w:r>
      <w:proofErr w:type="spellEnd"/>
      <w:r>
        <w:t xml:space="preserve">, R., 2020. Seasonal dynamics of terrestrially sourced nitrogen influenced </w:t>
      </w:r>
      <w:proofErr w:type="spellStart"/>
      <w:r>
        <w:t>Karenia</w:t>
      </w:r>
      <w:proofErr w:type="spellEnd"/>
      <w:r>
        <w:t xml:space="preserve"> brevis blooms off Florida’s southern Gulf Coast. Harmful Algae 98, 101900. </w:t>
      </w:r>
      <w:hyperlink r:id="rId65">
        <w:r>
          <w:rPr>
            <w:rStyle w:val="Hyperlink"/>
          </w:rPr>
          <w:t>https://doi.org/10.1016/j.hal.2020.101900</w:t>
        </w:r>
      </w:hyperlink>
    </w:p>
    <w:p w14:paraId="3901ED12" w14:textId="77777777" w:rsidR="00A61366" w:rsidRDefault="00BC3ECC">
      <w:pPr>
        <w:pStyle w:val="Bibliography"/>
        <w:rPr>
          <w:ins w:id="841" w:author="Marcus Beck" w:date="2022-03-17T15:52:00Z"/>
        </w:rPr>
      </w:pPr>
      <w:bookmarkStart w:id="842" w:name="ref-Medina22"/>
      <w:bookmarkEnd w:id="840"/>
      <w:ins w:id="843" w:author="Marcus Beck" w:date="2022-03-17T15:52:00Z">
        <w:r>
          <w:t xml:space="preserve">Medina, M., Kaplan, D., </w:t>
        </w:r>
        <w:proofErr w:type="spellStart"/>
        <w:r>
          <w:t>Milbrandt</w:t>
        </w:r>
        <w:proofErr w:type="spellEnd"/>
        <w:r>
          <w:t xml:space="preserve">, E.C., </w:t>
        </w:r>
        <w:proofErr w:type="spellStart"/>
        <w:r>
          <w:t>Tomasko</w:t>
        </w:r>
        <w:proofErr w:type="spellEnd"/>
        <w:r>
          <w:t>, D., Huffaker, R., Angelini, C., 2022. Nitrogen-enriched discharges from a highly managed watershed intensify red tide (</w:t>
        </w:r>
        <w:proofErr w:type="spellStart"/>
        <w:r>
          <w:rPr>
            <w:i/>
            <w:iCs/>
          </w:rPr>
          <w:t>Karenia</w:t>
        </w:r>
        <w:proofErr w:type="spellEnd"/>
        <w:r>
          <w:rPr>
            <w:i/>
            <w:iCs/>
          </w:rPr>
          <w:t xml:space="preserve"> brevis</w:t>
        </w:r>
        <w:r>
          <w:t xml:space="preserve">) blooms in southwest Florida). Science of the Total Environment 154149. </w:t>
        </w:r>
        <w:r w:rsidR="00A143B2">
          <w:fldChar w:fldCharType="begin"/>
        </w:r>
        <w:r w:rsidR="00A143B2">
          <w:instrText xml:space="preserve"> HYPERLINK "https://doi.org/10.1016/j.scitotenv.2022.154149" \h </w:instrText>
        </w:r>
        <w:r w:rsidR="00A143B2">
          <w:fldChar w:fldCharType="separate"/>
        </w:r>
        <w:r>
          <w:rPr>
            <w:rStyle w:val="Hyperlink"/>
          </w:rPr>
          <w:t>https://doi.org/10.1016/j.scitotenv.2022.154149</w:t>
        </w:r>
        <w:r w:rsidR="00A143B2">
          <w:rPr>
            <w:rStyle w:val="Hyperlink"/>
          </w:rPr>
          <w:fldChar w:fldCharType="end"/>
        </w:r>
      </w:ins>
    </w:p>
    <w:p w14:paraId="19F0A3E2" w14:textId="77777777" w:rsidR="00A61366" w:rsidRDefault="00BC3ECC">
      <w:pPr>
        <w:pStyle w:val="Bibliography"/>
      </w:pPr>
      <w:bookmarkStart w:id="844" w:name="ref-Murphy19"/>
      <w:bookmarkEnd w:id="842"/>
      <w:r>
        <w:t xml:space="preserve">Murphy, R.R., Perry, E., </w:t>
      </w:r>
      <w:proofErr w:type="spellStart"/>
      <w:r>
        <w:t>Harcum</w:t>
      </w:r>
      <w:proofErr w:type="spellEnd"/>
      <w:r>
        <w:t xml:space="preserve">, J., </w:t>
      </w:r>
      <w:proofErr w:type="spellStart"/>
      <w:r>
        <w:t>Keisman</w:t>
      </w:r>
      <w:proofErr w:type="spellEnd"/>
      <w:r>
        <w:t xml:space="preserve">, J., 2019. A Generalized Additive Model Approach to evaluating water quality: Chesapeake Bay case study. Environmental Modelling &amp; Software 118, 1–13. </w:t>
      </w:r>
      <w:hyperlink r:id="rId66">
        <w:r>
          <w:rPr>
            <w:rStyle w:val="Hyperlink"/>
          </w:rPr>
          <w:t>https://doi.org/10.1016/j.envsoft.2019.03.027</w:t>
        </w:r>
      </w:hyperlink>
    </w:p>
    <w:p w14:paraId="3FCBCE7F" w14:textId="77777777" w:rsidR="00A61366" w:rsidRDefault="00BC3ECC">
      <w:pPr>
        <w:pStyle w:val="Bibliography"/>
      </w:pPr>
      <w:bookmarkStart w:id="845" w:name="ref-Nelson21"/>
      <w:bookmarkEnd w:id="844"/>
      <w:r>
        <w:t xml:space="preserve">Nelson, N.G., </w:t>
      </w:r>
      <w:proofErr w:type="spellStart"/>
      <w:r>
        <w:t>Cuchiara</w:t>
      </w:r>
      <w:proofErr w:type="spellEnd"/>
      <w:r>
        <w:t xml:space="preserve">, M.L., Hendren, C.O., Jones, J.L., Marshall, A.M., 2021. Hazardous spills at retired fertilizer manufacturing plants will continue to occur in the absence of scientific innovation and regulatory enforcement. Environmental Science &amp; Technology -, –. </w:t>
      </w:r>
      <w:hyperlink r:id="rId67">
        <w:r>
          <w:rPr>
            <w:rStyle w:val="Hyperlink"/>
          </w:rPr>
          <w:t>https://doi.org/10.1021/acs.est.1c05311</w:t>
        </w:r>
      </w:hyperlink>
    </w:p>
    <w:p w14:paraId="08BDBD39" w14:textId="77777777" w:rsidR="00A61366" w:rsidRDefault="00BC3ECC">
      <w:pPr>
        <w:pStyle w:val="Bibliography"/>
      </w:pPr>
      <w:bookmarkStart w:id="846" w:name="ref-Pebesma18"/>
      <w:bookmarkEnd w:id="845"/>
      <w:proofErr w:type="spellStart"/>
      <w:r>
        <w:t>Pebesma</w:t>
      </w:r>
      <w:proofErr w:type="spellEnd"/>
      <w:r>
        <w:t xml:space="preserve">, E., 2018. Simple features for R: Standardized support for spatial vector data. The R Journal 10, 439–446. </w:t>
      </w:r>
      <w:hyperlink r:id="rId68">
        <w:r>
          <w:rPr>
            <w:rStyle w:val="Hyperlink"/>
          </w:rPr>
          <w:t>https://doi.org/10.32614/RJ-2018-009</w:t>
        </w:r>
      </w:hyperlink>
    </w:p>
    <w:p w14:paraId="7210FA70" w14:textId="77777777" w:rsidR="00A61366" w:rsidRDefault="00BC3ECC">
      <w:pPr>
        <w:pStyle w:val="Bibliography"/>
      </w:pPr>
      <w:bookmarkStart w:id="847" w:name="ref-Perez16"/>
      <w:bookmarkEnd w:id="846"/>
      <w:r>
        <w:t xml:space="preserve">Pérez-López, R., </w:t>
      </w:r>
      <w:proofErr w:type="spellStart"/>
      <w:r>
        <w:t>Macı́as</w:t>
      </w:r>
      <w:proofErr w:type="spellEnd"/>
      <w:r>
        <w:t xml:space="preserve">, F., </w:t>
      </w:r>
      <w:proofErr w:type="spellStart"/>
      <w:r>
        <w:t>Cánovas</w:t>
      </w:r>
      <w:proofErr w:type="spellEnd"/>
      <w:r>
        <w:t xml:space="preserve">, C.R., Sarmiento, A.M., Pérez-Moreno, S.M., 2016. Pollutant flows from a </w:t>
      </w:r>
      <w:proofErr w:type="spellStart"/>
      <w:r>
        <w:t>phosphogypsum</w:t>
      </w:r>
      <w:proofErr w:type="spellEnd"/>
      <w:r>
        <w:t xml:space="preserve"> disposal area to an estuarine environment: An insight from geochemical signatures. Science of the Total Environment 553, 42–51. </w:t>
      </w:r>
      <w:hyperlink r:id="rId69">
        <w:r>
          <w:rPr>
            <w:rStyle w:val="Hyperlink"/>
          </w:rPr>
          <w:t>https://doi.org/10.1016/j.scitotenv.2016.02.070</w:t>
        </w:r>
      </w:hyperlink>
    </w:p>
    <w:p w14:paraId="10648683" w14:textId="77777777" w:rsidR="00A61366" w:rsidRDefault="00BC3ECC">
      <w:pPr>
        <w:pStyle w:val="Bibliography"/>
      </w:pPr>
      <w:bookmarkStart w:id="848" w:name="ref-Perez10"/>
      <w:bookmarkEnd w:id="847"/>
      <w:r>
        <w:t>Pérez-López, R., Nieto, J.M., López-</w:t>
      </w:r>
      <w:proofErr w:type="spellStart"/>
      <w:r>
        <w:t>Coto</w:t>
      </w:r>
      <w:proofErr w:type="spellEnd"/>
      <w:r>
        <w:t xml:space="preserve">, I., </w:t>
      </w:r>
      <w:proofErr w:type="spellStart"/>
      <w:r>
        <w:t>Aguado</w:t>
      </w:r>
      <w:proofErr w:type="spellEnd"/>
      <w:r>
        <w:t xml:space="preserve">, J.L., </w:t>
      </w:r>
      <w:proofErr w:type="spellStart"/>
      <w:r>
        <w:t>Bolı́var</w:t>
      </w:r>
      <w:proofErr w:type="spellEnd"/>
      <w:r>
        <w:t xml:space="preserve">, J.P., Santisteban, M., 2010. Dynamics of contaminants in </w:t>
      </w:r>
      <w:proofErr w:type="spellStart"/>
      <w:r>
        <w:t>phosphogypsum</w:t>
      </w:r>
      <w:proofErr w:type="spellEnd"/>
      <w:r>
        <w:t xml:space="preserve"> of the fertilizer industry of Huelva (SW Spain): From phosphate rock ore to the environment. Applied Geochemistry 25, 705–715. </w:t>
      </w:r>
      <w:hyperlink r:id="rId70">
        <w:r>
          <w:rPr>
            <w:rStyle w:val="Hyperlink"/>
          </w:rPr>
          <w:t>https://doi.org/10.1016/j.apgeochem.2010.02.003</w:t>
        </w:r>
      </w:hyperlink>
    </w:p>
    <w:p w14:paraId="7B8911C0" w14:textId="77777777" w:rsidR="00A61366" w:rsidRDefault="00BC3ECC">
      <w:pPr>
        <w:pStyle w:val="Bibliography"/>
      </w:pPr>
      <w:bookmarkStart w:id="849" w:name="ref-RCT20"/>
      <w:bookmarkEnd w:id="848"/>
      <w:r>
        <w:t>R Core Team, 2021. R: A language and environment for statistical computing, v4.1.2. R Foundation for Statistical Computing, Vienna, Austria.</w:t>
      </w:r>
    </w:p>
    <w:p w14:paraId="547ADB80" w14:textId="77777777" w:rsidR="00A61366" w:rsidRDefault="00BC3ECC">
      <w:pPr>
        <w:pStyle w:val="Bibliography"/>
      </w:pPr>
      <w:bookmarkStart w:id="850" w:name="ref-Rycyk20"/>
      <w:bookmarkEnd w:id="849"/>
      <w:proofErr w:type="spellStart"/>
      <w:r>
        <w:t>Rycyk</w:t>
      </w:r>
      <w:proofErr w:type="spellEnd"/>
      <w:r>
        <w:t xml:space="preserve">, A.M., Moore, R.B.T., Wells, R.S., McHugh, K.A., McCabe, E.J.B., Mann, D.A., 2020. Passive acoustic listening stations (PALS) show rapid onset of ecological effects of harmful algal blooms in real time. Scientific Reports 10, 1–12. </w:t>
      </w:r>
      <w:hyperlink r:id="rId71">
        <w:r>
          <w:rPr>
            <w:rStyle w:val="Hyperlink"/>
          </w:rPr>
          <w:t>https://doi.org/10.1038/s41598-020-74647-z</w:t>
        </w:r>
      </w:hyperlink>
    </w:p>
    <w:p w14:paraId="084394F2" w14:textId="77777777" w:rsidR="00A61366" w:rsidRDefault="00BC3ECC">
      <w:pPr>
        <w:pStyle w:val="Bibliography"/>
      </w:pPr>
      <w:bookmarkStart w:id="851" w:name="ref-Sanders13"/>
      <w:bookmarkEnd w:id="850"/>
      <w:r>
        <w:t>Sanders, L., Luiz-Silva, W., Machado, W., Sanders, C.J., Marotta, H., Enrich-</w:t>
      </w:r>
      <w:proofErr w:type="spellStart"/>
      <w:r>
        <w:t>Prast</w:t>
      </w:r>
      <w:proofErr w:type="spellEnd"/>
      <w:r>
        <w:t xml:space="preserve">, A., Bosco-Santos, A., Boden, A., Silva-Filho, E., Santos, I.R., others, 2013. Rare earth element and radionuclide distribution in surface sediments along an estuarine system affected by fertilizer industry contamination. Water, Air, &amp; Soil Pollution 224, 1–8. </w:t>
      </w:r>
      <w:hyperlink r:id="rId72">
        <w:r>
          <w:rPr>
            <w:rStyle w:val="Hyperlink"/>
          </w:rPr>
          <w:t>https://doi.org/10.1007/s11270-013-1742-7</w:t>
        </w:r>
      </w:hyperlink>
    </w:p>
    <w:p w14:paraId="23B5BA6B" w14:textId="77777777" w:rsidR="00A61366" w:rsidRDefault="00BC3ECC">
      <w:pPr>
        <w:pStyle w:val="Bibliography"/>
      </w:pPr>
      <w:bookmarkStart w:id="852" w:name="ref-Schrandt21"/>
      <w:bookmarkEnd w:id="851"/>
      <w:r>
        <w:lastRenderedPageBreak/>
        <w:t xml:space="preserve">Schrandt, M.N., MacDonald, T.C., Sherwood, E.T., Beck, M.W., 2021. A </w:t>
      </w:r>
      <w:proofErr w:type="spellStart"/>
      <w:r>
        <w:t>multimetric</w:t>
      </w:r>
      <w:proofErr w:type="spellEnd"/>
      <w:r>
        <w:t xml:space="preserve"> nekton index for monitoring, managing and communicating ecosystem health status in an urbanized Gulf of Mexico estuary. Ecological Indicators 123, 107310. </w:t>
      </w:r>
      <w:hyperlink r:id="rId73">
        <w:r>
          <w:rPr>
            <w:rStyle w:val="Hyperlink"/>
          </w:rPr>
          <w:t>https://doi.org/10.1016/j.ecolind.2020.107310</w:t>
        </w:r>
      </w:hyperlink>
    </w:p>
    <w:p w14:paraId="0DBD5EAF" w14:textId="77777777" w:rsidR="00A61366" w:rsidRDefault="00BC3ECC">
      <w:pPr>
        <w:pStyle w:val="Bibliography"/>
      </w:pPr>
      <w:bookmarkStart w:id="853" w:name="ref-Sherwood17"/>
      <w:bookmarkEnd w:id="852"/>
      <w:r>
        <w:t xml:space="preserve">Sherwood, E., Greening, H., Johansson, J.O.R., Kaufman, K., Raulerson, G., 2017. Tampa Bay (Florida, USA): Documenting seagrass recovery since the 1980’s and reviewing the benefits. Southeastern Geographer 57, 294–319. </w:t>
      </w:r>
      <w:hyperlink r:id="rId74">
        <w:r>
          <w:rPr>
            <w:rStyle w:val="Hyperlink"/>
          </w:rPr>
          <w:t>https://doi.org/10.1353/sgo.2017.0026</w:t>
        </w:r>
      </w:hyperlink>
    </w:p>
    <w:p w14:paraId="34E621D0" w14:textId="77777777" w:rsidR="00A61366" w:rsidRDefault="00BC3ECC">
      <w:pPr>
        <w:pStyle w:val="Bibliography"/>
      </w:pPr>
      <w:bookmarkStart w:id="854" w:name="ref-tbep1620"/>
      <w:bookmarkEnd w:id="853"/>
      <w:r>
        <w:t>Sherwood, E.T., Raulerson, G., Beck, M., Burke, M., 2020. Tampa Bay Estuary Program: Quality management plan (No. 16-20). Tampa Bay Estuary Program, St. Petersburg, Florida.</w:t>
      </w:r>
    </w:p>
    <w:p w14:paraId="7BABF1EA" w14:textId="77777777" w:rsidR="00A61366" w:rsidRDefault="00BC3ECC">
      <w:pPr>
        <w:pStyle w:val="Bibliography"/>
      </w:pPr>
      <w:bookmarkStart w:id="855" w:name="ref-Skripnikov21"/>
      <w:bookmarkEnd w:id="854"/>
      <w:proofErr w:type="spellStart"/>
      <w:r>
        <w:t>Skripnikov</w:t>
      </w:r>
      <w:proofErr w:type="spellEnd"/>
      <w:r>
        <w:t xml:space="preserve">, A., Wagner, N., Shafer, J., Beck, M., Sherwood, E., Burke, M., 2021. Using localized Twitter activity to assess harmful algal bloom impacts of </w:t>
      </w:r>
      <w:proofErr w:type="spellStart"/>
      <w:r>
        <w:t>Karenia</w:t>
      </w:r>
      <w:proofErr w:type="spellEnd"/>
      <w:r>
        <w:t xml:space="preserve"> brevis in Florida, USA. Harmful Algae 110, 102118. </w:t>
      </w:r>
      <w:hyperlink r:id="rId75">
        <w:r>
          <w:rPr>
            <w:rStyle w:val="Hyperlink"/>
          </w:rPr>
          <w:t>https://doi.org/10.1016/j.hal.2021.102118</w:t>
        </w:r>
      </w:hyperlink>
    </w:p>
    <w:p w14:paraId="0E6C978B" w14:textId="77777777" w:rsidR="00A61366" w:rsidRDefault="00BC3ECC">
      <w:pPr>
        <w:pStyle w:val="Bibliography"/>
      </w:pPr>
      <w:bookmarkStart w:id="856" w:name="ref-Stafford06"/>
      <w:bookmarkEnd w:id="855"/>
      <w:r>
        <w:t xml:space="preserve">Stafford, N.B., Bell, S.S., 2006. Space competition between seagrass and Caulerpa </w:t>
      </w:r>
      <w:proofErr w:type="spellStart"/>
      <w:r>
        <w:t>prolifera</w:t>
      </w:r>
      <w:proofErr w:type="spellEnd"/>
      <w:r>
        <w:t xml:space="preserve"> (</w:t>
      </w:r>
      <w:proofErr w:type="spellStart"/>
      <w:r>
        <w:t>Forsskaal</w:t>
      </w:r>
      <w:proofErr w:type="spellEnd"/>
      <w:r>
        <w:t xml:space="preserve">) </w:t>
      </w:r>
      <w:proofErr w:type="spellStart"/>
      <w:r>
        <w:t>Lamouroux</w:t>
      </w:r>
      <w:proofErr w:type="spellEnd"/>
      <w:r>
        <w:t xml:space="preserve"> following simulated disturbances in </w:t>
      </w:r>
      <w:proofErr w:type="spellStart"/>
      <w:r>
        <w:t>Lassing</w:t>
      </w:r>
      <w:proofErr w:type="spellEnd"/>
      <w:r>
        <w:t xml:space="preserve"> Park, FL. Journal of Experimental Marine Biology and Ecology 333, 49–57. </w:t>
      </w:r>
      <w:hyperlink r:id="rId76">
        <w:r>
          <w:rPr>
            <w:rStyle w:val="Hyperlink"/>
          </w:rPr>
          <w:t>https://doi.org/10.1016/j.jembe.2005.11.025</w:t>
        </w:r>
      </w:hyperlink>
    </w:p>
    <w:p w14:paraId="76FE7AF2" w14:textId="77777777" w:rsidR="00A61366" w:rsidRDefault="00BC3ECC">
      <w:pPr>
        <w:pStyle w:val="Bibliography"/>
      </w:pPr>
      <w:bookmarkStart w:id="857" w:name="ref-Steidinger75"/>
      <w:bookmarkEnd w:id="856"/>
      <w:proofErr w:type="spellStart"/>
      <w:r>
        <w:t>Steidinger</w:t>
      </w:r>
      <w:proofErr w:type="spellEnd"/>
      <w:r>
        <w:t xml:space="preserve">, K.A., 1975. Implications of dinoflagellate life cycles on initiation of </w:t>
      </w:r>
      <w:proofErr w:type="spellStart"/>
      <w:r>
        <w:t>Gymnodinium</w:t>
      </w:r>
      <w:proofErr w:type="spellEnd"/>
      <w:r>
        <w:t xml:space="preserve"> breve red tides. Environmental letters 9, 129–139. </w:t>
      </w:r>
      <w:hyperlink r:id="rId77">
        <w:r>
          <w:rPr>
            <w:rStyle w:val="Hyperlink"/>
          </w:rPr>
          <w:t>https://doi.org/10.1080/00139307509435842</w:t>
        </w:r>
      </w:hyperlink>
    </w:p>
    <w:p w14:paraId="1BBF92BF" w14:textId="77777777" w:rsidR="00A61366" w:rsidRDefault="00BC3ECC">
      <w:pPr>
        <w:pStyle w:val="Bibliography"/>
      </w:pPr>
      <w:bookmarkStart w:id="858" w:name="ref-Steidinger72"/>
      <w:bookmarkEnd w:id="857"/>
      <w:proofErr w:type="spellStart"/>
      <w:r>
        <w:t>Steidinger</w:t>
      </w:r>
      <w:proofErr w:type="spellEnd"/>
      <w:r>
        <w:t xml:space="preserve">, K.A., Ingle, R.M., 1972. Observations on the 1971 summer red tide in Tampa Bay, Florida. Environmental Letters 3, 271–278. </w:t>
      </w:r>
      <w:hyperlink r:id="rId78">
        <w:r>
          <w:rPr>
            <w:rStyle w:val="Hyperlink"/>
          </w:rPr>
          <w:t>https://doi.org/10.1080/00139307209435473</w:t>
        </w:r>
      </w:hyperlink>
    </w:p>
    <w:p w14:paraId="1F6D748B" w14:textId="77777777" w:rsidR="00A61366" w:rsidRDefault="00BC3ECC">
      <w:pPr>
        <w:pStyle w:val="Bibliography"/>
        <w:rPr>
          <w:ins w:id="859" w:author="Marcus Beck" w:date="2022-03-17T15:52:00Z"/>
        </w:rPr>
      </w:pPr>
      <w:bookmarkStart w:id="860" w:name="ref-Steidinger98"/>
      <w:bookmarkEnd w:id="858"/>
      <w:proofErr w:type="spellStart"/>
      <w:ins w:id="861" w:author="Marcus Beck" w:date="2022-03-17T15:52:00Z">
        <w:r>
          <w:t>Steidinger</w:t>
        </w:r>
        <w:proofErr w:type="spellEnd"/>
        <w:r>
          <w:t xml:space="preserve">, K.A., Vargo, G.A., Tester, P.A., Tomas, C.R., 1998. Bloom dynamics and physiology of </w:t>
        </w:r>
        <w:proofErr w:type="spellStart"/>
        <w:r>
          <w:rPr>
            <w:i/>
            <w:iCs/>
          </w:rPr>
          <w:t>Gymnodium</w:t>
        </w:r>
        <w:proofErr w:type="spellEnd"/>
        <w:r>
          <w:rPr>
            <w:i/>
            <w:iCs/>
          </w:rPr>
          <w:t xml:space="preserve"> breve</w:t>
        </w:r>
        <w:r>
          <w:t xml:space="preserve"> with emphasis on the Gulf of Mexico, in: Anderson, D.M., </w:t>
        </w:r>
        <w:proofErr w:type="spellStart"/>
        <w:r>
          <w:t>Cembella</w:t>
        </w:r>
        <w:proofErr w:type="spellEnd"/>
        <w:r>
          <w:t xml:space="preserve">, A.D., </w:t>
        </w:r>
        <w:proofErr w:type="spellStart"/>
        <w:r>
          <w:t>Hallegraeff</w:t>
        </w:r>
        <w:proofErr w:type="spellEnd"/>
        <w:r>
          <w:t>, G. (Eds.), Physiological Ecology of Harmful Algal Blooms. Springer-Verlag, Berlin, Heidelberg, pp. 133–151.</w:t>
        </w:r>
      </w:ins>
    </w:p>
    <w:p w14:paraId="451CB317" w14:textId="77777777" w:rsidR="00A61366" w:rsidRDefault="00BC3ECC">
      <w:pPr>
        <w:pStyle w:val="Bibliography"/>
      </w:pPr>
      <w:bookmarkStart w:id="862" w:name="ref-Stevens06"/>
      <w:bookmarkEnd w:id="860"/>
      <w:r>
        <w:t xml:space="preserve">Stevens, P.W., </w:t>
      </w:r>
      <w:proofErr w:type="spellStart"/>
      <w:r>
        <w:t>Blewett</w:t>
      </w:r>
      <w:proofErr w:type="spellEnd"/>
      <w:r>
        <w:t xml:space="preserve">, D.A., Casey, J.P., 2006. Short-term effects of a low dissolved oxygen event on estuarine fish assemblages following the passage of Hurricane Charley. Estuaries and coasts 29, 997–1003. </w:t>
      </w:r>
      <w:hyperlink r:id="rId79">
        <w:r>
          <w:rPr>
            <w:rStyle w:val="Hyperlink"/>
          </w:rPr>
          <w:t>https://doi.org/10.1007/BF02798661</w:t>
        </w:r>
      </w:hyperlink>
    </w:p>
    <w:p w14:paraId="790F54D7" w14:textId="77777777" w:rsidR="00A61366" w:rsidRDefault="00BC3ECC">
      <w:pPr>
        <w:pStyle w:val="Bibliography"/>
      </w:pPr>
      <w:bookmarkStart w:id="863" w:name="ref-Stumpf22"/>
      <w:bookmarkEnd w:id="862"/>
      <w:r>
        <w:t xml:space="preserve">Stumpf, R.P., Li, Y., Kirkpatrick, B., </w:t>
      </w:r>
      <w:proofErr w:type="spellStart"/>
      <w:r>
        <w:t>Litaker</w:t>
      </w:r>
      <w:proofErr w:type="spellEnd"/>
      <w:r>
        <w:t xml:space="preserve">, R.W., Hubbard, K.A., Currier, R.D., Harrison, K.K., Tomlinson, M.C., 2022. Quantifying </w:t>
      </w:r>
      <w:proofErr w:type="spellStart"/>
      <w:r>
        <w:rPr>
          <w:i/>
          <w:iCs/>
        </w:rPr>
        <w:t>Karenia</w:t>
      </w:r>
      <w:proofErr w:type="spellEnd"/>
      <w:r>
        <w:rPr>
          <w:i/>
          <w:iCs/>
        </w:rPr>
        <w:t xml:space="preserve"> brevis</w:t>
      </w:r>
      <w:r>
        <w:t xml:space="preserve"> bloom severity and respiratory irritation impact along the shoreline of Southwest Florida. PLOS ONE 17, 1–31. </w:t>
      </w:r>
      <w:hyperlink r:id="rId80">
        <w:r>
          <w:rPr>
            <w:rStyle w:val="Hyperlink"/>
          </w:rPr>
          <w:t>https://doi.org/10.1371/journal.pone.0260755</w:t>
        </w:r>
      </w:hyperlink>
    </w:p>
    <w:p w14:paraId="5C36B3FD" w14:textId="77777777" w:rsidR="00A61366" w:rsidRDefault="00BC3ECC">
      <w:pPr>
        <w:pStyle w:val="Bibliography"/>
      </w:pPr>
      <w:bookmarkStart w:id="864" w:name="ref-Switzer11"/>
      <w:bookmarkEnd w:id="863"/>
      <w:r>
        <w:t>Switzer, T.S., Tyler-</w:t>
      </w:r>
      <w:proofErr w:type="spellStart"/>
      <w:r>
        <w:t>Jedlund</w:t>
      </w:r>
      <w:proofErr w:type="spellEnd"/>
      <w:r>
        <w:t>, A.J., Rogers, K.R., Grier, H., McMichael Jr, R.H., Fox, S., 2011. Response of estuarine nekton to the regulated discharge of treated phosphate-production process water. Florida Fish; Wildlife Conservation Commission, Fish; Wildlife Research Institute, St. Petersburg, Florida.</w:t>
      </w:r>
    </w:p>
    <w:p w14:paraId="39A3E2BA" w14:textId="77777777" w:rsidR="00A61366" w:rsidRDefault="00BC3ECC">
      <w:pPr>
        <w:pStyle w:val="Bibliography"/>
      </w:pPr>
      <w:bookmarkStart w:id="865" w:name="ref-Tayibi09"/>
      <w:bookmarkEnd w:id="864"/>
      <w:proofErr w:type="spellStart"/>
      <w:r>
        <w:t>Tayibi</w:t>
      </w:r>
      <w:proofErr w:type="spellEnd"/>
      <w:r>
        <w:t xml:space="preserve">, H., </w:t>
      </w:r>
      <w:proofErr w:type="spellStart"/>
      <w:r>
        <w:t>Choura</w:t>
      </w:r>
      <w:proofErr w:type="spellEnd"/>
      <w:r>
        <w:t xml:space="preserve">, M., López, F.A., Alguacil, F.J., López-Delgado, A., 2009. Environmental impact and management of </w:t>
      </w:r>
      <w:proofErr w:type="spellStart"/>
      <w:r>
        <w:t>phosphogypsum</w:t>
      </w:r>
      <w:proofErr w:type="spellEnd"/>
      <w:r>
        <w:t xml:space="preserve">. Journal of Environmental Management 90, 2377–2386. </w:t>
      </w:r>
      <w:hyperlink r:id="rId81">
        <w:r>
          <w:rPr>
            <w:rStyle w:val="Hyperlink"/>
          </w:rPr>
          <w:t>https://doi.org/10.1016/j.jenvman.2009.03.007</w:t>
        </w:r>
      </w:hyperlink>
    </w:p>
    <w:p w14:paraId="5F3DD009" w14:textId="77777777" w:rsidR="00A61366" w:rsidRDefault="00BC3ECC">
      <w:pPr>
        <w:pStyle w:val="Bibliography"/>
      </w:pPr>
      <w:bookmarkStart w:id="866" w:name="ref-Tomasko20"/>
      <w:bookmarkEnd w:id="865"/>
      <w:proofErr w:type="spellStart"/>
      <w:r>
        <w:lastRenderedPageBreak/>
        <w:t>Tomasko</w:t>
      </w:r>
      <w:proofErr w:type="spellEnd"/>
      <w:r>
        <w:t xml:space="preserve">, D., Alderson, M., Burnes, R., Hecker, J., </w:t>
      </w:r>
      <w:proofErr w:type="spellStart"/>
      <w:r>
        <w:t>Iadevaia</w:t>
      </w:r>
      <w:proofErr w:type="spellEnd"/>
      <w:r>
        <w:t xml:space="preserve">, N., </w:t>
      </w:r>
      <w:proofErr w:type="spellStart"/>
      <w:r>
        <w:t>Leverone</w:t>
      </w:r>
      <w:proofErr w:type="spellEnd"/>
      <w:r>
        <w:t xml:space="preserve">, J., Raulerson, G., Sherwood, E., 2020. The effects of Hurricane Irma on seagrass meadows in previously eutrophic estuaries in Southwest Florida (USA). Marine Pollution Bulletin 156, 111247. </w:t>
      </w:r>
      <w:hyperlink r:id="rId82">
        <w:r>
          <w:rPr>
            <w:rStyle w:val="Hyperlink"/>
          </w:rPr>
          <w:t>https://doi.org/10.1016/j.marpolbul.2020.111247</w:t>
        </w:r>
      </w:hyperlink>
    </w:p>
    <w:p w14:paraId="6162DAA2" w14:textId="77777777" w:rsidR="00A61366" w:rsidRDefault="00BC3ECC">
      <w:pPr>
        <w:pStyle w:val="Bibliography"/>
      </w:pPr>
      <w:bookmarkStart w:id="867" w:name="ref-Valiela97"/>
      <w:bookmarkEnd w:id="866"/>
      <w:proofErr w:type="spellStart"/>
      <w:r>
        <w:t>Valiela</w:t>
      </w:r>
      <w:proofErr w:type="spellEnd"/>
      <w:r>
        <w:t xml:space="preserve">, I., McClelland, J., </w:t>
      </w:r>
      <w:proofErr w:type="spellStart"/>
      <w:r>
        <w:t>Hauxwell</w:t>
      </w:r>
      <w:proofErr w:type="spellEnd"/>
      <w:r>
        <w:t xml:space="preserve">, J., Behr, P.J., Hersh, D., Foreman, K., 1997. Macroalgal blooms in shallow estuaries: Controls and </w:t>
      </w:r>
      <w:proofErr w:type="spellStart"/>
      <w:r>
        <w:t>ecophysiological</w:t>
      </w:r>
      <w:proofErr w:type="spellEnd"/>
      <w:r>
        <w:t xml:space="preserve"> and ecosystem consequences. Limnology and oceanography 42, 1105–1118. </w:t>
      </w:r>
      <w:hyperlink r:id="rId83">
        <w:r>
          <w:rPr>
            <w:rStyle w:val="Hyperlink"/>
          </w:rPr>
          <w:t>https://doi.org/10.4319/lo.1997.42.5_part_2.1105</w:t>
        </w:r>
      </w:hyperlink>
    </w:p>
    <w:p w14:paraId="286A723D" w14:textId="77777777" w:rsidR="00A61366" w:rsidRDefault="00BC3ECC">
      <w:pPr>
        <w:pStyle w:val="Bibliography"/>
        <w:rPr>
          <w:ins w:id="868" w:author="Marcus Beck" w:date="2022-03-17T15:52:00Z"/>
        </w:rPr>
      </w:pPr>
      <w:bookmarkStart w:id="869" w:name="ref-Villac20"/>
      <w:bookmarkEnd w:id="867"/>
      <w:proofErr w:type="spellStart"/>
      <w:ins w:id="870" w:author="Marcus Beck" w:date="2022-03-17T15:52:00Z">
        <w:r>
          <w:t>Villac</w:t>
        </w:r>
        <w:proofErr w:type="spellEnd"/>
        <w:r>
          <w:t xml:space="preserve">, M.C., </w:t>
        </w:r>
        <w:proofErr w:type="spellStart"/>
        <w:r>
          <w:t>Hoeglund</w:t>
        </w:r>
        <w:proofErr w:type="spellEnd"/>
        <w:r>
          <w:t xml:space="preserve">, A., Tilney, C., Garrett, M., Lopez, C., Hubbard, K.A., </w:t>
        </w:r>
        <w:proofErr w:type="spellStart"/>
        <w:r>
          <w:t>Steidinger</w:t>
        </w:r>
        <w:proofErr w:type="spellEnd"/>
        <w:r>
          <w:t xml:space="preserve">, K.A., 2020. Ecophysiology and bloom dynamics of </w:t>
        </w:r>
        <w:proofErr w:type="spellStart"/>
        <w:r>
          <w:rPr>
            <w:i/>
            <w:iCs/>
          </w:rPr>
          <w:t>Karenia</w:t>
        </w:r>
        <w:proofErr w:type="spellEnd"/>
        <w:r>
          <w:t xml:space="preserve"> with emphasis on </w:t>
        </w:r>
        <w:proofErr w:type="spellStart"/>
        <w:r>
          <w:rPr>
            <w:i/>
            <w:iCs/>
          </w:rPr>
          <w:t>Karenia</w:t>
        </w:r>
        <w:proofErr w:type="spellEnd"/>
        <w:r>
          <w:rPr>
            <w:i/>
            <w:iCs/>
          </w:rPr>
          <w:t xml:space="preserve"> brevis</w:t>
        </w:r>
        <w:r>
          <w:t xml:space="preserve"> in Florida waters, in: Rao, D.V.S. (Ed.), Dinoflagellates: Classification, Evolution, Physiology and Ecological Significance. Nova Science Publishers, New York, pp. 261–301.</w:t>
        </w:r>
      </w:ins>
    </w:p>
    <w:p w14:paraId="16AD4B87" w14:textId="77777777" w:rsidR="00A61366" w:rsidRDefault="00BC3ECC">
      <w:pPr>
        <w:pStyle w:val="Bibliography"/>
      </w:pPr>
      <w:bookmarkStart w:id="871" w:name="ref-Wang99"/>
      <w:bookmarkEnd w:id="869"/>
      <w:r>
        <w:t xml:space="preserve">Wang, P., Martin, J., Morrison, G., 1999. Water quality and eutrophication in Tampa Bay, Florida. Estuarine, Coastal and Shelf Science 49, 1–20. </w:t>
      </w:r>
      <w:hyperlink r:id="rId84">
        <w:r>
          <w:rPr>
            <w:rStyle w:val="Hyperlink"/>
          </w:rPr>
          <w:t>https://doi.org/10.1006/ecss.1999.0490</w:t>
        </w:r>
      </w:hyperlink>
    </w:p>
    <w:p w14:paraId="11374AD2" w14:textId="77777777" w:rsidR="00A61366" w:rsidRDefault="00BC3ECC">
      <w:pPr>
        <w:pStyle w:val="Bibliography"/>
      </w:pPr>
      <w:bookmarkStart w:id="872" w:name="ref-Weisberg19"/>
      <w:bookmarkEnd w:id="871"/>
      <w:r>
        <w:t xml:space="preserve">Weisberg, R.H., Liu, Y., Lembke, C., Hu, C., Hubbard, K., Garrett, M., 2019. The coastal ocean circulation influence on the 2018 West Florida Shelf K. Brevis red tide bloom. Journal of Geophysical Research: Oceans 124, 2501–2512. </w:t>
      </w:r>
      <w:hyperlink r:id="rId85">
        <w:r>
          <w:rPr>
            <w:rStyle w:val="Hyperlink"/>
          </w:rPr>
          <w:t>https://doi.org/10.1029/2018JC014887</w:t>
        </w:r>
      </w:hyperlink>
    </w:p>
    <w:p w14:paraId="113E066D" w14:textId="77777777" w:rsidR="00A61366" w:rsidRDefault="00BC3ECC">
      <w:pPr>
        <w:pStyle w:val="Bibliography"/>
      </w:pPr>
      <w:bookmarkStart w:id="873" w:name="ref-Weisberg14"/>
      <w:bookmarkEnd w:id="872"/>
      <w:r>
        <w:t xml:space="preserve">Weisberg, R.H., Zheng, L., Liu, Y., Lembke, C., Lenes, J.M., Walsh, J.J., 2014. Why no red tide was observed on the West Florida Continental Shelf in 2010. Harmful Algae 38, 119–126. </w:t>
      </w:r>
      <w:hyperlink r:id="rId86">
        <w:r>
          <w:rPr>
            <w:rStyle w:val="Hyperlink"/>
          </w:rPr>
          <w:t>https://doi.org/10.1016/j.hal.2014.04.010</w:t>
        </w:r>
      </w:hyperlink>
    </w:p>
    <w:p w14:paraId="1389368D" w14:textId="77777777" w:rsidR="00A61366" w:rsidRDefault="00BC3ECC">
      <w:pPr>
        <w:pStyle w:val="Bibliography"/>
      </w:pPr>
      <w:bookmarkStart w:id="874" w:name="ref-Wickham19"/>
      <w:bookmarkEnd w:id="873"/>
      <w:r>
        <w:t xml:space="preserve">Wickham, H., </w:t>
      </w:r>
      <w:proofErr w:type="spellStart"/>
      <w:r>
        <w:t>Averick</w:t>
      </w:r>
      <w:proofErr w:type="spellEnd"/>
      <w:r>
        <w:t xml:space="preserve">, M., Bryan, J., Chang, W., McGowan, L.D., François, R., </w:t>
      </w:r>
      <w:proofErr w:type="spellStart"/>
      <w:r>
        <w:t>Grolemund</w:t>
      </w:r>
      <w:proofErr w:type="spellEnd"/>
      <w:r>
        <w:t xml:space="preserve">, G., Hayes, A., Henry, L., Hester, J., Kuhn, M., Pedersen, T.L., Miller, E., Bache, S.M., Müller, K., </w:t>
      </w:r>
      <w:proofErr w:type="spellStart"/>
      <w:r>
        <w:t>Ooms</w:t>
      </w:r>
      <w:proofErr w:type="spellEnd"/>
      <w:r>
        <w:t xml:space="preserve">, J., Robinson, D., Seidel, D.P., </w:t>
      </w:r>
      <w:proofErr w:type="spellStart"/>
      <w:r>
        <w:t>Spinu</w:t>
      </w:r>
      <w:proofErr w:type="spellEnd"/>
      <w:r>
        <w:t xml:space="preserve">, V., Takahashi, K., Vaughan, D., Wilke, C., Woo, K., </w:t>
      </w:r>
      <w:proofErr w:type="spellStart"/>
      <w:r>
        <w:t>Yutani</w:t>
      </w:r>
      <w:proofErr w:type="spellEnd"/>
      <w:r>
        <w:t xml:space="preserve">, H., 2019. Welcome to the </w:t>
      </w:r>
      <w:proofErr w:type="spellStart"/>
      <w:r>
        <w:t>tidyverse</w:t>
      </w:r>
      <w:proofErr w:type="spellEnd"/>
      <w:r>
        <w:t xml:space="preserve">. Journal of </w:t>
      </w:r>
      <w:proofErr w:type="gramStart"/>
      <w:r>
        <w:t>Open Source</w:t>
      </w:r>
      <w:proofErr w:type="gramEnd"/>
      <w:r>
        <w:t xml:space="preserve"> Software 4, 1686. </w:t>
      </w:r>
      <w:hyperlink r:id="rId87">
        <w:r>
          <w:rPr>
            <w:rStyle w:val="Hyperlink"/>
          </w:rPr>
          <w:t>https://doi.org/10.21105/joss.01686</w:t>
        </w:r>
      </w:hyperlink>
    </w:p>
    <w:p w14:paraId="11FE867C" w14:textId="77777777" w:rsidR="00A61366" w:rsidRDefault="00BC3ECC">
      <w:pPr>
        <w:pStyle w:val="Bibliography"/>
      </w:pPr>
      <w:bookmarkStart w:id="875" w:name="ref-Wood17"/>
      <w:bookmarkEnd w:id="874"/>
      <w:r>
        <w:t>Wood, S.N., 2017. Generalized additive models: An introduction with r, 2nd ed. Chapman; Hall, CRC Press, London, United Kingdom.</w:t>
      </w:r>
      <w:bookmarkEnd w:id="798"/>
      <w:bookmarkEnd w:id="800"/>
      <w:bookmarkEnd w:id="875"/>
    </w:p>
    <w:sectPr w:rsidR="00A61366" w:rsidSect="00A87503">
      <w:headerReference w:type="default" r:id="rId88"/>
      <w:footerReference w:type="default" r:id="rId8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392D3" w14:textId="77777777" w:rsidR="00A143B2" w:rsidRDefault="00A143B2">
      <w:pPr>
        <w:spacing w:after="0"/>
      </w:pPr>
      <w:r>
        <w:separator/>
      </w:r>
    </w:p>
  </w:endnote>
  <w:endnote w:type="continuationSeparator" w:id="0">
    <w:p w14:paraId="4D34B797" w14:textId="77777777" w:rsidR="00A143B2" w:rsidRDefault="00A143B2">
      <w:pPr>
        <w:spacing w:after="0"/>
      </w:pPr>
      <w:r>
        <w:continuationSeparator/>
      </w:r>
    </w:p>
  </w:endnote>
  <w:endnote w:type="continuationNotice" w:id="1">
    <w:p w14:paraId="4CB12A54" w14:textId="77777777" w:rsidR="00A143B2" w:rsidRDefault="00A143B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32A21020" w14:textId="77777777" w:rsidR="003C73CD" w:rsidRDefault="00BC3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16B34" w14:textId="77777777" w:rsidR="003C73CD" w:rsidRDefault="00A14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B973E" w14:textId="77777777" w:rsidR="00A143B2" w:rsidRDefault="00A143B2">
      <w:r>
        <w:separator/>
      </w:r>
    </w:p>
  </w:footnote>
  <w:footnote w:type="continuationSeparator" w:id="0">
    <w:p w14:paraId="597BC6EA" w14:textId="77777777" w:rsidR="00A143B2" w:rsidRDefault="00A143B2">
      <w:r>
        <w:continuationSeparator/>
      </w:r>
    </w:p>
  </w:footnote>
  <w:footnote w:type="continuationNotice" w:id="1">
    <w:p w14:paraId="75D8EC90" w14:textId="77777777" w:rsidR="00A143B2" w:rsidRDefault="00A143B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DF92" w14:textId="77777777" w:rsidR="00915DE7" w:rsidRDefault="00915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753CE2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1366"/>
    <w:rsid w:val="00074659"/>
    <w:rsid w:val="0009397D"/>
    <w:rsid w:val="000A022B"/>
    <w:rsid w:val="002774D3"/>
    <w:rsid w:val="00337A93"/>
    <w:rsid w:val="00356422"/>
    <w:rsid w:val="00383559"/>
    <w:rsid w:val="003A77CD"/>
    <w:rsid w:val="003D3D55"/>
    <w:rsid w:val="00447692"/>
    <w:rsid w:val="004D2999"/>
    <w:rsid w:val="004E58FB"/>
    <w:rsid w:val="00543874"/>
    <w:rsid w:val="005A09CE"/>
    <w:rsid w:val="00682F97"/>
    <w:rsid w:val="006B4C41"/>
    <w:rsid w:val="00820DB0"/>
    <w:rsid w:val="00915DE7"/>
    <w:rsid w:val="00921346"/>
    <w:rsid w:val="009C2C7C"/>
    <w:rsid w:val="009C7508"/>
    <w:rsid w:val="00A143B2"/>
    <w:rsid w:val="00A241C4"/>
    <w:rsid w:val="00A35378"/>
    <w:rsid w:val="00A61366"/>
    <w:rsid w:val="00A87503"/>
    <w:rsid w:val="00B17E4E"/>
    <w:rsid w:val="00BC3ECC"/>
    <w:rsid w:val="00C01843"/>
    <w:rsid w:val="00C14F9A"/>
    <w:rsid w:val="00C401A7"/>
    <w:rsid w:val="00E505C4"/>
    <w:rsid w:val="00FA0F19"/>
    <w:rsid w:val="00FC234D"/>
    <w:rsid w:val="00FD6E8A"/>
    <w:rsid w:val="00FE3A1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D44D"/>
  <w15:docId w15:val="{D063C676-0A3E-4355-97F7-D26AD258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Revision">
    <w:name w:val="Revision"/>
    <w:hidden/>
    <w:semiHidden/>
    <w:rsid w:val="002774D3"/>
    <w:pPr>
      <w:spacing w:after="0"/>
    </w:pPr>
    <w:rPr>
      <w:rFonts w:ascii="Times New Roman" w:hAnsi="Times New Roman"/>
    </w:rPr>
  </w:style>
  <w:style w:type="character" w:styleId="CommentReference">
    <w:name w:val="annotation reference"/>
    <w:basedOn w:val="DefaultParagraphFont"/>
    <w:semiHidden/>
    <w:unhideWhenUsed/>
    <w:rsid w:val="00682F97"/>
    <w:rPr>
      <w:sz w:val="16"/>
      <w:szCs w:val="16"/>
    </w:rPr>
  </w:style>
  <w:style w:type="paragraph" w:styleId="CommentText">
    <w:name w:val="annotation text"/>
    <w:basedOn w:val="Normal"/>
    <w:link w:val="CommentTextChar"/>
    <w:semiHidden/>
    <w:unhideWhenUsed/>
    <w:rsid w:val="00682F97"/>
    <w:rPr>
      <w:sz w:val="20"/>
      <w:szCs w:val="20"/>
    </w:rPr>
  </w:style>
  <w:style w:type="character" w:customStyle="1" w:styleId="CommentTextChar">
    <w:name w:val="Comment Text Char"/>
    <w:basedOn w:val="DefaultParagraphFont"/>
    <w:link w:val="CommentText"/>
    <w:semiHidden/>
    <w:rsid w:val="00682F97"/>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82F97"/>
    <w:rPr>
      <w:b/>
      <w:bCs/>
    </w:rPr>
  </w:style>
  <w:style w:type="character" w:customStyle="1" w:styleId="CommentSubjectChar">
    <w:name w:val="Comment Subject Char"/>
    <w:basedOn w:val="CommentTextChar"/>
    <w:link w:val="CommentSubject"/>
    <w:semiHidden/>
    <w:rsid w:val="00682F97"/>
    <w:rPr>
      <w:rFonts w:ascii="Times New Roman" w:hAnsi="Times New Roman"/>
      <w:b/>
      <w:bCs/>
      <w:sz w:val="20"/>
      <w:szCs w:val="20"/>
    </w:rPr>
  </w:style>
  <w:style w:type="character" w:styleId="UnresolvedMention">
    <w:name w:val="Unresolved Mention"/>
    <w:basedOn w:val="DefaultParagraphFont"/>
    <w:uiPriority w:val="99"/>
    <w:semiHidden/>
    <w:unhideWhenUsed/>
    <w:rsid w:val="004D2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loridadep.gov/sites/default/files/21-0323.pdf" TargetMode="External"/><Relationship Id="rId21" Type="http://schemas.openxmlformats.org/officeDocument/2006/relationships/hyperlink" Target="mailto:sscolaro@tbep.org" TargetMode="External"/><Relationship Id="rId42" Type="http://schemas.openxmlformats.org/officeDocument/2006/relationships/hyperlink" Target="https://doi.org/10.4319/lo.1976.21.2.0212" TargetMode="External"/><Relationship Id="rId47" Type="http://schemas.openxmlformats.org/officeDocument/2006/relationships/hyperlink" Target="https://doi.org/10.21105/joss.03485" TargetMode="External"/><Relationship Id="rId63" Type="http://schemas.openxmlformats.org/officeDocument/2006/relationships/hyperlink" Target="https://doi.org/10.1002/2016JC011938" TargetMode="External"/><Relationship Id="rId68" Type="http://schemas.openxmlformats.org/officeDocument/2006/relationships/hyperlink" Target="https://doi.org/10.32614/RJ-2018-009" TargetMode="External"/><Relationship Id="rId84" Type="http://schemas.openxmlformats.org/officeDocument/2006/relationships/hyperlink" Target="https://doi.org/10.1006/ecss.1999.0490" TargetMode="External"/><Relationship Id="rId89" Type="http://schemas.openxmlformats.org/officeDocument/2006/relationships/footer" Target="footer1.xml"/><Relationship Id="rId16" Type="http://schemas.openxmlformats.org/officeDocument/2006/relationships/hyperlink" Target="mailto:cary.lopez@myfwc.com" TargetMode="External"/><Relationship Id="rId11" Type="http://schemas.openxmlformats.org/officeDocument/2006/relationships/hyperlink" Target="mailto:jchen15@usf.edu" TargetMode="External"/><Relationship Id="rId32" Type="http://schemas.openxmlformats.org/officeDocument/2006/relationships/hyperlink" Target="https://public.myfwc.com/fwri/FishKillReport/searchresults.aspx" TargetMode="External"/><Relationship Id="rId37" Type="http://schemas.openxmlformats.org/officeDocument/2006/relationships/hyperlink" Target="https://prodenv.dep.state.fl.us/DepPNP/reports/viewIncidentDetails" TargetMode="External"/><Relationship Id="rId53" Type="http://schemas.openxmlformats.org/officeDocument/2006/relationships/hyperlink" Target="https://www.jstor.org/stable/24322132" TargetMode="External"/><Relationship Id="rId58" Type="http://schemas.openxmlformats.org/officeDocument/2006/relationships/hyperlink" Target="https://doi.org/10.1016/j.marpolbul.2010.11.017" TargetMode="External"/><Relationship Id="rId74" Type="http://schemas.openxmlformats.org/officeDocument/2006/relationships/hyperlink" Target="https://doi.org/10.1353/sgo.2017.0026" TargetMode="External"/><Relationship Id="rId79" Type="http://schemas.openxmlformats.org/officeDocument/2006/relationships/hyperlink" Target="https://doi.org/10.1007/BF02798661"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mailto:katherine.hubbard@myfwc.com" TargetMode="External"/><Relationship Id="rId22" Type="http://schemas.openxmlformats.org/officeDocument/2006/relationships/hyperlink" Target="mailto:esherwood@tbep.org" TargetMode="External"/><Relationship Id="rId27" Type="http://schemas.openxmlformats.org/officeDocument/2006/relationships/hyperlink" Target="http://ocgweb.marine.usf.edu/~liu/Tracer/" TargetMode="External"/><Relationship Id="rId30" Type="http://schemas.openxmlformats.org/officeDocument/2006/relationships/hyperlink" Target="https://myfwc.com/research/redtide/monitoring/database/" TargetMode="External"/><Relationship Id="rId35" Type="http://schemas.openxmlformats.org/officeDocument/2006/relationships/hyperlink" Target="https://github.com/tbep-tech/piney-point-manu" TargetMode="External"/><Relationship Id="rId43" Type="http://schemas.openxmlformats.org/officeDocument/2006/relationships/hyperlink" Target="https://doi.org/doi:10.5063/F1959G05" TargetMode="External"/><Relationship Id="rId48" Type="http://schemas.openxmlformats.org/officeDocument/2006/relationships/hyperlink" Target="https://doi.org/10.1016/S0265-931X(00)00164-8" TargetMode="External"/><Relationship Id="rId56" Type="http://schemas.openxmlformats.org/officeDocument/2006/relationships/hyperlink" Target="https://doi.org/10.1007/BF02803419" TargetMode="External"/><Relationship Id="rId64" Type="http://schemas.openxmlformats.org/officeDocument/2006/relationships/hyperlink" Target="https://doi.org/10.1016/j.ocecoaman.2005.07.002" TargetMode="External"/><Relationship Id="rId69" Type="http://schemas.openxmlformats.org/officeDocument/2006/relationships/hyperlink" Target="https://doi.org/10.1016/j.scitotenv.2016.02.070" TargetMode="External"/><Relationship Id="rId77" Type="http://schemas.openxmlformats.org/officeDocument/2006/relationships/hyperlink" Target="https://doi.org/10.1080/00139307509435842" TargetMode="External"/><Relationship Id="rId8" Type="http://schemas.openxmlformats.org/officeDocument/2006/relationships/hyperlink" Target="mailto:andrew.altieri@essie.ufl.edu" TargetMode="External"/><Relationship Id="rId51" Type="http://schemas.openxmlformats.org/officeDocument/2006/relationships/hyperlink" Target="https://doi.org/10.1029/2018JC014890" TargetMode="External"/><Relationship Id="rId72" Type="http://schemas.openxmlformats.org/officeDocument/2006/relationships/hyperlink" Target="https://doi.org/10.1007/s11270-013-1742-7" TargetMode="External"/><Relationship Id="rId80" Type="http://schemas.openxmlformats.org/officeDocument/2006/relationships/hyperlink" Target="https://doi.org/10.1371/journal.pone.0260755" TargetMode="External"/><Relationship Id="rId85" Type="http://schemas.openxmlformats.org/officeDocument/2006/relationships/hyperlink" Target="https://doi.org/10.1029/2018JC014887" TargetMode="External"/><Relationship Id="rId3" Type="http://schemas.openxmlformats.org/officeDocument/2006/relationships/settings" Target="settings.xml"/><Relationship Id="rId12" Type="http://schemas.openxmlformats.org/officeDocument/2006/relationships/hyperlink" Target="mailto:diwchin@gmail.com" TargetMode="External"/><Relationship Id="rId17" Type="http://schemas.openxmlformats.org/officeDocument/2006/relationships/hyperlink" Target="mailto:miles.medina@ufl.edu" TargetMode="External"/><Relationship Id="rId25" Type="http://schemas.openxmlformats.org/officeDocument/2006/relationships/hyperlink" Target="mailto:jwhalen@tbep.org" TargetMode="External"/><Relationship Id="rId33" Type="http://schemas.openxmlformats.org/officeDocument/2006/relationships/hyperlink" Target="https://wateratlas.usf.edu/" TargetMode="External"/><Relationship Id="rId38" Type="http://schemas.openxmlformats.org/officeDocument/2006/relationships/hyperlink" Target="https://tbep-tech.github.io/piney-point-analysis/spills" TargetMode="External"/><Relationship Id="rId46" Type="http://schemas.openxmlformats.org/officeDocument/2006/relationships/hyperlink" Target="https://doi.org/10.1007/s12237-017-0287-1" TargetMode="External"/><Relationship Id="rId59" Type="http://schemas.openxmlformats.org/officeDocument/2006/relationships/hyperlink" Target="https://doi.org/10.1007/s00267-005-0079-4" TargetMode="External"/><Relationship Id="rId67" Type="http://schemas.openxmlformats.org/officeDocument/2006/relationships/hyperlink" Target="https://doi.org/10.1021/acs.est.1c05311" TargetMode="External"/><Relationship Id="rId20" Type="http://schemas.openxmlformats.org/officeDocument/2006/relationships/hyperlink" Target="mailto:graulerson@tbep.org" TargetMode="External"/><Relationship Id="rId41" Type="http://schemas.openxmlformats.org/officeDocument/2006/relationships/hyperlink" Target="https://doi.org/10.1016/j.marpolbul.2004.10.016" TargetMode="External"/><Relationship Id="rId54" Type="http://schemas.openxmlformats.org/officeDocument/2006/relationships/hyperlink" Target="https://doi.org/10.1007/s00027-011-0180-0" TargetMode="External"/><Relationship Id="rId62" Type="http://schemas.openxmlformats.org/officeDocument/2006/relationships/hyperlink" Target="https://doi.org/10.1016/S0302-3524(80)80065-X" TargetMode="External"/><Relationship Id="rId70" Type="http://schemas.openxmlformats.org/officeDocument/2006/relationships/hyperlink" Target="https://doi.org/10.1016/j.apgeochem.2010.02.003" TargetMode="External"/><Relationship Id="rId75" Type="http://schemas.openxmlformats.org/officeDocument/2006/relationships/hyperlink" Target="https://doi.org/10.1016/j.hal.2021.102118" TargetMode="External"/><Relationship Id="rId83" Type="http://schemas.openxmlformats.org/officeDocument/2006/relationships/hyperlink" Target="https://doi.org/10.4319/lo.1997.42.5_part_2.1105"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yliu@usf.edu" TargetMode="External"/><Relationship Id="rId23" Type="http://schemas.openxmlformats.org/officeDocument/2006/relationships/hyperlink" Target="mailto:dave@sarasotabay.org" TargetMode="External"/><Relationship Id="rId28" Type="http://schemas.openxmlformats.org/officeDocument/2006/relationships/hyperlink" Target="https://drive.google.com/drive/u/0/folders/1oBGvjdve-Gpo4Kn3Ovn8a8-yVoP25eec" TargetMode="External"/><Relationship Id="rId36" Type="http://schemas.openxmlformats.org/officeDocument/2006/relationships/hyperlink" Target="https://shiny.tbep.org/seagrasstransect-dash" TargetMode="External"/><Relationship Id="rId49" Type="http://schemas.openxmlformats.org/officeDocument/2006/relationships/hyperlink" Target="https://doi.org/10.1007/s12237-013-9701-5" TargetMode="External"/><Relationship Id="rId57" Type="http://schemas.openxmlformats.org/officeDocument/2006/relationships/hyperlink" Target="https://doi.org/10.1007/s12237-010-9350-x" TargetMode="External"/><Relationship Id="rId10" Type="http://schemas.openxmlformats.org/officeDocument/2006/relationships/hyperlink" Target="mailto:mburke@tbep.org" TargetMode="External"/><Relationship Id="rId31" Type="http://schemas.openxmlformats.org/officeDocument/2006/relationships/hyperlink" Target="https://myfwc.com/research/redtide/statewide/" TargetMode="External"/><Relationship Id="rId44" Type="http://schemas.openxmlformats.org/officeDocument/2006/relationships/hyperlink" Target="https://doi.org/10.5281/zenodo.4666494" TargetMode="External"/><Relationship Id="rId52" Type="http://schemas.openxmlformats.org/officeDocument/2006/relationships/hyperlink" Target="https://doi.org/10.1890/1051-0761(2006)016%5b1405:UOGMAI%5d2.0.CO;2" TargetMode="External"/><Relationship Id="rId60" Type="http://schemas.openxmlformats.org/officeDocument/2006/relationships/hyperlink" Target="https://doi.org/10.1016/j.ecss.2014.10.003" TargetMode="External"/><Relationship Id="rId65" Type="http://schemas.openxmlformats.org/officeDocument/2006/relationships/hyperlink" Target="https://doi.org/10.1016/j.hal.2020.101900" TargetMode="External"/><Relationship Id="rId73" Type="http://schemas.openxmlformats.org/officeDocument/2006/relationships/hyperlink" Target="https://doi.org/10.1016/j.ecolind.2020.107310" TargetMode="External"/><Relationship Id="rId78" Type="http://schemas.openxmlformats.org/officeDocument/2006/relationships/hyperlink" Target="https://doi.org/10.1080/00139307209435473" TargetMode="External"/><Relationship Id="rId81" Type="http://schemas.openxmlformats.org/officeDocument/2006/relationships/hyperlink" Target="https://doi.org/10.1016/j.jenvman.2009.03.007" TargetMode="External"/><Relationship Id="rId86" Type="http://schemas.openxmlformats.org/officeDocument/2006/relationships/hyperlink" Target="https://doi.org/10.1016/j.hal.2014.04.010" TargetMode="External"/><Relationship Id="rId4" Type="http://schemas.openxmlformats.org/officeDocument/2006/relationships/webSettings" Target="webSettings.xml"/><Relationship Id="rId9" Type="http://schemas.openxmlformats.org/officeDocument/2006/relationships/hyperlink" Target="mailto:christine.angelini@essie.ufl.edu" TargetMode="External"/><Relationship Id="rId13" Type="http://schemas.openxmlformats.org/officeDocument/2006/relationships/hyperlink" Target="mailto:jgardiner@ncf.edu" TargetMode="External"/><Relationship Id="rId18" Type="http://schemas.openxmlformats.org/officeDocument/2006/relationships/hyperlink" Target="mailto:elise.morrison@essie.ufl.edu" TargetMode="External"/><Relationship Id="rId39" Type="http://schemas.openxmlformats.org/officeDocument/2006/relationships/hyperlink" Target="https://tbep-tech.github.io/load-estimates/" TargetMode="External"/><Relationship Id="rId34" Type="http://schemas.openxmlformats.org/officeDocument/2006/relationships/hyperlink" Target="https://shiny.tbep.org/piney-point/" TargetMode="External"/><Relationship Id="rId50" Type="http://schemas.openxmlformats.org/officeDocument/2006/relationships/hyperlink" Target="https://doi.org/10.4031/MTSJ.52.3.6" TargetMode="External"/><Relationship Id="rId55" Type="http://schemas.openxmlformats.org/officeDocument/2006/relationships/hyperlink" Target="https://doi.org/10.1016/j.marpolbul.2015.10.047" TargetMode="External"/><Relationship Id="rId76" Type="http://schemas.openxmlformats.org/officeDocument/2006/relationships/hyperlink" Target="https://doi.org/10.1016/j.jembe.2005.11.025" TargetMode="External"/><Relationship Id="rId7" Type="http://schemas.openxmlformats.org/officeDocument/2006/relationships/hyperlink" Target="mailto:mbeck@tbep.org" TargetMode="External"/><Relationship Id="rId71" Type="http://schemas.openxmlformats.org/officeDocument/2006/relationships/hyperlink" Target="https://doi.org/10.1038/s41598-020-74647-z" TargetMode="External"/><Relationship Id="rId2" Type="http://schemas.openxmlformats.org/officeDocument/2006/relationships/styles" Target="styles.xml"/><Relationship Id="rId29" Type="http://schemas.openxmlformats.org/officeDocument/2006/relationships/hyperlink" Target="https://tbep.org/our-work/boards-committees/technical-advisory-committee/" TargetMode="External"/><Relationship Id="rId24" Type="http://schemas.openxmlformats.org/officeDocument/2006/relationships/hyperlink" Target="mailto:weisberg@usf.edu" TargetMode="External"/><Relationship Id="rId40" Type="http://schemas.openxmlformats.org/officeDocument/2006/relationships/hyperlink" Target="https://doi.org/10.1016/j.hal.2006.08.004" TargetMode="External"/><Relationship Id="rId45" Type="http://schemas.openxmlformats.org/officeDocument/2006/relationships/hyperlink" Target="https://doi.org/10.18785/gcr.2901.02" TargetMode="External"/><Relationship Id="rId66" Type="http://schemas.openxmlformats.org/officeDocument/2006/relationships/hyperlink" Target="https://doi.org/10.1016/j.envsoft.2019.03.027" TargetMode="External"/><Relationship Id="rId87" Type="http://schemas.openxmlformats.org/officeDocument/2006/relationships/hyperlink" Target="https://doi.org/10.21105/joss.01686" TargetMode="External"/><Relationship Id="rId61" Type="http://schemas.openxmlformats.org/officeDocument/2006/relationships/hyperlink" Target="https://doi.org/10.2113/gselements.7.6.375" TargetMode="External"/><Relationship Id="rId82" Type="http://schemas.openxmlformats.org/officeDocument/2006/relationships/hyperlink" Target="https://doi.org/10.1016/j.marpolbul.2020.111247" TargetMode="External"/><Relationship Id="rId19" Type="http://schemas.openxmlformats.org/officeDocument/2006/relationships/hyperlink" Target="mailto:phlip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39</Pages>
  <Words>13183</Words>
  <Characters>75144</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Initial estuarine response to inorganic nutrient inputs from a legacy mining facility to Tampa Bay, Florida</vt:lpstr>
    </vt:vector>
  </TitlesOfParts>
  <Company/>
  <LinksUpToDate>false</LinksUpToDate>
  <CharactersWithSpaces>88151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estuarine response to inorganic nutrient inputs from a legacy mining facility to Tampa Bay, Florida</dc:title>
  <dc:creator>Marcus W. Beck (mbeck@tbep.org), Andrew Altieri (andrew.altieri@essie.ufl.edu), Christine Angelini (christine.angelini@essie.ufl.edu), Maya C. Burke (mburke@tbep.org), Jing Chen (jchen15@usf.edu), Diana W. Chin (diwchin@gmail.com), Jayne Gardiner (jgardiner@ncf.edu), Katherine A. Hubbard (katherine.hubbard@myfwc.com), Yonggang Liu (yliu@usf.edu), Cary Lopez (cary.lopez@myfwc.com), Miles Medina (miles.medina@ufl.edu), Elise Morrison (elise.morrison@essie.ufl.edu), Edward J. Phlips (phlips@ufl.edu), Gary E. Raulerson (graulerson@tbep.org), Sheila Scolaro (sscolaro@tbep.org), Edward T. Sherwood (esherwood@tbep.org), David Tomasko (dave@sarasotabay.org), Robert H. Weisberg (weisberg@usf.edu), Joe Whalen (jwhalen@tbep.org)</dc:creator>
  <cp:keywords/>
  <cp:lastModifiedBy>Marcus Beck</cp:lastModifiedBy>
  <cp:revision>1</cp:revision>
  <dcterms:created xsi:type="dcterms:W3CDTF">2022-03-12T00:29:00Z</dcterms:created>
  <dcterms:modified xsi:type="dcterms:W3CDTF">2022-03-17T19:54:00Z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